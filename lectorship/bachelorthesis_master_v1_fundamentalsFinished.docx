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503" w:rsidRDefault="00C87C6F">
      <w:pPr>
        <w:spacing w:after="1116" w:line="259" w:lineRule="auto"/>
        <w:ind w:left="-681" w:right="-681" w:firstLine="0"/>
        <w:jc w:val="left"/>
      </w:pPr>
      <w:r>
        <w:rPr>
          <w:noProof/>
          <w:sz w:val="22"/>
        </w:rPr>
        <mc:AlternateContent>
          <mc:Choice Requires="wpg">
            <w:drawing>
              <wp:inline distT="0" distB="0" distL="0" distR="0">
                <wp:extent cx="5535016" cy="681441"/>
                <wp:effectExtent l="0" t="0" r="0" b="0"/>
                <wp:docPr id="54508" name="Group 54508"/>
                <wp:cNvGraphicFramePr/>
                <a:graphic xmlns:a="http://schemas.openxmlformats.org/drawingml/2006/main">
                  <a:graphicData uri="http://schemas.microsoft.com/office/word/2010/wordprocessingGroup">
                    <wpg:wgp>
                      <wpg:cNvGrpSpPr/>
                      <wpg:grpSpPr>
                        <a:xfrm>
                          <a:off x="0" y="0"/>
                          <a:ext cx="5535016" cy="681441"/>
                          <a:chOff x="0" y="0"/>
                          <a:chExt cx="5535016" cy="681441"/>
                        </a:xfrm>
                      </wpg:grpSpPr>
                      <wps:wsp>
                        <wps:cNvPr id="7" name="Shape 7"/>
                        <wps:cNvSpPr/>
                        <wps:spPr>
                          <a:xfrm>
                            <a:off x="445685" y="619665"/>
                            <a:ext cx="29654" cy="60244"/>
                          </a:xfrm>
                          <a:custGeom>
                            <a:avLst/>
                            <a:gdLst/>
                            <a:ahLst/>
                            <a:cxnLst/>
                            <a:rect l="0" t="0" r="0" b="0"/>
                            <a:pathLst>
                              <a:path w="29654" h="60244">
                                <a:moveTo>
                                  <a:pt x="26122" y="0"/>
                                </a:moveTo>
                                <a:lnTo>
                                  <a:pt x="29654" y="0"/>
                                </a:lnTo>
                                <a:lnTo>
                                  <a:pt x="29654" y="9893"/>
                                </a:lnTo>
                                <a:lnTo>
                                  <a:pt x="18378" y="38041"/>
                                </a:lnTo>
                                <a:lnTo>
                                  <a:pt x="29654" y="38041"/>
                                </a:lnTo>
                                <a:lnTo>
                                  <a:pt x="29654" y="45437"/>
                                </a:lnTo>
                                <a:lnTo>
                                  <a:pt x="15403" y="45437"/>
                                </a:lnTo>
                                <a:lnTo>
                                  <a:pt x="9360" y="60244"/>
                                </a:lnTo>
                                <a:lnTo>
                                  <a:pt x="0" y="60244"/>
                                </a:lnTo>
                                <a:lnTo>
                                  <a:pt x="261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323156" y="619665"/>
                            <a:ext cx="51054" cy="60244"/>
                          </a:xfrm>
                          <a:custGeom>
                            <a:avLst/>
                            <a:gdLst/>
                            <a:ahLst/>
                            <a:cxnLst/>
                            <a:rect l="0" t="0" r="0" b="0"/>
                            <a:pathLst>
                              <a:path w="51054" h="60244">
                                <a:moveTo>
                                  <a:pt x="0" y="0"/>
                                </a:moveTo>
                                <a:lnTo>
                                  <a:pt x="10979" y="0"/>
                                </a:lnTo>
                                <a:lnTo>
                                  <a:pt x="42459" y="48162"/>
                                </a:lnTo>
                                <a:lnTo>
                                  <a:pt x="42632" y="48162"/>
                                </a:lnTo>
                                <a:lnTo>
                                  <a:pt x="42632" y="0"/>
                                </a:lnTo>
                                <a:lnTo>
                                  <a:pt x="51054" y="0"/>
                                </a:lnTo>
                                <a:lnTo>
                                  <a:pt x="51054" y="60244"/>
                                </a:lnTo>
                                <a:lnTo>
                                  <a:pt x="40418" y="60244"/>
                                </a:lnTo>
                                <a:lnTo>
                                  <a:pt x="8596" y="11058"/>
                                </a:lnTo>
                                <a:lnTo>
                                  <a:pt x="8423" y="11058"/>
                                </a:lnTo>
                                <a:lnTo>
                                  <a:pt x="8423"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128" name="Shape 56128"/>
                        <wps:cNvSpPr/>
                        <wps:spPr>
                          <a:xfrm>
                            <a:off x="292437" y="619665"/>
                            <a:ext cx="9144" cy="60244"/>
                          </a:xfrm>
                          <a:custGeom>
                            <a:avLst/>
                            <a:gdLst/>
                            <a:ahLst/>
                            <a:cxnLst/>
                            <a:rect l="0" t="0" r="0" b="0"/>
                            <a:pathLst>
                              <a:path w="9144" h="60244">
                                <a:moveTo>
                                  <a:pt x="0" y="0"/>
                                </a:moveTo>
                                <a:lnTo>
                                  <a:pt x="9144" y="0"/>
                                </a:lnTo>
                                <a:lnTo>
                                  <a:pt x="9144" y="60244"/>
                                </a:lnTo>
                                <a:lnTo>
                                  <a:pt x="0" y="602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233642" y="619665"/>
                            <a:ext cx="39906" cy="60244"/>
                          </a:xfrm>
                          <a:custGeom>
                            <a:avLst/>
                            <a:gdLst/>
                            <a:ahLst/>
                            <a:cxnLst/>
                            <a:rect l="0" t="0" r="0" b="0"/>
                            <a:pathLst>
                              <a:path w="39906" h="60244">
                                <a:moveTo>
                                  <a:pt x="0" y="0"/>
                                </a:moveTo>
                                <a:lnTo>
                                  <a:pt x="38633" y="0"/>
                                </a:lnTo>
                                <a:lnTo>
                                  <a:pt x="38633" y="7402"/>
                                </a:lnTo>
                                <a:lnTo>
                                  <a:pt x="8422" y="7402"/>
                                </a:lnTo>
                                <a:lnTo>
                                  <a:pt x="8422" y="25444"/>
                                </a:lnTo>
                                <a:lnTo>
                                  <a:pt x="36841" y="25444"/>
                                </a:lnTo>
                                <a:lnTo>
                                  <a:pt x="36841" y="32673"/>
                                </a:lnTo>
                                <a:lnTo>
                                  <a:pt x="8422" y="32673"/>
                                </a:lnTo>
                                <a:lnTo>
                                  <a:pt x="8422" y="52756"/>
                                </a:lnTo>
                                <a:lnTo>
                                  <a:pt x="39906" y="52756"/>
                                </a:lnTo>
                                <a:lnTo>
                                  <a:pt x="39906"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149147" y="619665"/>
                            <a:ext cx="62202" cy="60244"/>
                          </a:xfrm>
                          <a:custGeom>
                            <a:avLst/>
                            <a:gdLst/>
                            <a:ahLst/>
                            <a:cxnLst/>
                            <a:rect l="0" t="0" r="0" b="0"/>
                            <a:pathLst>
                              <a:path w="62202" h="60244">
                                <a:moveTo>
                                  <a:pt x="0" y="0"/>
                                </a:moveTo>
                                <a:lnTo>
                                  <a:pt x="13103" y="0"/>
                                </a:lnTo>
                                <a:lnTo>
                                  <a:pt x="31145" y="46291"/>
                                </a:lnTo>
                                <a:lnTo>
                                  <a:pt x="31314" y="46291"/>
                                </a:lnTo>
                                <a:lnTo>
                                  <a:pt x="49096" y="0"/>
                                </a:lnTo>
                                <a:lnTo>
                                  <a:pt x="62202" y="0"/>
                                </a:lnTo>
                                <a:lnTo>
                                  <a:pt x="62202" y="60244"/>
                                </a:lnTo>
                                <a:lnTo>
                                  <a:pt x="53776" y="60244"/>
                                </a:lnTo>
                                <a:lnTo>
                                  <a:pt x="53776" y="9872"/>
                                </a:lnTo>
                                <a:lnTo>
                                  <a:pt x="53603" y="9872"/>
                                </a:lnTo>
                                <a:lnTo>
                                  <a:pt x="33611" y="60244"/>
                                </a:lnTo>
                                <a:lnTo>
                                  <a:pt x="28249" y="60244"/>
                                </a:lnTo>
                                <a:lnTo>
                                  <a:pt x="8340" y="9872"/>
                                </a:lnTo>
                                <a:lnTo>
                                  <a:pt x="8170" y="9872"/>
                                </a:lnTo>
                                <a:lnTo>
                                  <a:pt x="8170"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90349" y="619665"/>
                            <a:ext cx="39906" cy="60244"/>
                          </a:xfrm>
                          <a:custGeom>
                            <a:avLst/>
                            <a:gdLst/>
                            <a:ahLst/>
                            <a:cxnLst/>
                            <a:rect l="0" t="0" r="0" b="0"/>
                            <a:pathLst>
                              <a:path w="39906" h="60244">
                                <a:moveTo>
                                  <a:pt x="0" y="0"/>
                                </a:moveTo>
                                <a:lnTo>
                                  <a:pt x="38629" y="0"/>
                                </a:lnTo>
                                <a:lnTo>
                                  <a:pt x="38629" y="7402"/>
                                </a:lnTo>
                                <a:lnTo>
                                  <a:pt x="8426" y="7402"/>
                                </a:lnTo>
                                <a:lnTo>
                                  <a:pt x="8426" y="25444"/>
                                </a:lnTo>
                                <a:lnTo>
                                  <a:pt x="36844" y="25444"/>
                                </a:lnTo>
                                <a:lnTo>
                                  <a:pt x="36844" y="32673"/>
                                </a:lnTo>
                                <a:lnTo>
                                  <a:pt x="8426" y="32673"/>
                                </a:lnTo>
                                <a:lnTo>
                                  <a:pt x="8426" y="52756"/>
                                </a:lnTo>
                                <a:lnTo>
                                  <a:pt x="39906" y="52756"/>
                                </a:lnTo>
                                <a:lnTo>
                                  <a:pt x="39906"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392335" y="618136"/>
                            <a:ext cx="40670" cy="63302"/>
                          </a:xfrm>
                          <a:custGeom>
                            <a:avLst/>
                            <a:gdLst/>
                            <a:ahLst/>
                            <a:cxnLst/>
                            <a:rect l="0" t="0" r="0" b="0"/>
                            <a:pathLst>
                              <a:path w="40670" h="63302">
                                <a:moveTo>
                                  <a:pt x="22802" y="0"/>
                                </a:moveTo>
                                <a:cubicBezTo>
                                  <a:pt x="26318" y="0"/>
                                  <a:pt x="29612" y="622"/>
                                  <a:pt x="32673" y="1868"/>
                                </a:cubicBezTo>
                                <a:cubicBezTo>
                                  <a:pt x="35734" y="3124"/>
                                  <a:pt x="38204" y="4786"/>
                                  <a:pt x="40076" y="6887"/>
                                </a:cubicBezTo>
                                <a:lnTo>
                                  <a:pt x="34119" y="12680"/>
                                </a:lnTo>
                                <a:cubicBezTo>
                                  <a:pt x="32929" y="11035"/>
                                  <a:pt x="31311" y="9679"/>
                                  <a:pt x="29269" y="8632"/>
                                </a:cubicBezTo>
                                <a:cubicBezTo>
                                  <a:pt x="27225" y="7585"/>
                                  <a:pt x="24929" y="7063"/>
                                  <a:pt x="22380" y="7063"/>
                                </a:cubicBezTo>
                                <a:cubicBezTo>
                                  <a:pt x="21013" y="7063"/>
                                  <a:pt x="19640" y="7246"/>
                                  <a:pt x="18251" y="7612"/>
                                </a:cubicBezTo>
                                <a:cubicBezTo>
                                  <a:pt x="16855" y="7977"/>
                                  <a:pt x="15595" y="8576"/>
                                  <a:pt x="14462" y="9396"/>
                                </a:cubicBezTo>
                                <a:cubicBezTo>
                                  <a:pt x="13325" y="10227"/>
                                  <a:pt x="12404" y="11251"/>
                                  <a:pt x="11700" y="12464"/>
                                </a:cubicBezTo>
                                <a:cubicBezTo>
                                  <a:pt x="10985" y="13684"/>
                                  <a:pt x="10636" y="15147"/>
                                  <a:pt x="10636" y="16842"/>
                                </a:cubicBezTo>
                                <a:cubicBezTo>
                                  <a:pt x="10636" y="18487"/>
                                  <a:pt x="10962" y="19867"/>
                                  <a:pt x="11613" y="20973"/>
                                </a:cubicBezTo>
                                <a:cubicBezTo>
                                  <a:pt x="12261" y="22077"/>
                                  <a:pt x="13146" y="23017"/>
                                  <a:pt x="14249" y="23782"/>
                                </a:cubicBezTo>
                                <a:cubicBezTo>
                                  <a:pt x="15356" y="24546"/>
                                  <a:pt x="16659" y="25201"/>
                                  <a:pt x="18165" y="25743"/>
                                </a:cubicBezTo>
                                <a:cubicBezTo>
                                  <a:pt x="19663" y="26275"/>
                                  <a:pt x="21272" y="26830"/>
                                  <a:pt x="22971" y="27395"/>
                                </a:cubicBezTo>
                                <a:cubicBezTo>
                                  <a:pt x="25015" y="28020"/>
                                  <a:pt x="27086" y="28734"/>
                                  <a:pt x="29183" y="29522"/>
                                </a:cubicBezTo>
                                <a:cubicBezTo>
                                  <a:pt x="31277" y="30313"/>
                                  <a:pt x="33185" y="31367"/>
                                  <a:pt x="34887" y="32673"/>
                                </a:cubicBezTo>
                                <a:cubicBezTo>
                                  <a:pt x="36585" y="33976"/>
                                  <a:pt x="37975" y="35605"/>
                                  <a:pt x="39055" y="37566"/>
                                </a:cubicBezTo>
                                <a:cubicBezTo>
                                  <a:pt x="40125" y="39520"/>
                                  <a:pt x="40670" y="42003"/>
                                  <a:pt x="40670" y="45011"/>
                                </a:cubicBezTo>
                                <a:cubicBezTo>
                                  <a:pt x="40670" y="48136"/>
                                  <a:pt x="40085" y="50838"/>
                                  <a:pt x="38925" y="53138"/>
                                </a:cubicBezTo>
                                <a:cubicBezTo>
                                  <a:pt x="37762" y="55432"/>
                                  <a:pt x="36213" y="57336"/>
                                  <a:pt x="34289" y="58838"/>
                                </a:cubicBezTo>
                                <a:cubicBezTo>
                                  <a:pt x="32357" y="60344"/>
                                  <a:pt x="30130" y="61458"/>
                                  <a:pt x="27611" y="62195"/>
                                </a:cubicBezTo>
                                <a:cubicBezTo>
                                  <a:pt x="25082" y="62937"/>
                                  <a:pt x="22489" y="63302"/>
                                  <a:pt x="19827" y="63302"/>
                                </a:cubicBezTo>
                                <a:cubicBezTo>
                                  <a:pt x="16021" y="63302"/>
                                  <a:pt x="12345" y="62561"/>
                                  <a:pt x="8808" y="61092"/>
                                </a:cubicBezTo>
                                <a:cubicBezTo>
                                  <a:pt x="5259" y="59620"/>
                                  <a:pt x="2324" y="57436"/>
                                  <a:pt x="0" y="54544"/>
                                </a:cubicBezTo>
                                <a:lnTo>
                                  <a:pt x="6551" y="49010"/>
                                </a:lnTo>
                                <a:cubicBezTo>
                                  <a:pt x="7964" y="51111"/>
                                  <a:pt x="9872" y="52816"/>
                                  <a:pt x="12251" y="54119"/>
                                </a:cubicBezTo>
                                <a:cubicBezTo>
                                  <a:pt x="14631" y="55415"/>
                                  <a:pt x="17215" y="56073"/>
                                  <a:pt x="19996" y="56073"/>
                                </a:cubicBezTo>
                                <a:cubicBezTo>
                                  <a:pt x="21409" y="56073"/>
                                  <a:pt x="22831" y="55880"/>
                                  <a:pt x="24251" y="55475"/>
                                </a:cubicBezTo>
                                <a:cubicBezTo>
                                  <a:pt x="25663" y="55076"/>
                                  <a:pt x="26956" y="54461"/>
                                  <a:pt x="28120" y="53603"/>
                                </a:cubicBezTo>
                                <a:cubicBezTo>
                                  <a:pt x="29280" y="52756"/>
                                  <a:pt x="30230" y="51692"/>
                                  <a:pt x="30974" y="50413"/>
                                </a:cubicBezTo>
                                <a:cubicBezTo>
                                  <a:pt x="31706" y="49143"/>
                                  <a:pt x="32078" y="47587"/>
                                  <a:pt x="32078" y="45776"/>
                                </a:cubicBezTo>
                                <a:cubicBezTo>
                                  <a:pt x="32078" y="43964"/>
                                  <a:pt x="31696" y="42445"/>
                                  <a:pt x="30929" y="41222"/>
                                </a:cubicBezTo>
                                <a:cubicBezTo>
                                  <a:pt x="30164" y="40009"/>
                                  <a:pt x="29124" y="38972"/>
                                  <a:pt x="27824" y="38114"/>
                                </a:cubicBezTo>
                                <a:cubicBezTo>
                                  <a:pt x="26511" y="37267"/>
                                  <a:pt x="24999" y="36546"/>
                                  <a:pt x="23270" y="35947"/>
                                </a:cubicBezTo>
                                <a:cubicBezTo>
                                  <a:pt x="21535" y="35355"/>
                                  <a:pt x="19707" y="34741"/>
                                  <a:pt x="17782" y="34119"/>
                                </a:cubicBezTo>
                                <a:cubicBezTo>
                                  <a:pt x="15851" y="33554"/>
                                  <a:pt x="13957" y="32863"/>
                                  <a:pt x="12082" y="32032"/>
                                </a:cubicBezTo>
                                <a:cubicBezTo>
                                  <a:pt x="10207" y="31211"/>
                                  <a:pt x="8532" y="30164"/>
                                  <a:pt x="7063" y="28884"/>
                                </a:cubicBezTo>
                                <a:cubicBezTo>
                                  <a:pt x="5581" y="27611"/>
                                  <a:pt x="4391" y="26032"/>
                                  <a:pt x="3490" y="24164"/>
                                </a:cubicBezTo>
                                <a:cubicBezTo>
                                  <a:pt x="2576" y="22293"/>
                                  <a:pt x="2127" y="19966"/>
                                  <a:pt x="2127" y="17184"/>
                                </a:cubicBezTo>
                                <a:cubicBezTo>
                                  <a:pt x="2127" y="14183"/>
                                  <a:pt x="2729" y="11600"/>
                                  <a:pt x="3955" y="9446"/>
                                </a:cubicBezTo>
                                <a:cubicBezTo>
                                  <a:pt x="5172" y="7286"/>
                                  <a:pt x="6764" y="5501"/>
                                  <a:pt x="8722" y="4078"/>
                                </a:cubicBezTo>
                                <a:cubicBezTo>
                                  <a:pt x="10680" y="2659"/>
                                  <a:pt x="12893" y="1635"/>
                                  <a:pt x="15356" y="981"/>
                                </a:cubicBezTo>
                                <a:cubicBezTo>
                                  <a:pt x="17822" y="322"/>
                                  <a:pt x="20299" y="0"/>
                                  <a:pt x="2280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13425" y="618136"/>
                            <a:ext cx="54803" cy="63302"/>
                          </a:xfrm>
                          <a:custGeom>
                            <a:avLst/>
                            <a:gdLst/>
                            <a:ahLst/>
                            <a:cxnLst/>
                            <a:rect l="0" t="0" r="0" b="0"/>
                            <a:pathLst>
                              <a:path w="54803" h="63302">
                                <a:moveTo>
                                  <a:pt x="32082" y="0"/>
                                </a:moveTo>
                                <a:cubicBezTo>
                                  <a:pt x="36908" y="0"/>
                                  <a:pt x="41206" y="705"/>
                                  <a:pt x="44971" y="2127"/>
                                </a:cubicBezTo>
                                <a:cubicBezTo>
                                  <a:pt x="48741" y="3546"/>
                                  <a:pt x="51882" y="5441"/>
                                  <a:pt x="54375" y="7828"/>
                                </a:cubicBezTo>
                                <a:lnTo>
                                  <a:pt x="48505" y="13950"/>
                                </a:lnTo>
                                <a:cubicBezTo>
                                  <a:pt x="46693" y="11972"/>
                                  <a:pt x="44380" y="10377"/>
                                  <a:pt x="41571" y="9190"/>
                                </a:cubicBezTo>
                                <a:cubicBezTo>
                                  <a:pt x="38763" y="7994"/>
                                  <a:pt x="35628" y="7402"/>
                                  <a:pt x="32168" y="7402"/>
                                </a:cubicBezTo>
                                <a:cubicBezTo>
                                  <a:pt x="28651" y="7402"/>
                                  <a:pt x="25471" y="8044"/>
                                  <a:pt x="22635" y="9313"/>
                                </a:cubicBezTo>
                                <a:cubicBezTo>
                                  <a:pt x="19803" y="10593"/>
                                  <a:pt x="17384" y="12338"/>
                                  <a:pt x="15403" y="14548"/>
                                </a:cubicBezTo>
                                <a:cubicBezTo>
                                  <a:pt x="13422" y="16759"/>
                                  <a:pt x="11889" y="19328"/>
                                  <a:pt x="10809" y="22253"/>
                                </a:cubicBezTo>
                                <a:cubicBezTo>
                                  <a:pt x="9729" y="25168"/>
                                  <a:pt x="9190" y="28276"/>
                                  <a:pt x="9190" y="31566"/>
                                </a:cubicBezTo>
                                <a:cubicBezTo>
                                  <a:pt x="9190" y="34907"/>
                                  <a:pt x="9729" y="38058"/>
                                  <a:pt x="10809" y="41016"/>
                                </a:cubicBezTo>
                                <a:cubicBezTo>
                                  <a:pt x="11889" y="43964"/>
                                  <a:pt x="13422" y="46524"/>
                                  <a:pt x="15403" y="48711"/>
                                </a:cubicBezTo>
                                <a:cubicBezTo>
                                  <a:pt x="17384" y="50894"/>
                                  <a:pt x="19827" y="52606"/>
                                  <a:pt x="22725" y="53863"/>
                                </a:cubicBezTo>
                                <a:cubicBezTo>
                                  <a:pt x="25617" y="55109"/>
                                  <a:pt x="28848" y="55731"/>
                                  <a:pt x="32421" y="55731"/>
                                </a:cubicBezTo>
                                <a:cubicBezTo>
                                  <a:pt x="35256" y="55731"/>
                                  <a:pt x="37869" y="55475"/>
                                  <a:pt x="40248" y="54966"/>
                                </a:cubicBezTo>
                                <a:cubicBezTo>
                                  <a:pt x="42635" y="54461"/>
                                  <a:pt x="44702" y="53713"/>
                                  <a:pt x="46461" y="52756"/>
                                </a:cubicBezTo>
                                <a:lnTo>
                                  <a:pt x="46461" y="35987"/>
                                </a:lnTo>
                                <a:lnTo>
                                  <a:pt x="33102" y="35987"/>
                                </a:lnTo>
                                <a:lnTo>
                                  <a:pt x="33102" y="28841"/>
                                </a:lnTo>
                                <a:lnTo>
                                  <a:pt x="54803" y="28841"/>
                                </a:lnTo>
                                <a:lnTo>
                                  <a:pt x="54803" y="58034"/>
                                </a:lnTo>
                                <a:cubicBezTo>
                                  <a:pt x="51629" y="59729"/>
                                  <a:pt x="48162" y="61032"/>
                                  <a:pt x="44420" y="61946"/>
                                </a:cubicBezTo>
                                <a:cubicBezTo>
                                  <a:pt x="40677" y="62854"/>
                                  <a:pt x="36592" y="63302"/>
                                  <a:pt x="32168" y="63302"/>
                                </a:cubicBezTo>
                                <a:cubicBezTo>
                                  <a:pt x="27462" y="63302"/>
                                  <a:pt x="23131" y="62521"/>
                                  <a:pt x="19192" y="60966"/>
                                </a:cubicBezTo>
                                <a:cubicBezTo>
                                  <a:pt x="15250" y="59403"/>
                                  <a:pt x="11856" y="57220"/>
                                  <a:pt x="9021" y="54411"/>
                                </a:cubicBezTo>
                                <a:cubicBezTo>
                                  <a:pt x="6189" y="51602"/>
                                  <a:pt x="3979" y="48262"/>
                                  <a:pt x="2387" y="44373"/>
                                </a:cubicBezTo>
                                <a:cubicBezTo>
                                  <a:pt x="794" y="40484"/>
                                  <a:pt x="0" y="36220"/>
                                  <a:pt x="0" y="31566"/>
                                </a:cubicBezTo>
                                <a:cubicBezTo>
                                  <a:pt x="0" y="26863"/>
                                  <a:pt x="811" y="22569"/>
                                  <a:pt x="2426" y="18680"/>
                                </a:cubicBezTo>
                                <a:cubicBezTo>
                                  <a:pt x="4045" y="14791"/>
                                  <a:pt x="6282" y="11467"/>
                                  <a:pt x="9151" y="8725"/>
                                </a:cubicBezTo>
                                <a:cubicBezTo>
                                  <a:pt x="12016" y="5973"/>
                                  <a:pt x="15403" y="3829"/>
                                  <a:pt x="19318" y="2293"/>
                                </a:cubicBezTo>
                                <a:cubicBezTo>
                                  <a:pt x="23230" y="764"/>
                                  <a:pt x="27485" y="0"/>
                                  <a:pt x="3208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778176" y="669273"/>
                            <a:ext cx="11402" cy="11151"/>
                          </a:xfrm>
                          <a:custGeom>
                            <a:avLst/>
                            <a:gdLst/>
                            <a:ahLst/>
                            <a:cxnLst/>
                            <a:rect l="0" t="0" r="0" b="0"/>
                            <a:pathLst>
                              <a:path w="11402" h="11151">
                                <a:moveTo>
                                  <a:pt x="5701" y="0"/>
                                </a:moveTo>
                                <a:cubicBezTo>
                                  <a:pt x="7351" y="0"/>
                                  <a:pt x="8713" y="538"/>
                                  <a:pt x="9785" y="1619"/>
                                </a:cubicBezTo>
                                <a:cubicBezTo>
                                  <a:pt x="10866" y="2699"/>
                                  <a:pt x="11402" y="3995"/>
                                  <a:pt x="11402" y="5534"/>
                                </a:cubicBezTo>
                                <a:cubicBezTo>
                                  <a:pt x="11402" y="7003"/>
                                  <a:pt x="10866" y="8316"/>
                                  <a:pt x="9785" y="9446"/>
                                </a:cubicBezTo>
                                <a:cubicBezTo>
                                  <a:pt x="8713" y="10576"/>
                                  <a:pt x="7351" y="11151"/>
                                  <a:pt x="5701" y="11151"/>
                                </a:cubicBezTo>
                                <a:cubicBezTo>
                                  <a:pt x="4118" y="11151"/>
                                  <a:pt x="2774" y="10593"/>
                                  <a:pt x="1659" y="9490"/>
                                </a:cubicBezTo>
                                <a:cubicBezTo>
                                  <a:pt x="553" y="8383"/>
                                  <a:pt x="0" y="7086"/>
                                  <a:pt x="0" y="5617"/>
                                </a:cubicBezTo>
                                <a:cubicBezTo>
                                  <a:pt x="0" y="4088"/>
                                  <a:pt x="545" y="2765"/>
                                  <a:pt x="1617" y="1662"/>
                                </a:cubicBezTo>
                                <a:cubicBezTo>
                                  <a:pt x="2697" y="555"/>
                                  <a:pt x="4059" y="0"/>
                                  <a:pt x="57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1096444" y="669273"/>
                            <a:ext cx="11402" cy="11151"/>
                          </a:xfrm>
                          <a:custGeom>
                            <a:avLst/>
                            <a:gdLst/>
                            <a:ahLst/>
                            <a:cxnLst/>
                            <a:rect l="0" t="0" r="0" b="0"/>
                            <a:pathLst>
                              <a:path w="11402" h="11151">
                                <a:moveTo>
                                  <a:pt x="5701" y="0"/>
                                </a:moveTo>
                                <a:cubicBezTo>
                                  <a:pt x="7343" y="0"/>
                                  <a:pt x="8705" y="538"/>
                                  <a:pt x="9785" y="1619"/>
                                </a:cubicBezTo>
                                <a:cubicBezTo>
                                  <a:pt x="10875" y="2699"/>
                                  <a:pt x="11402" y="3995"/>
                                  <a:pt x="11402" y="5534"/>
                                </a:cubicBezTo>
                                <a:cubicBezTo>
                                  <a:pt x="11402" y="7003"/>
                                  <a:pt x="10875" y="8316"/>
                                  <a:pt x="9785" y="9446"/>
                                </a:cubicBezTo>
                                <a:cubicBezTo>
                                  <a:pt x="8705" y="10576"/>
                                  <a:pt x="7343" y="11151"/>
                                  <a:pt x="5701" y="11151"/>
                                </a:cubicBezTo>
                                <a:cubicBezTo>
                                  <a:pt x="4110" y="11151"/>
                                  <a:pt x="2765" y="10593"/>
                                  <a:pt x="1668" y="9490"/>
                                </a:cubicBezTo>
                                <a:cubicBezTo>
                                  <a:pt x="553" y="8383"/>
                                  <a:pt x="0" y="7086"/>
                                  <a:pt x="0" y="5617"/>
                                </a:cubicBezTo>
                                <a:cubicBezTo>
                                  <a:pt x="0" y="4088"/>
                                  <a:pt x="536" y="2765"/>
                                  <a:pt x="1617" y="1662"/>
                                </a:cubicBezTo>
                                <a:cubicBezTo>
                                  <a:pt x="2697" y="555"/>
                                  <a:pt x="4059" y="0"/>
                                  <a:pt x="57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603271" y="669273"/>
                            <a:ext cx="11405" cy="11151"/>
                          </a:xfrm>
                          <a:custGeom>
                            <a:avLst/>
                            <a:gdLst/>
                            <a:ahLst/>
                            <a:cxnLst/>
                            <a:rect l="0" t="0" r="0" b="0"/>
                            <a:pathLst>
                              <a:path w="11405" h="11151">
                                <a:moveTo>
                                  <a:pt x="5701" y="0"/>
                                </a:moveTo>
                                <a:cubicBezTo>
                                  <a:pt x="7342" y="0"/>
                                  <a:pt x="8705" y="538"/>
                                  <a:pt x="9785" y="1619"/>
                                </a:cubicBezTo>
                                <a:cubicBezTo>
                                  <a:pt x="10859" y="2699"/>
                                  <a:pt x="11405" y="3995"/>
                                  <a:pt x="11405" y="5534"/>
                                </a:cubicBezTo>
                                <a:cubicBezTo>
                                  <a:pt x="11405" y="7003"/>
                                  <a:pt x="10859" y="8316"/>
                                  <a:pt x="9785" y="9446"/>
                                </a:cubicBezTo>
                                <a:cubicBezTo>
                                  <a:pt x="8705" y="10576"/>
                                  <a:pt x="7342" y="11151"/>
                                  <a:pt x="5701" y="11151"/>
                                </a:cubicBezTo>
                                <a:cubicBezTo>
                                  <a:pt x="4112" y="11151"/>
                                  <a:pt x="2765" y="10593"/>
                                  <a:pt x="1659" y="9490"/>
                                </a:cubicBezTo>
                                <a:cubicBezTo>
                                  <a:pt x="556" y="8383"/>
                                  <a:pt x="0" y="7086"/>
                                  <a:pt x="0" y="5617"/>
                                </a:cubicBezTo>
                                <a:cubicBezTo>
                                  <a:pt x="0" y="4088"/>
                                  <a:pt x="539" y="2765"/>
                                  <a:pt x="1619" y="1662"/>
                                </a:cubicBezTo>
                                <a:cubicBezTo>
                                  <a:pt x="2690" y="555"/>
                                  <a:pt x="4052" y="0"/>
                                  <a:pt x="57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1706786" y="619665"/>
                            <a:ext cx="51054" cy="60244"/>
                          </a:xfrm>
                          <a:custGeom>
                            <a:avLst/>
                            <a:gdLst/>
                            <a:ahLst/>
                            <a:cxnLst/>
                            <a:rect l="0" t="0" r="0" b="0"/>
                            <a:pathLst>
                              <a:path w="51054" h="60244">
                                <a:moveTo>
                                  <a:pt x="0" y="0"/>
                                </a:moveTo>
                                <a:lnTo>
                                  <a:pt x="10977" y="0"/>
                                </a:lnTo>
                                <a:lnTo>
                                  <a:pt x="42460" y="48162"/>
                                </a:lnTo>
                                <a:lnTo>
                                  <a:pt x="42630" y="48162"/>
                                </a:lnTo>
                                <a:lnTo>
                                  <a:pt x="42630" y="0"/>
                                </a:lnTo>
                                <a:lnTo>
                                  <a:pt x="51054" y="0"/>
                                </a:lnTo>
                                <a:lnTo>
                                  <a:pt x="51054" y="60244"/>
                                </a:lnTo>
                                <a:lnTo>
                                  <a:pt x="40418" y="60244"/>
                                </a:lnTo>
                                <a:lnTo>
                                  <a:pt x="8594" y="11058"/>
                                </a:lnTo>
                                <a:lnTo>
                                  <a:pt x="8424" y="11058"/>
                                </a:lnTo>
                                <a:lnTo>
                                  <a:pt x="8424"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1655655" y="619665"/>
                            <a:ext cx="35304" cy="60244"/>
                          </a:xfrm>
                          <a:custGeom>
                            <a:avLst/>
                            <a:gdLst/>
                            <a:ahLst/>
                            <a:cxnLst/>
                            <a:rect l="0" t="0" r="0" b="0"/>
                            <a:pathLst>
                              <a:path w="35304" h="60244">
                                <a:moveTo>
                                  <a:pt x="0" y="0"/>
                                </a:moveTo>
                                <a:lnTo>
                                  <a:pt x="8424" y="0"/>
                                </a:lnTo>
                                <a:lnTo>
                                  <a:pt x="8424" y="52756"/>
                                </a:lnTo>
                                <a:lnTo>
                                  <a:pt x="35304" y="52756"/>
                                </a:lnTo>
                                <a:lnTo>
                                  <a:pt x="35304"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1596858" y="619665"/>
                            <a:ext cx="39907" cy="60244"/>
                          </a:xfrm>
                          <a:custGeom>
                            <a:avLst/>
                            <a:gdLst/>
                            <a:ahLst/>
                            <a:cxnLst/>
                            <a:rect l="0" t="0" r="0" b="0"/>
                            <a:pathLst>
                              <a:path w="39907" h="60244">
                                <a:moveTo>
                                  <a:pt x="0" y="0"/>
                                </a:moveTo>
                                <a:lnTo>
                                  <a:pt x="38631" y="0"/>
                                </a:lnTo>
                                <a:lnTo>
                                  <a:pt x="38631" y="7402"/>
                                </a:lnTo>
                                <a:lnTo>
                                  <a:pt x="8424" y="7402"/>
                                </a:lnTo>
                                <a:lnTo>
                                  <a:pt x="8424" y="25444"/>
                                </a:lnTo>
                                <a:lnTo>
                                  <a:pt x="36844" y="25444"/>
                                </a:lnTo>
                                <a:lnTo>
                                  <a:pt x="36844" y="32673"/>
                                </a:lnTo>
                                <a:lnTo>
                                  <a:pt x="8424" y="32673"/>
                                </a:lnTo>
                                <a:lnTo>
                                  <a:pt x="8424" y="52756"/>
                                </a:lnTo>
                                <a:lnTo>
                                  <a:pt x="39907" y="52756"/>
                                </a:lnTo>
                                <a:lnTo>
                                  <a:pt x="39907"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1533134" y="619665"/>
                            <a:ext cx="48927" cy="60244"/>
                          </a:xfrm>
                          <a:custGeom>
                            <a:avLst/>
                            <a:gdLst/>
                            <a:ahLst/>
                            <a:cxnLst/>
                            <a:rect l="0" t="0" r="0" b="0"/>
                            <a:pathLst>
                              <a:path w="48927" h="60244">
                                <a:moveTo>
                                  <a:pt x="0" y="0"/>
                                </a:moveTo>
                                <a:lnTo>
                                  <a:pt x="8415" y="0"/>
                                </a:lnTo>
                                <a:lnTo>
                                  <a:pt x="8415" y="26547"/>
                                </a:lnTo>
                                <a:lnTo>
                                  <a:pt x="8586" y="26547"/>
                                </a:lnTo>
                                <a:lnTo>
                                  <a:pt x="35474" y="0"/>
                                </a:lnTo>
                                <a:lnTo>
                                  <a:pt x="47140" y="0"/>
                                </a:lnTo>
                                <a:lnTo>
                                  <a:pt x="17860" y="27571"/>
                                </a:lnTo>
                                <a:lnTo>
                                  <a:pt x="48927" y="60244"/>
                                </a:lnTo>
                                <a:lnTo>
                                  <a:pt x="36835" y="60244"/>
                                </a:lnTo>
                                <a:lnTo>
                                  <a:pt x="8586" y="29100"/>
                                </a:lnTo>
                                <a:lnTo>
                                  <a:pt x="8415" y="29100"/>
                                </a:lnTo>
                                <a:lnTo>
                                  <a:pt x="8415"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129" name="Shape 56129"/>
                        <wps:cNvSpPr/>
                        <wps:spPr>
                          <a:xfrm>
                            <a:off x="1434507" y="619665"/>
                            <a:ext cx="9144" cy="60244"/>
                          </a:xfrm>
                          <a:custGeom>
                            <a:avLst/>
                            <a:gdLst/>
                            <a:ahLst/>
                            <a:cxnLst/>
                            <a:rect l="0" t="0" r="0" b="0"/>
                            <a:pathLst>
                              <a:path w="9144" h="60244">
                                <a:moveTo>
                                  <a:pt x="0" y="0"/>
                                </a:moveTo>
                                <a:lnTo>
                                  <a:pt x="9144" y="0"/>
                                </a:lnTo>
                                <a:lnTo>
                                  <a:pt x="9144" y="60244"/>
                                </a:lnTo>
                                <a:lnTo>
                                  <a:pt x="0" y="602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1336313" y="619665"/>
                            <a:ext cx="82367" cy="60244"/>
                          </a:xfrm>
                          <a:custGeom>
                            <a:avLst/>
                            <a:gdLst/>
                            <a:ahLst/>
                            <a:cxnLst/>
                            <a:rect l="0" t="0" r="0" b="0"/>
                            <a:pathLst>
                              <a:path w="82367" h="60244">
                                <a:moveTo>
                                  <a:pt x="0" y="0"/>
                                </a:moveTo>
                                <a:lnTo>
                                  <a:pt x="9104" y="0"/>
                                </a:lnTo>
                                <a:lnTo>
                                  <a:pt x="22387" y="47996"/>
                                </a:lnTo>
                                <a:lnTo>
                                  <a:pt x="22549" y="47996"/>
                                </a:lnTo>
                                <a:lnTo>
                                  <a:pt x="36674" y="0"/>
                                </a:lnTo>
                                <a:lnTo>
                                  <a:pt x="45949" y="0"/>
                                </a:lnTo>
                                <a:lnTo>
                                  <a:pt x="59988" y="47996"/>
                                </a:lnTo>
                                <a:lnTo>
                                  <a:pt x="60159" y="47996"/>
                                </a:lnTo>
                                <a:lnTo>
                                  <a:pt x="73441" y="0"/>
                                </a:lnTo>
                                <a:lnTo>
                                  <a:pt x="82367" y="0"/>
                                </a:lnTo>
                                <a:lnTo>
                                  <a:pt x="64668" y="60244"/>
                                </a:lnTo>
                                <a:lnTo>
                                  <a:pt x="55904" y="60244"/>
                                </a:lnTo>
                                <a:lnTo>
                                  <a:pt x="41269" y="11833"/>
                                </a:lnTo>
                                <a:lnTo>
                                  <a:pt x="41098" y="11833"/>
                                </a:lnTo>
                                <a:lnTo>
                                  <a:pt x="26463" y="60244"/>
                                </a:lnTo>
                                <a:lnTo>
                                  <a:pt x="17699"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1280068" y="619665"/>
                            <a:ext cx="47063" cy="60244"/>
                          </a:xfrm>
                          <a:custGeom>
                            <a:avLst/>
                            <a:gdLst/>
                            <a:ahLst/>
                            <a:cxnLst/>
                            <a:rect l="0" t="0" r="0" b="0"/>
                            <a:pathLst>
                              <a:path w="47063" h="60244">
                                <a:moveTo>
                                  <a:pt x="0" y="0"/>
                                </a:moveTo>
                                <a:lnTo>
                                  <a:pt x="47063" y="0"/>
                                </a:lnTo>
                                <a:lnTo>
                                  <a:pt x="47063" y="7402"/>
                                </a:lnTo>
                                <a:lnTo>
                                  <a:pt x="27739" y="7402"/>
                                </a:lnTo>
                                <a:lnTo>
                                  <a:pt x="27739" y="60244"/>
                                </a:lnTo>
                                <a:lnTo>
                                  <a:pt x="19315" y="60244"/>
                                </a:lnTo>
                                <a:lnTo>
                                  <a:pt x="19315" y="7402"/>
                                </a:lnTo>
                                <a:lnTo>
                                  <a:pt x="0" y="740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213358" y="619665"/>
                            <a:ext cx="51054" cy="60244"/>
                          </a:xfrm>
                          <a:custGeom>
                            <a:avLst/>
                            <a:gdLst/>
                            <a:ahLst/>
                            <a:cxnLst/>
                            <a:rect l="0" t="0" r="0" b="0"/>
                            <a:pathLst>
                              <a:path w="51054" h="60244">
                                <a:moveTo>
                                  <a:pt x="0" y="0"/>
                                </a:moveTo>
                                <a:lnTo>
                                  <a:pt x="10977" y="0"/>
                                </a:lnTo>
                                <a:lnTo>
                                  <a:pt x="42460" y="48162"/>
                                </a:lnTo>
                                <a:lnTo>
                                  <a:pt x="42630" y="48162"/>
                                </a:lnTo>
                                <a:lnTo>
                                  <a:pt x="42630" y="0"/>
                                </a:lnTo>
                                <a:lnTo>
                                  <a:pt x="51054" y="0"/>
                                </a:lnTo>
                                <a:lnTo>
                                  <a:pt x="51054" y="60244"/>
                                </a:lnTo>
                                <a:lnTo>
                                  <a:pt x="40418" y="60244"/>
                                </a:lnTo>
                                <a:lnTo>
                                  <a:pt x="8594" y="11058"/>
                                </a:lnTo>
                                <a:lnTo>
                                  <a:pt x="8424" y="11058"/>
                                </a:lnTo>
                                <a:lnTo>
                                  <a:pt x="8424"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1154561" y="619665"/>
                            <a:ext cx="39907" cy="60244"/>
                          </a:xfrm>
                          <a:custGeom>
                            <a:avLst/>
                            <a:gdLst/>
                            <a:ahLst/>
                            <a:cxnLst/>
                            <a:rect l="0" t="0" r="0" b="0"/>
                            <a:pathLst>
                              <a:path w="39907" h="60244">
                                <a:moveTo>
                                  <a:pt x="0" y="0"/>
                                </a:moveTo>
                                <a:lnTo>
                                  <a:pt x="38631" y="0"/>
                                </a:lnTo>
                                <a:lnTo>
                                  <a:pt x="38631" y="7402"/>
                                </a:lnTo>
                                <a:lnTo>
                                  <a:pt x="8432" y="7402"/>
                                </a:lnTo>
                                <a:lnTo>
                                  <a:pt x="8432" y="25444"/>
                                </a:lnTo>
                                <a:lnTo>
                                  <a:pt x="36844" y="25444"/>
                                </a:lnTo>
                                <a:lnTo>
                                  <a:pt x="36844" y="32673"/>
                                </a:lnTo>
                                <a:lnTo>
                                  <a:pt x="8432" y="32673"/>
                                </a:lnTo>
                                <a:lnTo>
                                  <a:pt x="8432" y="52756"/>
                                </a:lnTo>
                                <a:lnTo>
                                  <a:pt x="39907" y="52756"/>
                                </a:lnTo>
                                <a:lnTo>
                                  <a:pt x="39907"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042327" y="619665"/>
                            <a:ext cx="47055" cy="60244"/>
                          </a:xfrm>
                          <a:custGeom>
                            <a:avLst/>
                            <a:gdLst/>
                            <a:ahLst/>
                            <a:cxnLst/>
                            <a:rect l="0" t="0" r="0" b="0"/>
                            <a:pathLst>
                              <a:path w="47055" h="60244">
                                <a:moveTo>
                                  <a:pt x="0" y="0"/>
                                </a:moveTo>
                                <a:lnTo>
                                  <a:pt x="47055" y="0"/>
                                </a:lnTo>
                                <a:lnTo>
                                  <a:pt x="47055" y="7402"/>
                                </a:lnTo>
                                <a:lnTo>
                                  <a:pt x="27739" y="7402"/>
                                </a:lnTo>
                                <a:lnTo>
                                  <a:pt x="27739" y="60244"/>
                                </a:lnTo>
                                <a:lnTo>
                                  <a:pt x="19315" y="60244"/>
                                </a:lnTo>
                                <a:lnTo>
                                  <a:pt x="19315" y="7402"/>
                                </a:lnTo>
                                <a:lnTo>
                                  <a:pt x="0" y="740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992975" y="619665"/>
                            <a:ext cx="37610" cy="60244"/>
                          </a:xfrm>
                          <a:custGeom>
                            <a:avLst/>
                            <a:gdLst/>
                            <a:ahLst/>
                            <a:cxnLst/>
                            <a:rect l="0" t="0" r="0" b="0"/>
                            <a:pathLst>
                              <a:path w="37610" h="60244">
                                <a:moveTo>
                                  <a:pt x="0" y="0"/>
                                </a:moveTo>
                                <a:lnTo>
                                  <a:pt x="37610" y="0"/>
                                </a:lnTo>
                                <a:lnTo>
                                  <a:pt x="37610" y="7402"/>
                                </a:lnTo>
                                <a:lnTo>
                                  <a:pt x="8424" y="7402"/>
                                </a:lnTo>
                                <a:lnTo>
                                  <a:pt x="8424" y="26125"/>
                                </a:lnTo>
                                <a:lnTo>
                                  <a:pt x="35738" y="26125"/>
                                </a:lnTo>
                                <a:lnTo>
                                  <a:pt x="35738" y="33355"/>
                                </a:lnTo>
                                <a:lnTo>
                                  <a:pt x="8424" y="33355"/>
                                </a:lnTo>
                                <a:lnTo>
                                  <a:pt x="8424"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919627" y="619665"/>
                            <a:ext cx="51054" cy="60244"/>
                          </a:xfrm>
                          <a:custGeom>
                            <a:avLst/>
                            <a:gdLst/>
                            <a:ahLst/>
                            <a:cxnLst/>
                            <a:rect l="0" t="0" r="0" b="0"/>
                            <a:pathLst>
                              <a:path w="51054" h="60244">
                                <a:moveTo>
                                  <a:pt x="0" y="0"/>
                                </a:moveTo>
                                <a:lnTo>
                                  <a:pt x="10977" y="0"/>
                                </a:lnTo>
                                <a:lnTo>
                                  <a:pt x="42460" y="48162"/>
                                </a:lnTo>
                                <a:lnTo>
                                  <a:pt x="42630" y="48162"/>
                                </a:lnTo>
                                <a:lnTo>
                                  <a:pt x="42630" y="0"/>
                                </a:lnTo>
                                <a:lnTo>
                                  <a:pt x="51054" y="0"/>
                                </a:lnTo>
                                <a:lnTo>
                                  <a:pt x="51054" y="60244"/>
                                </a:lnTo>
                                <a:lnTo>
                                  <a:pt x="40418" y="60244"/>
                                </a:lnTo>
                                <a:lnTo>
                                  <a:pt x="8594" y="11058"/>
                                </a:lnTo>
                                <a:lnTo>
                                  <a:pt x="8424" y="11058"/>
                                </a:lnTo>
                                <a:lnTo>
                                  <a:pt x="8424"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850959" y="619665"/>
                            <a:ext cx="46799" cy="61773"/>
                          </a:xfrm>
                          <a:custGeom>
                            <a:avLst/>
                            <a:gdLst/>
                            <a:ahLst/>
                            <a:cxnLst/>
                            <a:rect l="0" t="0" r="0" b="0"/>
                            <a:pathLst>
                              <a:path w="46799" h="61773">
                                <a:moveTo>
                                  <a:pt x="0" y="0"/>
                                </a:moveTo>
                                <a:lnTo>
                                  <a:pt x="8424" y="0"/>
                                </a:lnTo>
                                <a:lnTo>
                                  <a:pt x="8424" y="37443"/>
                                </a:lnTo>
                                <a:cubicBezTo>
                                  <a:pt x="8424" y="39487"/>
                                  <a:pt x="8679" y="41505"/>
                                  <a:pt x="9190" y="43526"/>
                                </a:cubicBezTo>
                                <a:cubicBezTo>
                                  <a:pt x="9700" y="45543"/>
                                  <a:pt x="10543" y="47338"/>
                                  <a:pt x="11700" y="48927"/>
                                </a:cubicBezTo>
                                <a:cubicBezTo>
                                  <a:pt x="12865" y="50522"/>
                                  <a:pt x="14397" y="51792"/>
                                  <a:pt x="16295" y="52756"/>
                                </a:cubicBezTo>
                                <a:cubicBezTo>
                                  <a:pt x="18201" y="53720"/>
                                  <a:pt x="20575" y="54202"/>
                                  <a:pt x="23400" y="54202"/>
                                </a:cubicBezTo>
                                <a:cubicBezTo>
                                  <a:pt x="26182" y="54202"/>
                                  <a:pt x="28539" y="53720"/>
                                  <a:pt x="30462" y="52756"/>
                                </a:cubicBezTo>
                                <a:cubicBezTo>
                                  <a:pt x="32394" y="51792"/>
                                  <a:pt x="33943" y="50522"/>
                                  <a:pt x="35100" y="48927"/>
                                </a:cubicBezTo>
                                <a:cubicBezTo>
                                  <a:pt x="36265" y="47338"/>
                                  <a:pt x="37099" y="45543"/>
                                  <a:pt x="37618" y="43526"/>
                                </a:cubicBezTo>
                                <a:cubicBezTo>
                                  <a:pt x="38120" y="41505"/>
                                  <a:pt x="38376" y="39487"/>
                                  <a:pt x="38376" y="37443"/>
                                </a:cubicBezTo>
                                <a:lnTo>
                                  <a:pt x="38376" y="0"/>
                                </a:lnTo>
                                <a:lnTo>
                                  <a:pt x="46799" y="0"/>
                                </a:lnTo>
                                <a:lnTo>
                                  <a:pt x="46799" y="37948"/>
                                </a:lnTo>
                                <a:cubicBezTo>
                                  <a:pt x="46799" y="41016"/>
                                  <a:pt x="46331" y="43974"/>
                                  <a:pt x="45404" y="46839"/>
                                </a:cubicBezTo>
                                <a:cubicBezTo>
                                  <a:pt x="44459" y="49708"/>
                                  <a:pt x="43030" y="52251"/>
                                  <a:pt x="41098" y="54461"/>
                                </a:cubicBezTo>
                                <a:cubicBezTo>
                                  <a:pt x="39176" y="56671"/>
                                  <a:pt x="36733" y="58440"/>
                                  <a:pt x="33781" y="59779"/>
                                </a:cubicBezTo>
                                <a:cubicBezTo>
                                  <a:pt x="30837" y="61115"/>
                                  <a:pt x="27374" y="61773"/>
                                  <a:pt x="23400" y="61773"/>
                                </a:cubicBezTo>
                                <a:cubicBezTo>
                                  <a:pt x="19434" y="61773"/>
                                  <a:pt x="15980" y="61115"/>
                                  <a:pt x="13019" y="59779"/>
                                </a:cubicBezTo>
                                <a:cubicBezTo>
                                  <a:pt x="10075" y="58440"/>
                                  <a:pt x="7632" y="56671"/>
                                  <a:pt x="5701" y="54461"/>
                                </a:cubicBezTo>
                                <a:cubicBezTo>
                                  <a:pt x="3778" y="52251"/>
                                  <a:pt x="2340" y="49708"/>
                                  <a:pt x="1404" y="46839"/>
                                </a:cubicBezTo>
                                <a:cubicBezTo>
                                  <a:pt x="468" y="43974"/>
                                  <a:pt x="0" y="41016"/>
                                  <a:pt x="0" y="3794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87654" y="619665"/>
                            <a:ext cx="48927" cy="60244"/>
                          </a:xfrm>
                          <a:custGeom>
                            <a:avLst/>
                            <a:gdLst/>
                            <a:ahLst/>
                            <a:cxnLst/>
                            <a:rect l="0" t="0" r="0" b="0"/>
                            <a:pathLst>
                              <a:path w="48927" h="60244">
                                <a:moveTo>
                                  <a:pt x="0" y="0"/>
                                </a:moveTo>
                                <a:lnTo>
                                  <a:pt x="8422" y="0"/>
                                </a:lnTo>
                                <a:lnTo>
                                  <a:pt x="8422" y="26547"/>
                                </a:lnTo>
                                <a:lnTo>
                                  <a:pt x="8592" y="26547"/>
                                </a:lnTo>
                                <a:lnTo>
                                  <a:pt x="35482" y="0"/>
                                </a:lnTo>
                                <a:lnTo>
                                  <a:pt x="47138" y="0"/>
                                </a:lnTo>
                                <a:lnTo>
                                  <a:pt x="17869" y="27571"/>
                                </a:lnTo>
                                <a:lnTo>
                                  <a:pt x="48927" y="60244"/>
                                </a:lnTo>
                                <a:lnTo>
                                  <a:pt x="36845" y="60244"/>
                                </a:lnTo>
                                <a:lnTo>
                                  <a:pt x="8592" y="29100"/>
                                </a:lnTo>
                                <a:lnTo>
                                  <a:pt x="8422" y="29100"/>
                                </a:lnTo>
                                <a:lnTo>
                                  <a:pt x="8422"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718997" y="619665"/>
                            <a:ext cx="46799" cy="61773"/>
                          </a:xfrm>
                          <a:custGeom>
                            <a:avLst/>
                            <a:gdLst/>
                            <a:ahLst/>
                            <a:cxnLst/>
                            <a:rect l="0" t="0" r="0" b="0"/>
                            <a:pathLst>
                              <a:path w="46799" h="61773">
                                <a:moveTo>
                                  <a:pt x="0" y="0"/>
                                </a:moveTo>
                                <a:lnTo>
                                  <a:pt x="8423" y="0"/>
                                </a:lnTo>
                                <a:lnTo>
                                  <a:pt x="8423" y="37443"/>
                                </a:lnTo>
                                <a:cubicBezTo>
                                  <a:pt x="8423" y="39487"/>
                                  <a:pt x="8679" y="41505"/>
                                  <a:pt x="9184" y="43526"/>
                                </a:cubicBezTo>
                                <a:cubicBezTo>
                                  <a:pt x="9696" y="45543"/>
                                  <a:pt x="10530" y="47338"/>
                                  <a:pt x="11700" y="48927"/>
                                </a:cubicBezTo>
                                <a:cubicBezTo>
                                  <a:pt x="12854" y="50522"/>
                                  <a:pt x="14386" y="51792"/>
                                  <a:pt x="16290" y="52756"/>
                                </a:cubicBezTo>
                                <a:cubicBezTo>
                                  <a:pt x="18188" y="53720"/>
                                  <a:pt x="20559" y="54202"/>
                                  <a:pt x="23400" y="54202"/>
                                </a:cubicBezTo>
                                <a:cubicBezTo>
                                  <a:pt x="26169" y="54202"/>
                                  <a:pt x="28529" y="53720"/>
                                  <a:pt x="30456" y="52756"/>
                                </a:cubicBezTo>
                                <a:cubicBezTo>
                                  <a:pt x="32381" y="51792"/>
                                  <a:pt x="33930" y="50522"/>
                                  <a:pt x="35100" y="48927"/>
                                </a:cubicBezTo>
                                <a:cubicBezTo>
                                  <a:pt x="36253" y="47338"/>
                                  <a:pt x="37098" y="45543"/>
                                  <a:pt x="37610" y="43526"/>
                                </a:cubicBezTo>
                                <a:cubicBezTo>
                                  <a:pt x="38118" y="41505"/>
                                  <a:pt x="38374" y="39487"/>
                                  <a:pt x="38374" y="37443"/>
                                </a:cubicBezTo>
                                <a:lnTo>
                                  <a:pt x="38374" y="0"/>
                                </a:lnTo>
                                <a:lnTo>
                                  <a:pt x="46799" y="0"/>
                                </a:lnTo>
                                <a:lnTo>
                                  <a:pt x="46799" y="37948"/>
                                </a:lnTo>
                                <a:cubicBezTo>
                                  <a:pt x="46799" y="41016"/>
                                  <a:pt x="46328" y="43974"/>
                                  <a:pt x="45394" y="46839"/>
                                </a:cubicBezTo>
                                <a:cubicBezTo>
                                  <a:pt x="44456" y="49708"/>
                                  <a:pt x="43017" y="52251"/>
                                  <a:pt x="41092" y="54461"/>
                                </a:cubicBezTo>
                                <a:cubicBezTo>
                                  <a:pt x="39165" y="56671"/>
                                  <a:pt x="36722" y="58440"/>
                                  <a:pt x="33777" y="59779"/>
                                </a:cubicBezTo>
                                <a:cubicBezTo>
                                  <a:pt x="30826" y="61115"/>
                                  <a:pt x="27362" y="61773"/>
                                  <a:pt x="23400" y="61773"/>
                                </a:cubicBezTo>
                                <a:cubicBezTo>
                                  <a:pt x="19422" y="61773"/>
                                  <a:pt x="15961" y="61115"/>
                                  <a:pt x="13016" y="59779"/>
                                </a:cubicBezTo>
                                <a:cubicBezTo>
                                  <a:pt x="10062" y="58440"/>
                                  <a:pt x="7621" y="56671"/>
                                  <a:pt x="5701" y="54461"/>
                                </a:cubicBezTo>
                                <a:cubicBezTo>
                                  <a:pt x="3766" y="52251"/>
                                  <a:pt x="2336" y="49708"/>
                                  <a:pt x="1400" y="46839"/>
                                </a:cubicBezTo>
                                <a:cubicBezTo>
                                  <a:pt x="465" y="43974"/>
                                  <a:pt x="0" y="41016"/>
                                  <a:pt x="0" y="3794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656878" y="619665"/>
                            <a:ext cx="44759" cy="60244"/>
                          </a:xfrm>
                          <a:custGeom>
                            <a:avLst/>
                            <a:gdLst/>
                            <a:ahLst/>
                            <a:cxnLst/>
                            <a:rect l="0" t="0" r="0" b="0"/>
                            <a:pathLst>
                              <a:path w="44759" h="60244">
                                <a:moveTo>
                                  <a:pt x="682" y="0"/>
                                </a:moveTo>
                                <a:lnTo>
                                  <a:pt x="44247" y="0"/>
                                </a:lnTo>
                                <a:lnTo>
                                  <a:pt x="44247" y="7402"/>
                                </a:lnTo>
                                <a:lnTo>
                                  <a:pt x="10211" y="52756"/>
                                </a:lnTo>
                                <a:lnTo>
                                  <a:pt x="44759" y="52756"/>
                                </a:lnTo>
                                <a:lnTo>
                                  <a:pt x="44759" y="60244"/>
                                </a:lnTo>
                                <a:lnTo>
                                  <a:pt x="0" y="60244"/>
                                </a:lnTo>
                                <a:lnTo>
                                  <a:pt x="0" y="52839"/>
                                </a:lnTo>
                                <a:lnTo>
                                  <a:pt x="33954" y="7402"/>
                                </a:lnTo>
                                <a:lnTo>
                                  <a:pt x="682" y="7402"/>
                                </a:lnTo>
                                <a:lnTo>
                                  <a:pt x="68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520734" y="619665"/>
                            <a:ext cx="62203" cy="60244"/>
                          </a:xfrm>
                          <a:custGeom>
                            <a:avLst/>
                            <a:gdLst/>
                            <a:ahLst/>
                            <a:cxnLst/>
                            <a:rect l="0" t="0" r="0" b="0"/>
                            <a:pathLst>
                              <a:path w="62203" h="60244">
                                <a:moveTo>
                                  <a:pt x="0" y="0"/>
                                </a:moveTo>
                                <a:lnTo>
                                  <a:pt x="13106" y="0"/>
                                </a:lnTo>
                                <a:lnTo>
                                  <a:pt x="31145" y="46291"/>
                                </a:lnTo>
                                <a:lnTo>
                                  <a:pt x="31314" y="46291"/>
                                </a:lnTo>
                                <a:lnTo>
                                  <a:pt x="49097" y="0"/>
                                </a:lnTo>
                                <a:lnTo>
                                  <a:pt x="62203" y="0"/>
                                </a:lnTo>
                                <a:lnTo>
                                  <a:pt x="62203" y="60244"/>
                                </a:lnTo>
                                <a:lnTo>
                                  <a:pt x="53780" y="60244"/>
                                </a:lnTo>
                                <a:lnTo>
                                  <a:pt x="53780" y="9872"/>
                                </a:lnTo>
                                <a:lnTo>
                                  <a:pt x="53610" y="9872"/>
                                </a:lnTo>
                                <a:lnTo>
                                  <a:pt x="33611" y="60244"/>
                                </a:lnTo>
                                <a:lnTo>
                                  <a:pt x="28253" y="60244"/>
                                </a:lnTo>
                                <a:lnTo>
                                  <a:pt x="8340" y="9872"/>
                                </a:lnTo>
                                <a:lnTo>
                                  <a:pt x="8167" y="9872"/>
                                </a:lnTo>
                                <a:lnTo>
                                  <a:pt x="8167" y="60244"/>
                                </a:lnTo>
                                <a:lnTo>
                                  <a:pt x="0" y="602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475339" y="619665"/>
                            <a:ext cx="29993" cy="60244"/>
                          </a:xfrm>
                          <a:custGeom>
                            <a:avLst/>
                            <a:gdLst/>
                            <a:ahLst/>
                            <a:cxnLst/>
                            <a:rect l="0" t="0" r="0" b="0"/>
                            <a:pathLst>
                              <a:path w="29993" h="60244">
                                <a:moveTo>
                                  <a:pt x="0" y="0"/>
                                </a:moveTo>
                                <a:lnTo>
                                  <a:pt x="4126" y="0"/>
                                </a:lnTo>
                                <a:lnTo>
                                  <a:pt x="29993" y="60244"/>
                                </a:lnTo>
                                <a:lnTo>
                                  <a:pt x="20467" y="60244"/>
                                </a:lnTo>
                                <a:lnTo>
                                  <a:pt x="14337" y="45437"/>
                                </a:lnTo>
                                <a:lnTo>
                                  <a:pt x="0" y="45437"/>
                                </a:lnTo>
                                <a:lnTo>
                                  <a:pt x="0" y="38041"/>
                                </a:lnTo>
                                <a:lnTo>
                                  <a:pt x="11276" y="38041"/>
                                </a:lnTo>
                                <a:lnTo>
                                  <a:pt x="42" y="9789"/>
                                </a:lnTo>
                                <a:lnTo>
                                  <a:pt x="0" y="989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462161" y="618136"/>
                            <a:ext cx="54713" cy="63302"/>
                          </a:xfrm>
                          <a:custGeom>
                            <a:avLst/>
                            <a:gdLst/>
                            <a:ahLst/>
                            <a:cxnLst/>
                            <a:rect l="0" t="0" r="0" b="0"/>
                            <a:pathLst>
                              <a:path w="54713" h="63302">
                                <a:moveTo>
                                  <a:pt x="32079" y="0"/>
                                </a:moveTo>
                                <a:cubicBezTo>
                                  <a:pt x="34121" y="0"/>
                                  <a:pt x="36189" y="189"/>
                                  <a:pt x="38290" y="598"/>
                                </a:cubicBezTo>
                                <a:cubicBezTo>
                                  <a:pt x="40384" y="997"/>
                                  <a:pt x="42400" y="1585"/>
                                  <a:pt x="44332" y="2383"/>
                                </a:cubicBezTo>
                                <a:cubicBezTo>
                                  <a:pt x="46255" y="3174"/>
                                  <a:pt x="48016" y="4155"/>
                                  <a:pt x="49607" y="5318"/>
                                </a:cubicBezTo>
                                <a:cubicBezTo>
                                  <a:pt x="51190" y="6481"/>
                                  <a:pt x="52551" y="7828"/>
                                  <a:pt x="53692" y="9357"/>
                                </a:cubicBezTo>
                                <a:lnTo>
                                  <a:pt x="47055" y="14465"/>
                                </a:lnTo>
                                <a:cubicBezTo>
                                  <a:pt x="45574" y="12421"/>
                                  <a:pt x="43489" y="10736"/>
                                  <a:pt x="40801" y="9396"/>
                                </a:cubicBezTo>
                                <a:cubicBezTo>
                                  <a:pt x="38103" y="8067"/>
                                  <a:pt x="35193" y="7402"/>
                                  <a:pt x="32079" y="7402"/>
                                </a:cubicBezTo>
                                <a:cubicBezTo>
                                  <a:pt x="28556" y="7402"/>
                                  <a:pt x="25399" y="8044"/>
                                  <a:pt x="22591" y="9313"/>
                                </a:cubicBezTo>
                                <a:cubicBezTo>
                                  <a:pt x="19783" y="10593"/>
                                  <a:pt x="17384" y="12338"/>
                                  <a:pt x="15401" y="14548"/>
                                </a:cubicBezTo>
                                <a:cubicBezTo>
                                  <a:pt x="13410" y="16759"/>
                                  <a:pt x="11878" y="19328"/>
                                  <a:pt x="10806" y="22253"/>
                                </a:cubicBezTo>
                                <a:cubicBezTo>
                                  <a:pt x="9726" y="25168"/>
                                  <a:pt x="9190" y="28276"/>
                                  <a:pt x="9190" y="31566"/>
                                </a:cubicBezTo>
                                <a:cubicBezTo>
                                  <a:pt x="9190" y="34973"/>
                                  <a:pt x="9709" y="38148"/>
                                  <a:pt x="10764" y="41099"/>
                                </a:cubicBezTo>
                                <a:cubicBezTo>
                                  <a:pt x="11811" y="44047"/>
                                  <a:pt x="13317" y="46607"/>
                                  <a:pt x="15273" y="48800"/>
                                </a:cubicBezTo>
                                <a:cubicBezTo>
                                  <a:pt x="17231" y="50987"/>
                                  <a:pt x="19613" y="52699"/>
                                  <a:pt x="22421" y="53946"/>
                                </a:cubicBezTo>
                                <a:cubicBezTo>
                                  <a:pt x="25238" y="55199"/>
                                  <a:pt x="28360" y="55814"/>
                                  <a:pt x="31824" y="55814"/>
                                </a:cubicBezTo>
                                <a:cubicBezTo>
                                  <a:pt x="35227" y="55814"/>
                                  <a:pt x="38316" y="55132"/>
                                  <a:pt x="41098" y="53780"/>
                                </a:cubicBezTo>
                                <a:cubicBezTo>
                                  <a:pt x="43872" y="52417"/>
                                  <a:pt x="46170" y="50429"/>
                                  <a:pt x="47991" y="47820"/>
                                </a:cubicBezTo>
                                <a:lnTo>
                                  <a:pt x="54713" y="52417"/>
                                </a:lnTo>
                                <a:cubicBezTo>
                                  <a:pt x="52330" y="55648"/>
                                  <a:pt x="49233" y="58267"/>
                                  <a:pt x="45446" y="60284"/>
                                </a:cubicBezTo>
                                <a:cubicBezTo>
                                  <a:pt x="41634" y="62305"/>
                                  <a:pt x="37065" y="63302"/>
                                  <a:pt x="31738" y="63302"/>
                                </a:cubicBezTo>
                                <a:cubicBezTo>
                                  <a:pt x="27144" y="63302"/>
                                  <a:pt x="22898" y="62521"/>
                                  <a:pt x="19017" y="60966"/>
                                </a:cubicBezTo>
                                <a:cubicBezTo>
                                  <a:pt x="15129" y="59403"/>
                                  <a:pt x="11785" y="57220"/>
                                  <a:pt x="8977" y="54411"/>
                                </a:cubicBezTo>
                                <a:cubicBezTo>
                                  <a:pt x="6169" y="51602"/>
                                  <a:pt x="3965" y="48262"/>
                                  <a:pt x="2382" y="44373"/>
                                </a:cubicBezTo>
                                <a:cubicBezTo>
                                  <a:pt x="791" y="40484"/>
                                  <a:pt x="0" y="36220"/>
                                  <a:pt x="0" y="31566"/>
                                </a:cubicBezTo>
                                <a:cubicBezTo>
                                  <a:pt x="0" y="26863"/>
                                  <a:pt x="808" y="22569"/>
                                  <a:pt x="2425" y="18680"/>
                                </a:cubicBezTo>
                                <a:cubicBezTo>
                                  <a:pt x="4042" y="14791"/>
                                  <a:pt x="6279" y="11467"/>
                                  <a:pt x="9147" y="8725"/>
                                </a:cubicBezTo>
                                <a:cubicBezTo>
                                  <a:pt x="12006" y="5973"/>
                                  <a:pt x="15401" y="3829"/>
                                  <a:pt x="19315" y="2293"/>
                                </a:cubicBezTo>
                                <a:cubicBezTo>
                                  <a:pt x="23230" y="764"/>
                                  <a:pt x="27484" y="0"/>
                                  <a:pt x="3207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436309" y="187344"/>
                            <a:ext cx="205236" cy="334421"/>
                          </a:xfrm>
                          <a:custGeom>
                            <a:avLst/>
                            <a:gdLst/>
                            <a:ahLst/>
                            <a:cxnLst/>
                            <a:rect l="0" t="0" r="0" b="0"/>
                            <a:pathLst>
                              <a:path w="205236" h="334421">
                                <a:moveTo>
                                  <a:pt x="0" y="0"/>
                                </a:moveTo>
                                <a:lnTo>
                                  <a:pt x="175102" y="0"/>
                                </a:lnTo>
                                <a:lnTo>
                                  <a:pt x="175102" y="101912"/>
                                </a:lnTo>
                                <a:lnTo>
                                  <a:pt x="205236" y="52152"/>
                                </a:lnTo>
                                <a:lnTo>
                                  <a:pt x="205236" y="118418"/>
                                </a:lnTo>
                                <a:lnTo>
                                  <a:pt x="142087" y="221038"/>
                                </a:lnTo>
                                <a:lnTo>
                                  <a:pt x="142087" y="34449"/>
                                </a:lnTo>
                                <a:lnTo>
                                  <a:pt x="34441" y="34449"/>
                                </a:lnTo>
                                <a:lnTo>
                                  <a:pt x="34441" y="299986"/>
                                </a:lnTo>
                                <a:lnTo>
                                  <a:pt x="205236" y="299986"/>
                                </a:lnTo>
                                <a:lnTo>
                                  <a:pt x="205236" y="334421"/>
                                </a:lnTo>
                                <a:lnTo>
                                  <a:pt x="0" y="334421"/>
                                </a:lnTo>
                                <a:lnTo>
                                  <a:pt x="0" y="0"/>
                                </a:lnTo>
                                <a:close/>
                              </a:path>
                            </a:pathLst>
                          </a:custGeom>
                          <a:ln w="0" cap="flat">
                            <a:miter lim="127000"/>
                          </a:ln>
                        </wps:spPr>
                        <wps:style>
                          <a:lnRef idx="0">
                            <a:srgbClr val="000000">
                              <a:alpha val="0"/>
                            </a:srgbClr>
                          </a:lnRef>
                          <a:fillRef idx="1">
                            <a:srgbClr val="E4322B"/>
                          </a:fillRef>
                          <a:effectRef idx="0">
                            <a:scrgbClr r="0" g="0" b="0"/>
                          </a:effectRef>
                          <a:fontRef idx="none"/>
                        </wps:style>
                        <wps:bodyPr/>
                      </wps:wsp>
                      <wps:wsp>
                        <wps:cNvPr id="38" name="Shape 38"/>
                        <wps:cNvSpPr/>
                        <wps:spPr>
                          <a:xfrm>
                            <a:off x="641545" y="187344"/>
                            <a:ext cx="231078" cy="334421"/>
                          </a:xfrm>
                          <a:custGeom>
                            <a:avLst/>
                            <a:gdLst/>
                            <a:ahLst/>
                            <a:cxnLst/>
                            <a:rect l="0" t="0" r="0" b="0"/>
                            <a:pathLst>
                              <a:path w="231078" h="334421">
                                <a:moveTo>
                                  <a:pt x="31583" y="0"/>
                                </a:moveTo>
                                <a:lnTo>
                                  <a:pt x="231078" y="0"/>
                                </a:lnTo>
                                <a:lnTo>
                                  <a:pt x="27281" y="334421"/>
                                </a:lnTo>
                                <a:lnTo>
                                  <a:pt x="0" y="334421"/>
                                </a:lnTo>
                                <a:lnTo>
                                  <a:pt x="0" y="299986"/>
                                </a:lnTo>
                                <a:lnTo>
                                  <a:pt x="8608" y="299986"/>
                                </a:lnTo>
                                <a:lnTo>
                                  <a:pt x="170795" y="34449"/>
                                </a:lnTo>
                                <a:lnTo>
                                  <a:pt x="51672" y="34449"/>
                                </a:lnTo>
                                <a:lnTo>
                                  <a:pt x="0" y="118418"/>
                                </a:lnTo>
                                <a:lnTo>
                                  <a:pt x="0" y="52152"/>
                                </a:lnTo>
                                <a:lnTo>
                                  <a:pt x="31583" y="0"/>
                                </a:lnTo>
                                <a:close/>
                              </a:path>
                            </a:pathLst>
                          </a:custGeom>
                          <a:ln w="0" cap="flat">
                            <a:miter lim="127000"/>
                          </a:ln>
                        </wps:spPr>
                        <wps:style>
                          <a:lnRef idx="0">
                            <a:srgbClr val="000000">
                              <a:alpha val="0"/>
                            </a:srgbClr>
                          </a:lnRef>
                          <a:fillRef idx="1">
                            <a:srgbClr val="E4322B"/>
                          </a:fillRef>
                          <a:effectRef idx="0">
                            <a:scrgbClr r="0" g="0" b="0"/>
                          </a:effectRef>
                          <a:fontRef idx="none"/>
                        </wps:style>
                        <wps:bodyPr/>
                      </wps:wsp>
                      <wps:wsp>
                        <wps:cNvPr id="39" name="Shape 39"/>
                        <wps:cNvSpPr/>
                        <wps:spPr>
                          <a:xfrm>
                            <a:off x="127735" y="20880"/>
                            <a:ext cx="129181" cy="127705"/>
                          </a:xfrm>
                          <a:custGeom>
                            <a:avLst/>
                            <a:gdLst/>
                            <a:ahLst/>
                            <a:cxnLst/>
                            <a:rect l="0" t="0" r="0" b="0"/>
                            <a:pathLst>
                              <a:path w="129181" h="127705">
                                <a:moveTo>
                                  <a:pt x="64592" y="0"/>
                                </a:moveTo>
                                <a:cubicBezTo>
                                  <a:pt x="100479" y="0"/>
                                  <a:pt x="129181" y="28695"/>
                                  <a:pt x="129181" y="64562"/>
                                </a:cubicBezTo>
                                <a:cubicBezTo>
                                  <a:pt x="129181" y="99011"/>
                                  <a:pt x="100479" y="127705"/>
                                  <a:pt x="64592" y="127705"/>
                                </a:cubicBezTo>
                                <a:cubicBezTo>
                                  <a:pt x="30144" y="127705"/>
                                  <a:pt x="0" y="99011"/>
                                  <a:pt x="0" y="64562"/>
                                </a:cubicBezTo>
                                <a:cubicBezTo>
                                  <a:pt x="0" y="28695"/>
                                  <a:pt x="30144" y="0"/>
                                  <a:pt x="64592" y="0"/>
                                </a:cubicBezTo>
                                <a:close/>
                              </a:path>
                            </a:pathLst>
                          </a:custGeom>
                          <a:ln w="0" cap="flat">
                            <a:miter lim="127000"/>
                          </a:ln>
                        </wps:spPr>
                        <wps:style>
                          <a:lnRef idx="0">
                            <a:srgbClr val="000000">
                              <a:alpha val="0"/>
                            </a:srgbClr>
                          </a:lnRef>
                          <a:fillRef idx="1">
                            <a:srgbClr val="E4322B"/>
                          </a:fillRef>
                          <a:effectRef idx="0">
                            <a:scrgbClr r="0" g="0" b="0"/>
                          </a:effectRef>
                          <a:fontRef idx="none"/>
                        </wps:style>
                        <wps:bodyPr/>
                      </wps:wsp>
                      <wps:wsp>
                        <wps:cNvPr id="40" name="Shape 40"/>
                        <wps:cNvSpPr/>
                        <wps:spPr>
                          <a:xfrm>
                            <a:off x="0" y="187344"/>
                            <a:ext cx="384654" cy="334421"/>
                          </a:xfrm>
                          <a:custGeom>
                            <a:avLst/>
                            <a:gdLst/>
                            <a:ahLst/>
                            <a:cxnLst/>
                            <a:rect l="0" t="0" r="0" b="0"/>
                            <a:pathLst>
                              <a:path w="384654" h="334421">
                                <a:moveTo>
                                  <a:pt x="64592" y="0"/>
                                </a:moveTo>
                                <a:lnTo>
                                  <a:pt x="321501" y="0"/>
                                </a:lnTo>
                                <a:cubicBezTo>
                                  <a:pt x="355943" y="0"/>
                                  <a:pt x="384654" y="28698"/>
                                  <a:pt x="384654" y="64592"/>
                                </a:cubicBezTo>
                                <a:lnTo>
                                  <a:pt x="384654" y="90422"/>
                                </a:lnTo>
                                <a:lnTo>
                                  <a:pt x="90422" y="90422"/>
                                </a:lnTo>
                                <a:lnTo>
                                  <a:pt x="90422" y="129168"/>
                                </a:lnTo>
                                <a:lnTo>
                                  <a:pt x="384654" y="129168"/>
                                </a:lnTo>
                                <a:lnTo>
                                  <a:pt x="384654" y="269838"/>
                                </a:lnTo>
                                <a:cubicBezTo>
                                  <a:pt x="384654" y="305716"/>
                                  <a:pt x="355943" y="334421"/>
                                  <a:pt x="321501" y="334421"/>
                                </a:cubicBezTo>
                                <a:lnTo>
                                  <a:pt x="64592" y="334421"/>
                                </a:lnTo>
                                <a:cubicBezTo>
                                  <a:pt x="28711" y="334421"/>
                                  <a:pt x="0" y="305716"/>
                                  <a:pt x="0" y="269838"/>
                                </a:cubicBezTo>
                                <a:lnTo>
                                  <a:pt x="0" y="244013"/>
                                </a:lnTo>
                                <a:lnTo>
                                  <a:pt x="295661" y="244013"/>
                                </a:lnTo>
                                <a:lnTo>
                                  <a:pt x="295661" y="205253"/>
                                </a:lnTo>
                                <a:lnTo>
                                  <a:pt x="0" y="205253"/>
                                </a:lnTo>
                                <a:lnTo>
                                  <a:pt x="0" y="64592"/>
                                </a:lnTo>
                                <a:cubicBezTo>
                                  <a:pt x="0" y="28698"/>
                                  <a:pt x="28711" y="0"/>
                                  <a:pt x="64592" y="0"/>
                                </a:cubicBezTo>
                                <a:close/>
                              </a:path>
                            </a:pathLst>
                          </a:custGeom>
                          <a:ln w="0" cap="flat">
                            <a:miter lim="127000"/>
                          </a:ln>
                        </wps:spPr>
                        <wps:style>
                          <a:lnRef idx="0">
                            <a:srgbClr val="000000">
                              <a:alpha val="0"/>
                            </a:srgbClr>
                          </a:lnRef>
                          <a:fillRef idx="1">
                            <a:srgbClr val="E4322B"/>
                          </a:fillRef>
                          <a:effectRef idx="0">
                            <a:scrgbClr r="0" g="0" b="0"/>
                          </a:effectRef>
                          <a:fontRef idx="none"/>
                        </wps:style>
                        <wps:bodyPr/>
                      </wps:wsp>
                      <wps:wsp>
                        <wps:cNvPr id="56130" name="Shape 56130"/>
                        <wps:cNvSpPr/>
                        <wps:spPr>
                          <a:xfrm>
                            <a:off x="810685" y="385452"/>
                            <a:ext cx="28911" cy="141285"/>
                          </a:xfrm>
                          <a:custGeom>
                            <a:avLst/>
                            <a:gdLst/>
                            <a:ahLst/>
                            <a:cxnLst/>
                            <a:rect l="0" t="0" r="0" b="0"/>
                            <a:pathLst>
                              <a:path w="28911" h="141285">
                                <a:moveTo>
                                  <a:pt x="0" y="0"/>
                                </a:moveTo>
                                <a:lnTo>
                                  <a:pt x="28911" y="0"/>
                                </a:lnTo>
                                <a:lnTo>
                                  <a:pt x="28911" y="141285"/>
                                </a:lnTo>
                                <a:lnTo>
                                  <a:pt x="0" y="1412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872947" y="421000"/>
                            <a:ext cx="91421" cy="105737"/>
                          </a:xfrm>
                          <a:custGeom>
                            <a:avLst/>
                            <a:gdLst/>
                            <a:ahLst/>
                            <a:cxnLst/>
                            <a:rect l="0" t="0" r="0" b="0"/>
                            <a:pathLst>
                              <a:path w="91421" h="105737">
                                <a:moveTo>
                                  <a:pt x="57274" y="0"/>
                                </a:moveTo>
                                <a:cubicBezTo>
                                  <a:pt x="65349" y="0"/>
                                  <a:pt x="72071" y="1705"/>
                                  <a:pt x="77440" y="5059"/>
                                </a:cubicBezTo>
                                <a:cubicBezTo>
                                  <a:pt x="82784" y="8452"/>
                                  <a:pt x="86460" y="12850"/>
                                  <a:pt x="88442" y="18305"/>
                                </a:cubicBezTo>
                                <a:cubicBezTo>
                                  <a:pt x="90434" y="23805"/>
                                  <a:pt x="91421" y="29177"/>
                                  <a:pt x="91421" y="34535"/>
                                </a:cubicBezTo>
                                <a:lnTo>
                                  <a:pt x="91421" y="105737"/>
                                </a:lnTo>
                                <a:lnTo>
                                  <a:pt x="63435" y="105737"/>
                                </a:lnTo>
                                <a:lnTo>
                                  <a:pt x="63435" y="41325"/>
                                </a:lnTo>
                                <a:cubicBezTo>
                                  <a:pt x="63435" y="36655"/>
                                  <a:pt x="62669" y="33029"/>
                                  <a:pt x="61069" y="30254"/>
                                </a:cubicBezTo>
                                <a:cubicBezTo>
                                  <a:pt x="59495" y="27558"/>
                                  <a:pt x="57470" y="25783"/>
                                  <a:pt x="55019" y="24896"/>
                                </a:cubicBezTo>
                                <a:cubicBezTo>
                                  <a:pt x="52637" y="24064"/>
                                  <a:pt x="50254" y="23606"/>
                                  <a:pt x="47948" y="23606"/>
                                </a:cubicBezTo>
                                <a:cubicBezTo>
                                  <a:pt x="44128" y="23606"/>
                                  <a:pt x="40511" y="24896"/>
                                  <a:pt x="37116" y="27458"/>
                                </a:cubicBezTo>
                                <a:cubicBezTo>
                                  <a:pt x="33764" y="30007"/>
                                  <a:pt x="31373" y="33029"/>
                                  <a:pt x="30037" y="36482"/>
                                </a:cubicBezTo>
                                <a:cubicBezTo>
                                  <a:pt x="28658" y="39963"/>
                                  <a:pt x="27995" y="43170"/>
                                  <a:pt x="27995" y="46165"/>
                                </a:cubicBezTo>
                                <a:lnTo>
                                  <a:pt x="27995" y="105737"/>
                                </a:lnTo>
                                <a:lnTo>
                                  <a:pt x="0" y="105737"/>
                                </a:lnTo>
                                <a:lnTo>
                                  <a:pt x="0" y="2064"/>
                                </a:lnTo>
                                <a:lnTo>
                                  <a:pt x="26403" y="2064"/>
                                </a:lnTo>
                                <a:lnTo>
                                  <a:pt x="27195" y="14010"/>
                                </a:lnTo>
                                <a:cubicBezTo>
                                  <a:pt x="29109" y="11158"/>
                                  <a:pt x="31815" y="8579"/>
                                  <a:pt x="35295" y="6305"/>
                                </a:cubicBezTo>
                                <a:cubicBezTo>
                                  <a:pt x="38750" y="4055"/>
                                  <a:pt x="42460" y="2423"/>
                                  <a:pt x="46399" y="1406"/>
                                </a:cubicBezTo>
                                <a:cubicBezTo>
                                  <a:pt x="50382" y="488"/>
                                  <a:pt x="53990" y="0"/>
                                  <a:pt x="5727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982730" y="375224"/>
                            <a:ext cx="70684" cy="151513"/>
                          </a:xfrm>
                          <a:custGeom>
                            <a:avLst/>
                            <a:gdLst/>
                            <a:ahLst/>
                            <a:cxnLst/>
                            <a:rect l="0" t="0" r="0" b="0"/>
                            <a:pathLst>
                              <a:path w="70684" h="151513">
                                <a:moveTo>
                                  <a:pt x="46748" y="0"/>
                                </a:moveTo>
                                <a:cubicBezTo>
                                  <a:pt x="51820" y="0"/>
                                  <a:pt x="56508" y="299"/>
                                  <a:pt x="60703" y="844"/>
                                </a:cubicBezTo>
                                <a:cubicBezTo>
                                  <a:pt x="64907" y="1433"/>
                                  <a:pt x="68208" y="1961"/>
                                  <a:pt x="70684" y="2523"/>
                                </a:cubicBezTo>
                                <a:lnTo>
                                  <a:pt x="70684" y="23247"/>
                                </a:lnTo>
                                <a:cubicBezTo>
                                  <a:pt x="68761" y="22845"/>
                                  <a:pt x="66361" y="22429"/>
                                  <a:pt x="63452" y="21987"/>
                                </a:cubicBezTo>
                                <a:cubicBezTo>
                                  <a:pt x="60516" y="21598"/>
                                  <a:pt x="57546" y="21342"/>
                                  <a:pt x="54508" y="21342"/>
                                </a:cubicBezTo>
                                <a:cubicBezTo>
                                  <a:pt x="49701" y="21342"/>
                                  <a:pt x="46051" y="22529"/>
                                  <a:pt x="43625" y="24879"/>
                                </a:cubicBezTo>
                                <a:cubicBezTo>
                                  <a:pt x="41192" y="27242"/>
                                  <a:pt x="40001" y="31354"/>
                                  <a:pt x="40001" y="37227"/>
                                </a:cubicBezTo>
                                <a:lnTo>
                                  <a:pt x="40001" y="47840"/>
                                </a:lnTo>
                                <a:lnTo>
                                  <a:pt x="62635" y="47840"/>
                                </a:lnTo>
                                <a:lnTo>
                                  <a:pt x="62635" y="69810"/>
                                </a:lnTo>
                                <a:lnTo>
                                  <a:pt x="40188" y="69810"/>
                                </a:lnTo>
                                <a:lnTo>
                                  <a:pt x="40188" y="151513"/>
                                </a:lnTo>
                                <a:lnTo>
                                  <a:pt x="12202" y="151513"/>
                                </a:lnTo>
                                <a:lnTo>
                                  <a:pt x="12202" y="69810"/>
                                </a:lnTo>
                                <a:lnTo>
                                  <a:pt x="0" y="69810"/>
                                </a:lnTo>
                                <a:lnTo>
                                  <a:pt x="0" y="47840"/>
                                </a:lnTo>
                                <a:lnTo>
                                  <a:pt x="12006" y="47840"/>
                                </a:lnTo>
                                <a:lnTo>
                                  <a:pt x="12006" y="33760"/>
                                </a:lnTo>
                                <a:cubicBezTo>
                                  <a:pt x="12006" y="28060"/>
                                  <a:pt x="12848" y="23117"/>
                                  <a:pt x="14482" y="18863"/>
                                </a:cubicBezTo>
                                <a:cubicBezTo>
                                  <a:pt x="16124" y="14638"/>
                                  <a:pt x="18490" y="11128"/>
                                  <a:pt x="21528" y="8323"/>
                                </a:cubicBezTo>
                                <a:cubicBezTo>
                                  <a:pt x="24565" y="5571"/>
                                  <a:pt x="28241" y="3480"/>
                                  <a:pt x="32496" y="2104"/>
                                </a:cubicBezTo>
                                <a:cubicBezTo>
                                  <a:pt x="36767" y="715"/>
                                  <a:pt x="41524" y="0"/>
                                  <a:pt x="4674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44"/>
                        <wps:cNvSpPr/>
                        <wps:spPr>
                          <a:xfrm>
                            <a:off x="1055073" y="420601"/>
                            <a:ext cx="49603" cy="108596"/>
                          </a:xfrm>
                          <a:custGeom>
                            <a:avLst/>
                            <a:gdLst/>
                            <a:ahLst/>
                            <a:cxnLst/>
                            <a:rect l="0" t="0" r="0" b="0"/>
                            <a:pathLst>
                              <a:path w="49603" h="108596">
                                <a:moveTo>
                                  <a:pt x="49548" y="0"/>
                                </a:moveTo>
                                <a:lnTo>
                                  <a:pt x="49603" y="16"/>
                                </a:lnTo>
                                <a:lnTo>
                                  <a:pt x="49603" y="21559"/>
                                </a:lnTo>
                                <a:lnTo>
                                  <a:pt x="49548" y="21542"/>
                                </a:lnTo>
                                <a:cubicBezTo>
                                  <a:pt x="46195" y="21542"/>
                                  <a:pt x="43243" y="22300"/>
                                  <a:pt x="40707" y="23789"/>
                                </a:cubicBezTo>
                                <a:cubicBezTo>
                                  <a:pt x="38188" y="25265"/>
                                  <a:pt x="36121" y="27442"/>
                                  <a:pt x="34521" y="30307"/>
                                </a:cubicBezTo>
                                <a:cubicBezTo>
                                  <a:pt x="32879" y="33129"/>
                                  <a:pt x="31688" y="36566"/>
                                  <a:pt x="30871" y="40578"/>
                                </a:cubicBezTo>
                                <a:cubicBezTo>
                                  <a:pt x="30113" y="44659"/>
                                  <a:pt x="29696" y="49186"/>
                                  <a:pt x="29696" y="54328"/>
                                </a:cubicBezTo>
                                <a:cubicBezTo>
                                  <a:pt x="29696" y="59410"/>
                                  <a:pt x="30113" y="63967"/>
                                  <a:pt x="30871" y="68006"/>
                                </a:cubicBezTo>
                                <a:cubicBezTo>
                                  <a:pt x="31688" y="72018"/>
                                  <a:pt x="32879" y="75468"/>
                                  <a:pt x="34521" y="78263"/>
                                </a:cubicBezTo>
                                <a:cubicBezTo>
                                  <a:pt x="36121" y="81085"/>
                                  <a:pt x="38188" y="83245"/>
                                  <a:pt x="40707" y="84751"/>
                                </a:cubicBezTo>
                                <a:cubicBezTo>
                                  <a:pt x="43243" y="86223"/>
                                  <a:pt x="46195" y="86998"/>
                                  <a:pt x="49548" y="86998"/>
                                </a:cubicBezTo>
                                <a:lnTo>
                                  <a:pt x="49603" y="86966"/>
                                </a:lnTo>
                                <a:lnTo>
                                  <a:pt x="49603" y="108585"/>
                                </a:lnTo>
                                <a:lnTo>
                                  <a:pt x="49549" y="108596"/>
                                </a:lnTo>
                                <a:lnTo>
                                  <a:pt x="49548" y="108596"/>
                                </a:lnTo>
                                <a:lnTo>
                                  <a:pt x="28480" y="104401"/>
                                </a:lnTo>
                                <a:cubicBezTo>
                                  <a:pt x="22345" y="101580"/>
                                  <a:pt x="17180" y="97711"/>
                                  <a:pt x="12908" y="92814"/>
                                </a:cubicBezTo>
                                <a:cubicBezTo>
                                  <a:pt x="8679" y="87915"/>
                                  <a:pt x="5454" y="82185"/>
                                  <a:pt x="3285" y="75554"/>
                                </a:cubicBezTo>
                                <a:cubicBezTo>
                                  <a:pt x="1106" y="68909"/>
                                  <a:pt x="0" y="61847"/>
                                  <a:pt x="0" y="54328"/>
                                </a:cubicBezTo>
                                <a:cubicBezTo>
                                  <a:pt x="0" y="46434"/>
                                  <a:pt x="1030" y="39171"/>
                                  <a:pt x="3123" y="32514"/>
                                </a:cubicBezTo>
                                <a:cubicBezTo>
                                  <a:pt x="5199" y="25836"/>
                                  <a:pt x="8322" y="20123"/>
                                  <a:pt x="12508" y="15339"/>
                                </a:cubicBezTo>
                                <a:cubicBezTo>
                                  <a:pt x="16678" y="10526"/>
                                  <a:pt x="21843" y="6774"/>
                                  <a:pt x="28063" y="4068"/>
                                </a:cubicBezTo>
                                <a:cubicBezTo>
                                  <a:pt x="34223" y="1373"/>
                                  <a:pt x="41413" y="0"/>
                                  <a:pt x="4954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45"/>
                        <wps:cNvSpPr/>
                        <wps:spPr>
                          <a:xfrm>
                            <a:off x="1104677" y="420616"/>
                            <a:ext cx="49569" cy="108569"/>
                          </a:xfrm>
                          <a:custGeom>
                            <a:avLst/>
                            <a:gdLst/>
                            <a:ahLst/>
                            <a:cxnLst/>
                            <a:rect l="0" t="0" r="0" b="0"/>
                            <a:pathLst>
                              <a:path w="49569" h="108569">
                                <a:moveTo>
                                  <a:pt x="0" y="0"/>
                                </a:moveTo>
                                <a:lnTo>
                                  <a:pt x="29573" y="8576"/>
                                </a:lnTo>
                                <a:cubicBezTo>
                                  <a:pt x="37495" y="14320"/>
                                  <a:pt x="42796" y="21396"/>
                                  <a:pt x="45519" y="29832"/>
                                </a:cubicBezTo>
                                <a:cubicBezTo>
                                  <a:pt x="48242" y="38268"/>
                                  <a:pt x="49569" y="46418"/>
                                  <a:pt x="49569" y="54312"/>
                                </a:cubicBezTo>
                                <a:cubicBezTo>
                                  <a:pt x="49569" y="61831"/>
                                  <a:pt x="48497" y="68893"/>
                                  <a:pt x="46276" y="75538"/>
                                </a:cubicBezTo>
                                <a:cubicBezTo>
                                  <a:pt x="44115" y="82169"/>
                                  <a:pt x="40907" y="87899"/>
                                  <a:pt x="36669" y="92799"/>
                                </a:cubicBezTo>
                                <a:cubicBezTo>
                                  <a:pt x="32441" y="97695"/>
                                  <a:pt x="27259" y="101564"/>
                                  <a:pt x="21098" y="104385"/>
                                </a:cubicBezTo>
                                <a:lnTo>
                                  <a:pt x="0" y="108569"/>
                                </a:lnTo>
                                <a:lnTo>
                                  <a:pt x="0" y="86950"/>
                                </a:lnTo>
                                <a:lnTo>
                                  <a:pt x="15040" y="78247"/>
                                </a:lnTo>
                                <a:cubicBezTo>
                                  <a:pt x="18273" y="72457"/>
                                  <a:pt x="19907" y="64466"/>
                                  <a:pt x="19907" y="54312"/>
                                </a:cubicBezTo>
                                <a:cubicBezTo>
                                  <a:pt x="19907" y="46548"/>
                                  <a:pt x="19005" y="40146"/>
                                  <a:pt x="17201" y="35073"/>
                                </a:cubicBezTo>
                                <a:cubicBezTo>
                                  <a:pt x="15431" y="29988"/>
                                  <a:pt x="12938" y="26468"/>
                                  <a:pt x="9807" y="24504"/>
                                </a:cubicBezTo>
                                <a:lnTo>
                                  <a:pt x="0" y="2154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46"/>
                        <wps:cNvSpPr/>
                        <wps:spPr>
                          <a:xfrm>
                            <a:off x="1180930" y="421774"/>
                            <a:ext cx="63860" cy="104963"/>
                          </a:xfrm>
                          <a:custGeom>
                            <a:avLst/>
                            <a:gdLst/>
                            <a:ahLst/>
                            <a:cxnLst/>
                            <a:rect l="0" t="0" r="0" b="0"/>
                            <a:pathLst>
                              <a:path w="63860" h="104963">
                                <a:moveTo>
                                  <a:pt x="54721" y="0"/>
                                </a:moveTo>
                                <a:cubicBezTo>
                                  <a:pt x="56764" y="0"/>
                                  <a:pt x="58627" y="199"/>
                                  <a:pt x="60320" y="459"/>
                                </a:cubicBezTo>
                                <a:cubicBezTo>
                                  <a:pt x="62022" y="762"/>
                                  <a:pt x="63179" y="1060"/>
                                  <a:pt x="63860" y="1290"/>
                                </a:cubicBezTo>
                                <a:lnTo>
                                  <a:pt x="63860" y="26927"/>
                                </a:lnTo>
                                <a:cubicBezTo>
                                  <a:pt x="62780" y="26641"/>
                                  <a:pt x="61290" y="26411"/>
                                  <a:pt x="59401" y="26185"/>
                                </a:cubicBezTo>
                                <a:cubicBezTo>
                                  <a:pt x="57436" y="25909"/>
                                  <a:pt x="55360" y="25827"/>
                                  <a:pt x="53028" y="25827"/>
                                </a:cubicBezTo>
                                <a:cubicBezTo>
                                  <a:pt x="47216" y="25827"/>
                                  <a:pt x="42230" y="27545"/>
                                  <a:pt x="38044" y="30995"/>
                                </a:cubicBezTo>
                                <a:cubicBezTo>
                                  <a:pt x="33883" y="34448"/>
                                  <a:pt x="31160" y="38231"/>
                                  <a:pt x="29935" y="42369"/>
                                </a:cubicBezTo>
                                <a:cubicBezTo>
                                  <a:pt x="28675" y="46507"/>
                                  <a:pt x="28029" y="50104"/>
                                  <a:pt x="28029" y="53155"/>
                                </a:cubicBezTo>
                                <a:lnTo>
                                  <a:pt x="28029" y="104963"/>
                                </a:lnTo>
                                <a:lnTo>
                                  <a:pt x="0" y="104963"/>
                                </a:lnTo>
                                <a:lnTo>
                                  <a:pt x="0" y="1290"/>
                                </a:lnTo>
                                <a:lnTo>
                                  <a:pt x="26429" y="1290"/>
                                </a:lnTo>
                                <a:lnTo>
                                  <a:pt x="27220" y="19979"/>
                                </a:lnTo>
                                <a:cubicBezTo>
                                  <a:pt x="30539" y="13362"/>
                                  <a:pt x="34521" y="8380"/>
                                  <a:pt x="39252" y="5013"/>
                                </a:cubicBezTo>
                                <a:cubicBezTo>
                                  <a:pt x="43923" y="1719"/>
                                  <a:pt x="49088" y="0"/>
                                  <a:pt x="5472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47"/>
                        <wps:cNvSpPr/>
                        <wps:spPr>
                          <a:xfrm>
                            <a:off x="1262251" y="421000"/>
                            <a:ext cx="146695" cy="105737"/>
                          </a:xfrm>
                          <a:custGeom>
                            <a:avLst/>
                            <a:gdLst/>
                            <a:ahLst/>
                            <a:cxnLst/>
                            <a:rect l="0" t="0" r="0" b="0"/>
                            <a:pathLst>
                              <a:path w="146695" h="105737">
                                <a:moveTo>
                                  <a:pt x="55283" y="0"/>
                                </a:moveTo>
                                <a:cubicBezTo>
                                  <a:pt x="62430" y="0"/>
                                  <a:pt x="68344" y="1320"/>
                                  <a:pt x="73016" y="3955"/>
                                </a:cubicBezTo>
                                <a:cubicBezTo>
                                  <a:pt x="77662" y="6618"/>
                                  <a:pt x="81150" y="10443"/>
                                  <a:pt x="83490" y="15482"/>
                                </a:cubicBezTo>
                                <a:cubicBezTo>
                                  <a:pt x="86060" y="12049"/>
                                  <a:pt x="89013" y="9081"/>
                                  <a:pt x="92365" y="6661"/>
                                </a:cubicBezTo>
                                <a:cubicBezTo>
                                  <a:pt x="95701" y="4211"/>
                                  <a:pt x="99257" y="2493"/>
                                  <a:pt x="103069" y="1475"/>
                                </a:cubicBezTo>
                                <a:cubicBezTo>
                                  <a:pt x="106907" y="515"/>
                                  <a:pt x="110642" y="0"/>
                                  <a:pt x="114267" y="0"/>
                                </a:cubicBezTo>
                                <a:cubicBezTo>
                                  <a:pt x="122317" y="0"/>
                                  <a:pt x="128903" y="1705"/>
                                  <a:pt x="133974" y="5116"/>
                                </a:cubicBezTo>
                                <a:cubicBezTo>
                                  <a:pt x="139020" y="8522"/>
                                  <a:pt x="142415" y="12877"/>
                                  <a:pt x="144134" y="18165"/>
                                </a:cubicBezTo>
                                <a:cubicBezTo>
                                  <a:pt x="145878" y="23449"/>
                                  <a:pt x="146695" y="28777"/>
                                  <a:pt x="146695" y="34149"/>
                                </a:cubicBezTo>
                                <a:lnTo>
                                  <a:pt x="146695" y="105737"/>
                                </a:lnTo>
                                <a:lnTo>
                                  <a:pt x="118734" y="105737"/>
                                </a:lnTo>
                                <a:lnTo>
                                  <a:pt x="118734" y="40278"/>
                                </a:lnTo>
                                <a:cubicBezTo>
                                  <a:pt x="118734" y="34465"/>
                                  <a:pt x="117679" y="30223"/>
                                  <a:pt x="115544" y="27601"/>
                                </a:cubicBezTo>
                                <a:cubicBezTo>
                                  <a:pt x="113425" y="24938"/>
                                  <a:pt x="110030" y="23606"/>
                                  <a:pt x="105299" y="23606"/>
                                </a:cubicBezTo>
                                <a:cubicBezTo>
                                  <a:pt x="102678" y="23606"/>
                                  <a:pt x="100219" y="24221"/>
                                  <a:pt x="97998" y="25437"/>
                                </a:cubicBezTo>
                                <a:cubicBezTo>
                                  <a:pt x="95820" y="26657"/>
                                  <a:pt x="93871" y="28319"/>
                                  <a:pt x="92340" y="30353"/>
                                </a:cubicBezTo>
                                <a:cubicBezTo>
                                  <a:pt x="90748" y="32444"/>
                                  <a:pt x="89472" y="34850"/>
                                  <a:pt x="88629" y="37586"/>
                                </a:cubicBezTo>
                                <a:cubicBezTo>
                                  <a:pt x="87813" y="40308"/>
                                  <a:pt x="87336" y="43170"/>
                                  <a:pt x="87336" y="46165"/>
                                </a:cubicBezTo>
                                <a:lnTo>
                                  <a:pt x="87336" y="105737"/>
                                </a:lnTo>
                                <a:lnTo>
                                  <a:pt x="59367" y="105737"/>
                                </a:lnTo>
                                <a:lnTo>
                                  <a:pt x="59367" y="40278"/>
                                </a:lnTo>
                                <a:cubicBezTo>
                                  <a:pt x="59367" y="34465"/>
                                  <a:pt x="58320" y="30223"/>
                                  <a:pt x="56176" y="27601"/>
                                </a:cubicBezTo>
                                <a:cubicBezTo>
                                  <a:pt x="54066" y="24938"/>
                                  <a:pt x="50645" y="23606"/>
                                  <a:pt x="45949" y="23606"/>
                                </a:cubicBezTo>
                                <a:cubicBezTo>
                                  <a:pt x="43311" y="23606"/>
                                  <a:pt x="40843" y="24221"/>
                                  <a:pt x="38656" y="25437"/>
                                </a:cubicBezTo>
                                <a:cubicBezTo>
                                  <a:pt x="36435" y="26657"/>
                                  <a:pt x="34504" y="28319"/>
                                  <a:pt x="32981" y="30353"/>
                                </a:cubicBezTo>
                                <a:cubicBezTo>
                                  <a:pt x="31381" y="32444"/>
                                  <a:pt x="30147" y="34850"/>
                                  <a:pt x="29271" y="37586"/>
                                </a:cubicBezTo>
                                <a:cubicBezTo>
                                  <a:pt x="28428" y="40308"/>
                                  <a:pt x="27986" y="43170"/>
                                  <a:pt x="27986" y="46165"/>
                                </a:cubicBezTo>
                                <a:lnTo>
                                  <a:pt x="27986" y="105737"/>
                                </a:lnTo>
                                <a:lnTo>
                                  <a:pt x="0" y="105737"/>
                                </a:lnTo>
                                <a:lnTo>
                                  <a:pt x="0" y="2064"/>
                                </a:lnTo>
                                <a:lnTo>
                                  <a:pt x="26395" y="2064"/>
                                </a:lnTo>
                                <a:lnTo>
                                  <a:pt x="27212" y="14010"/>
                                </a:lnTo>
                                <a:cubicBezTo>
                                  <a:pt x="29977" y="9899"/>
                                  <a:pt x="33713" y="6561"/>
                                  <a:pt x="38427" y="3925"/>
                                </a:cubicBezTo>
                                <a:cubicBezTo>
                                  <a:pt x="43081" y="1289"/>
                                  <a:pt x="48722" y="0"/>
                                  <a:pt x="552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48"/>
                        <wps:cNvSpPr/>
                        <wps:spPr>
                          <a:xfrm>
                            <a:off x="1432592" y="460838"/>
                            <a:ext cx="42885" cy="67887"/>
                          </a:xfrm>
                          <a:custGeom>
                            <a:avLst/>
                            <a:gdLst/>
                            <a:ahLst/>
                            <a:cxnLst/>
                            <a:rect l="0" t="0" r="0" b="0"/>
                            <a:pathLst>
                              <a:path w="42885" h="67887">
                                <a:moveTo>
                                  <a:pt x="42885" y="0"/>
                                </a:moveTo>
                                <a:lnTo>
                                  <a:pt x="42885" y="19732"/>
                                </a:lnTo>
                                <a:lnTo>
                                  <a:pt x="36640" y="20609"/>
                                </a:lnTo>
                                <a:cubicBezTo>
                                  <a:pt x="32572" y="22284"/>
                                  <a:pt x="30011" y="24375"/>
                                  <a:pt x="28863" y="26911"/>
                                </a:cubicBezTo>
                                <a:cubicBezTo>
                                  <a:pt x="27748" y="29460"/>
                                  <a:pt x="27220" y="32049"/>
                                  <a:pt x="27220" y="34616"/>
                                </a:cubicBezTo>
                                <a:cubicBezTo>
                                  <a:pt x="27220" y="37238"/>
                                  <a:pt x="27748" y="39585"/>
                                  <a:pt x="28837" y="41618"/>
                                </a:cubicBezTo>
                                <a:cubicBezTo>
                                  <a:pt x="29892" y="43623"/>
                                  <a:pt x="31483" y="45086"/>
                                  <a:pt x="33432" y="45916"/>
                                </a:cubicBezTo>
                                <a:cubicBezTo>
                                  <a:pt x="35415" y="46821"/>
                                  <a:pt x="37618" y="47206"/>
                                  <a:pt x="40035" y="47206"/>
                                </a:cubicBezTo>
                                <a:lnTo>
                                  <a:pt x="42885" y="46799"/>
                                </a:lnTo>
                                <a:lnTo>
                                  <a:pt x="42885" y="66403"/>
                                </a:lnTo>
                                <a:lnTo>
                                  <a:pt x="41983" y="66727"/>
                                </a:lnTo>
                                <a:cubicBezTo>
                                  <a:pt x="38537" y="67475"/>
                                  <a:pt x="35125" y="67887"/>
                                  <a:pt x="31747" y="67887"/>
                                </a:cubicBezTo>
                                <a:cubicBezTo>
                                  <a:pt x="27391" y="67887"/>
                                  <a:pt x="23264" y="67316"/>
                                  <a:pt x="19426" y="66112"/>
                                </a:cubicBezTo>
                                <a:cubicBezTo>
                                  <a:pt x="15597" y="64966"/>
                                  <a:pt x="12253" y="63133"/>
                                  <a:pt x="9385" y="60654"/>
                                </a:cubicBezTo>
                                <a:cubicBezTo>
                                  <a:pt x="6492" y="58192"/>
                                  <a:pt x="4195" y="54984"/>
                                  <a:pt x="2553" y="51002"/>
                                </a:cubicBezTo>
                                <a:cubicBezTo>
                                  <a:pt x="842" y="47006"/>
                                  <a:pt x="0" y="42237"/>
                                  <a:pt x="0" y="36607"/>
                                </a:cubicBezTo>
                                <a:cubicBezTo>
                                  <a:pt x="0" y="27742"/>
                                  <a:pt x="2076" y="20579"/>
                                  <a:pt x="6322" y="15134"/>
                                </a:cubicBezTo>
                                <a:cubicBezTo>
                                  <a:pt x="10568" y="9737"/>
                                  <a:pt x="16618" y="5768"/>
                                  <a:pt x="24404" y="3232"/>
                                </a:cubicBezTo>
                                <a:cubicBezTo>
                                  <a:pt x="27629" y="2102"/>
                                  <a:pt x="31186" y="1271"/>
                                  <a:pt x="35023" y="742"/>
                                </a:cubicBezTo>
                                <a:lnTo>
                                  <a:pt x="4288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49"/>
                        <wps:cNvSpPr/>
                        <wps:spPr>
                          <a:xfrm>
                            <a:off x="1440710" y="421068"/>
                            <a:ext cx="34768" cy="25917"/>
                          </a:xfrm>
                          <a:custGeom>
                            <a:avLst/>
                            <a:gdLst/>
                            <a:ahLst/>
                            <a:cxnLst/>
                            <a:rect l="0" t="0" r="0" b="0"/>
                            <a:pathLst>
                              <a:path w="34768" h="25917">
                                <a:moveTo>
                                  <a:pt x="34768" y="0"/>
                                </a:moveTo>
                                <a:lnTo>
                                  <a:pt x="34768" y="20617"/>
                                </a:lnTo>
                                <a:lnTo>
                                  <a:pt x="29883" y="20114"/>
                                </a:lnTo>
                                <a:cubicBezTo>
                                  <a:pt x="25314" y="20114"/>
                                  <a:pt x="20660" y="20516"/>
                                  <a:pt x="15818" y="21490"/>
                                </a:cubicBezTo>
                                <a:cubicBezTo>
                                  <a:pt x="11062" y="22407"/>
                                  <a:pt x="5743" y="23896"/>
                                  <a:pt x="0" y="25917"/>
                                </a:cubicBezTo>
                                <a:lnTo>
                                  <a:pt x="0" y="4615"/>
                                </a:lnTo>
                                <a:cubicBezTo>
                                  <a:pt x="6365" y="2953"/>
                                  <a:pt x="12142" y="1766"/>
                                  <a:pt x="17290" y="1021"/>
                                </a:cubicBezTo>
                                <a:lnTo>
                                  <a:pt x="347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50"/>
                        <wps:cNvSpPr/>
                        <wps:spPr>
                          <a:xfrm>
                            <a:off x="1475478" y="421000"/>
                            <a:ext cx="43251" cy="106241"/>
                          </a:xfrm>
                          <a:custGeom>
                            <a:avLst/>
                            <a:gdLst/>
                            <a:ahLst/>
                            <a:cxnLst/>
                            <a:rect l="0" t="0" r="0" b="0"/>
                            <a:pathLst>
                              <a:path w="43251" h="106241">
                                <a:moveTo>
                                  <a:pt x="1174" y="0"/>
                                </a:moveTo>
                                <a:cubicBezTo>
                                  <a:pt x="12023" y="0"/>
                                  <a:pt x="20677" y="1536"/>
                                  <a:pt x="27075" y="4557"/>
                                </a:cubicBezTo>
                                <a:cubicBezTo>
                                  <a:pt x="33517" y="7592"/>
                                  <a:pt x="37805" y="11919"/>
                                  <a:pt x="39984" y="17503"/>
                                </a:cubicBezTo>
                                <a:cubicBezTo>
                                  <a:pt x="42196" y="23133"/>
                                  <a:pt x="43251" y="29034"/>
                                  <a:pt x="43251" y="35339"/>
                                </a:cubicBezTo>
                                <a:lnTo>
                                  <a:pt x="43251" y="105737"/>
                                </a:lnTo>
                                <a:lnTo>
                                  <a:pt x="17061" y="105737"/>
                                </a:lnTo>
                                <a:lnTo>
                                  <a:pt x="16278" y="98159"/>
                                </a:lnTo>
                                <a:cubicBezTo>
                                  <a:pt x="14406" y="99878"/>
                                  <a:pt x="11981" y="101523"/>
                                  <a:pt x="8883" y="103055"/>
                                </a:cubicBezTo>
                                <a:lnTo>
                                  <a:pt x="0" y="106241"/>
                                </a:lnTo>
                                <a:lnTo>
                                  <a:pt x="0" y="86637"/>
                                </a:lnTo>
                                <a:lnTo>
                                  <a:pt x="5471" y="85854"/>
                                </a:lnTo>
                                <a:cubicBezTo>
                                  <a:pt x="8169" y="85083"/>
                                  <a:pt x="10339" y="84249"/>
                                  <a:pt x="11981" y="83335"/>
                                </a:cubicBezTo>
                                <a:cubicBezTo>
                                  <a:pt x="13555" y="82447"/>
                                  <a:pt x="14831" y="81643"/>
                                  <a:pt x="15665" y="80898"/>
                                </a:cubicBezTo>
                                <a:lnTo>
                                  <a:pt x="15665" y="57968"/>
                                </a:lnTo>
                                <a:lnTo>
                                  <a:pt x="11411" y="57968"/>
                                </a:lnTo>
                                <a:lnTo>
                                  <a:pt x="0" y="59570"/>
                                </a:lnTo>
                                <a:lnTo>
                                  <a:pt x="0" y="39838"/>
                                </a:lnTo>
                                <a:lnTo>
                                  <a:pt x="4425" y="39421"/>
                                </a:lnTo>
                                <a:cubicBezTo>
                                  <a:pt x="5846" y="39291"/>
                                  <a:pt x="7335" y="39218"/>
                                  <a:pt x="9020" y="39218"/>
                                </a:cubicBezTo>
                                <a:cubicBezTo>
                                  <a:pt x="10687" y="39218"/>
                                  <a:pt x="12015" y="39188"/>
                                  <a:pt x="12934" y="39118"/>
                                </a:cubicBezTo>
                                <a:cubicBezTo>
                                  <a:pt x="13904" y="39032"/>
                                  <a:pt x="14831" y="39005"/>
                                  <a:pt x="15665" y="39005"/>
                                </a:cubicBezTo>
                                <a:lnTo>
                                  <a:pt x="15665" y="34950"/>
                                </a:lnTo>
                                <a:cubicBezTo>
                                  <a:pt x="15665" y="31041"/>
                                  <a:pt x="14857" y="27973"/>
                                  <a:pt x="13215" y="25752"/>
                                </a:cubicBezTo>
                                <a:cubicBezTo>
                                  <a:pt x="11538" y="23536"/>
                                  <a:pt x="9079" y="22073"/>
                                  <a:pt x="5820" y="21285"/>
                                </a:cubicBezTo>
                                <a:lnTo>
                                  <a:pt x="0" y="20686"/>
                                </a:lnTo>
                                <a:lnTo>
                                  <a:pt x="0" y="69"/>
                                </a:lnTo>
                                <a:lnTo>
                                  <a:pt x="11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51"/>
                        <wps:cNvSpPr/>
                        <wps:spPr>
                          <a:xfrm>
                            <a:off x="1536913" y="388858"/>
                            <a:ext cx="74130" cy="139867"/>
                          </a:xfrm>
                          <a:custGeom>
                            <a:avLst/>
                            <a:gdLst/>
                            <a:ahLst/>
                            <a:cxnLst/>
                            <a:rect l="0" t="0" r="0" b="0"/>
                            <a:pathLst>
                              <a:path w="74130" h="139867">
                                <a:moveTo>
                                  <a:pt x="43268" y="0"/>
                                </a:moveTo>
                                <a:lnTo>
                                  <a:pt x="43268" y="34206"/>
                                </a:lnTo>
                                <a:lnTo>
                                  <a:pt x="69289" y="34206"/>
                                </a:lnTo>
                                <a:lnTo>
                                  <a:pt x="69289" y="56176"/>
                                </a:lnTo>
                                <a:lnTo>
                                  <a:pt x="43268" y="56176"/>
                                </a:lnTo>
                                <a:lnTo>
                                  <a:pt x="43268" y="104691"/>
                                </a:lnTo>
                                <a:cubicBezTo>
                                  <a:pt x="43268" y="109617"/>
                                  <a:pt x="44230" y="113011"/>
                                  <a:pt x="46119" y="114988"/>
                                </a:cubicBezTo>
                                <a:cubicBezTo>
                                  <a:pt x="47999" y="116936"/>
                                  <a:pt x="50739" y="117896"/>
                                  <a:pt x="54270" y="117896"/>
                                </a:cubicBezTo>
                                <a:cubicBezTo>
                                  <a:pt x="57129" y="117896"/>
                                  <a:pt x="59963" y="117710"/>
                                  <a:pt x="62703" y="117325"/>
                                </a:cubicBezTo>
                                <a:cubicBezTo>
                                  <a:pt x="65434" y="116936"/>
                                  <a:pt x="67646" y="116451"/>
                                  <a:pt x="69289" y="115935"/>
                                </a:cubicBezTo>
                                <a:lnTo>
                                  <a:pt x="74130" y="136088"/>
                                </a:lnTo>
                                <a:cubicBezTo>
                                  <a:pt x="69604" y="137261"/>
                                  <a:pt x="65034" y="138192"/>
                                  <a:pt x="60431" y="138836"/>
                                </a:cubicBezTo>
                                <a:cubicBezTo>
                                  <a:pt x="55870" y="139511"/>
                                  <a:pt x="51122" y="139867"/>
                                  <a:pt x="46161" y="139867"/>
                                </a:cubicBezTo>
                                <a:cubicBezTo>
                                  <a:pt x="40511" y="139867"/>
                                  <a:pt x="35729" y="139096"/>
                                  <a:pt x="31841" y="137534"/>
                                </a:cubicBezTo>
                                <a:cubicBezTo>
                                  <a:pt x="27961" y="135971"/>
                                  <a:pt x="24744" y="133781"/>
                                  <a:pt x="22302" y="130946"/>
                                </a:cubicBezTo>
                                <a:cubicBezTo>
                                  <a:pt x="19792" y="128137"/>
                                  <a:pt x="17988" y="124770"/>
                                  <a:pt x="16882" y="120892"/>
                                </a:cubicBezTo>
                                <a:cubicBezTo>
                                  <a:pt x="15767" y="117009"/>
                                  <a:pt x="15180" y="112698"/>
                                  <a:pt x="15180" y="107972"/>
                                </a:cubicBezTo>
                                <a:lnTo>
                                  <a:pt x="15180" y="56176"/>
                                </a:lnTo>
                                <a:lnTo>
                                  <a:pt x="0" y="56176"/>
                                </a:lnTo>
                                <a:lnTo>
                                  <a:pt x="0" y="34206"/>
                                </a:lnTo>
                                <a:lnTo>
                                  <a:pt x="15180" y="34206"/>
                                </a:lnTo>
                                <a:lnTo>
                                  <a:pt x="15180" y="12189"/>
                                </a:lnTo>
                                <a:cubicBezTo>
                                  <a:pt x="19086" y="10786"/>
                                  <a:pt x="23502" y="9081"/>
                                  <a:pt x="28488" y="6964"/>
                                </a:cubicBezTo>
                                <a:cubicBezTo>
                                  <a:pt x="33440" y="4913"/>
                                  <a:pt x="38401" y="2566"/>
                                  <a:pt x="432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52"/>
                        <wps:cNvSpPr/>
                        <wps:spPr>
                          <a:xfrm>
                            <a:off x="1616906" y="423064"/>
                            <a:ext cx="40928" cy="103673"/>
                          </a:xfrm>
                          <a:custGeom>
                            <a:avLst/>
                            <a:gdLst/>
                            <a:ahLst/>
                            <a:cxnLst/>
                            <a:rect l="0" t="0" r="0" b="0"/>
                            <a:pathLst>
                              <a:path w="40928" h="103673">
                                <a:moveTo>
                                  <a:pt x="0" y="0"/>
                                </a:moveTo>
                                <a:lnTo>
                                  <a:pt x="40928" y="0"/>
                                </a:lnTo>
                                <a:lnTo>
                                  <a:pt x="40928" y="103673"/>
                                </a:lnTo>
                                <a:lnTo>
                                  <a:pt x="12823" y="103673"/>
                                </a:lnTo>
                                <a:lnTo>
                                  <a:pt x="12823" y="19292"/>
                                </a:lnTo>
                                <a:cubicBezTo>
                                  <a:pt x="4816" y="18404"/>
                                  <a:pt x="562" y="17988"/>
                                  <a:pt x="0" y="178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53"/>
                        <wps:cNvSpPr/>
                        <wps:spPr>
                          <a:xfrm>
                            <a:off x="1624461" y="375224"/>
                            <a:ext cx="33977" cy="31168"/>
                          </a:xfrm>
                          <a:custGeom>
                            <a:avLst/>
                            <a:gdLst/>
                            <a:ahLst/>
                            <a:cxnLst/>
                            <a:rect l="0" t="0" r="0" b="0"/>
                            <a:pathLst>
                              <a:path w="33977" h="31168">
                                <a:moveTo>
                                  <a:pt x="16899" y="0"/>
                                </a:moveTo>
                                <a:cubicBezTo>
                                  <a:pt x="20064" y="0"/>
                                  <a:pt x="23102" y="844"/>
                                  <a:pt x="25978" y="2523"/>
                                </a:cubicBezTo>
                                <a:cubicBezTo>
                                  <a:pt x="28854" y="4125"/>
                                  <a:pt x="30905" y="6202"/>
                                  <a:pt x="32139" y="8722"/>
                                </a:cubicBezTo>
                                <a:cubicBezTo>
                                  <a:pt x="33372" y="11188"/>
                                  <a:pt x="33977" y="13534"/>
                                  <a:pt x="33977" y="15682"/>
                                </a:cubicBezTo>
                                <a:cubicBezTo>
                                  <a:pt x="33977" y="19022"/>
                                  <a:pt x="32955" y="21914"/>
                                  <a:pt x="30930" y="24450"/>
                                </a:cubicBezTo>
                                <a:cubicBezTo>
                                  <a:pt x="28914" y="27056"/>
                                  <a:pt x="26650" y="28761"/>
                                  <a:pt x="24098" y="29748"/>
                                </a:cubicBezTo>
                                <a:cubicBezTo>
                                  <a:pt x="21520" y="30722"/>
                                  <a:pt x="19171" y="31168"/>
                                  <a:pt x="16899" y="31168"/>
                                </a:cubicBezTo>
                                <a:cubicBezTo>
                                  <a:pt x="14585" y="31168"/>
                                  <a:pt x="12381" y="30779"/>
                                  <a:pt x="10356" y="29964"/>
                                </a:cubicBezTo>
                                <a:cubicBezTo>
                                  <a:pt x="8390" y="29120"/>
                                  <a:pt x="6578" y="27987"/>
                                  <a:pt x="5029" y="26598"/>
                                </a:cubicBezTo>
                                <a:cubicBezTo>
                                  <a:pt x="3480" y="25222"/>
                                  <a:pt x="2263" y="23590"/>
                                  <a:pt x="1362" y="21701"/>
                                </a:cubicBezTo>
                                <a:cubicBezTo>
                                  <a:pt x="443" y="19824"/>
                                  <a:pt x="0" y="17846"/>
                                  <a:pt x="0" y="15682"/>
                                </a:cubicBezTo>
                                <a:cubicBezTo>
                                  <a:pt x="0" y="12418"/>
                                  <a:pt x="936" y="9496"/>
                                  <a:pt x="2774" y="7017"/>
                                </a:cubicBezTo>
                                <a:cubicBezTo>
                                  <a:pt x="4654" y="4540"/>
                                  <a:pt x="6884" y="2748"/>
                                  <a:pt x="9479" y="1662"/>
                                </a:cubicBezTo>
                                <a:cubicBezTo>
                                  <a:pt x="12134" y="558"/>
                                  <a:pt x="14585" y="0"/>
                                  <a:pt x="1689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54"/>
                        <wps:cNvSpPr/>
                        <wps:spPr>
                          <a:xfrm>
                            <a:off x="1690568" y="377328"/>
                            <a:ext cx="97198" cy="149409"/>
                          </a:xfrm>
                          <a:custGeom>
                            <a:avLst/>
                            <a:gdLst/>
                            <a:ahLst/>
                            <a:cxnLst/>
                            <a:rect l="0" t="0" r="0" b="0"/>
                            <a:pathLst>
                              <a:path w="97198" h="149409">
                                <a:moveTo>
                                  <a:pt x="0" y="0"/>
                                </a:moveTo>
                                <a:lnTo>
                                  <a:pt x="27986" y="0"/>
                                </a:lnTo>
                                <a:lnTo>
                                  <a:pt x="27986" y="84564"/>
                                </a:lnTo>
                                <a:lnTo>
                                  <a:pt x="60576" y="45736"/>
                                </a:lnTo>
                                <a:lnTo>
                                  <a:pt x="94101" y="45736"/>
                                </a:lnTo>
                                <a:lnTo>
                                  <a:pt x="54501" y="90624"/>
                                </a:lnTo>
                                <a:cubicBezTo>
                                  <a:pt x="59989" y="96769"/>
                                  <a:pt x="66489" y="104907"/>
                                  <a:pt x="73952" y="114945"/>
                                </a:cubicBezTo>
                                <a:cubicBezTo>
                                  <a:pt x="81448" y="124999"/>
                                  <a:pt x="89191" y="136486"/>
                                  <a:pt x="97198" y="149409"/>
                                </a:cubicBezTo>
                                <a:lnTo>
                                  <a:pt x="62831" y="149409"/>
                                </a:lnTo>
                                <a:cubicBezTo>
                                  <a:pt x="57317" y="140568"/>
                                  <a:pt x="45736" y="124327"/>
                                  <a:pt x="27986" y="100565"/>
                                </a:cubicBezTo>
                                <a:lnTo>
                                  <a:pt x="27986" y="149409"/>
                                </a:lnTo>
                                <a:lnTo>
                                  <a:pt x="0" y="14940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56" name="Picture 56"/>
                          <pic:cNvPicPr/>
                        </pic:nvPicPr>
                        <pic:blipFill>
                          <a:blip r:embed="rId7"/>
                          <a:stretch>
                            <a:fillRect/>
                          </a:stretch>
                        </pic:blipFill>
                        <pic:spPr>
                          <a:xfrm>
                            <a:off x="4198620" y="0"/>
                            <a:ext cx="1336396" cy="681441"/>
                          </a:xfrm>
                          <a:prstGeom prst="rect">
                            <a:avLst/>
                          </a:prstGeom>
                        </pic:spPr>
                      </pic:pic>
                    </wpg:wgp>
                  </a:graphicData>
                </a:graphic>
              </wp:inline>
            </w:drawing>
          </mc:Choice>
          <mc:Fallback xmlns:a="http://schemas.openxmlformats.org/drawingml/2006/main">
            <w:pict>
              <v:group id="Group 54508" style="width:435.828pt;height:53.6568pt;mso-position-horizontal-relative:char;mso-position-vertical-relative:line" coordsize="55350,6814">
                <v:shape id="Shape 7" style="position:absolute;width:296;height:602;left:4456;top:6196;" coordsize="29654,60244" path="m26122,0l29654,0l29654,9893l18378,38041l29654,38041l29654,45437l15403,45437l9360,60244l0,60244l26122,0x">
                  <v:stroke weight="0pt" endcap="flat" joinstyle="miter" miterlimit="10" on="false" color="#000000" opacity="0"/>
                  <v:fill on="true" color="#181717"/>
                </v:shape>
                <v:shape id="Shape 8" style="position:absolute;width:510;height:602;left:3231;top:6196;" coordsize="51054,60244" path="m0,0l10979,0l42459,48162l42632,48162l42632,0l51054,0l51054,60244l40418,60244l8596,11058l8423,11058l8423,60244l0,60244l0,0x">
                  <v:stroke weight="0pt" endcap="flat" joinstyle="miter" miterlimit="10" on="false" color="#000000" opacity="0"/>
                  <v:fill on="true" color="#181717"/>
                </v:shape>
                <v:shape id="Shape 56131" style="position:absolute;width:91;height:602;left:2924;top:6196;" coordsize="9144,60244" path="m0,0l9144,0l9144,60244l0,60244l0,0">
                  <v:stroke weight="0pt" endcap="flat" joinstyle="miter" miterlimit="10" on="false" color="#000000" opacity="0"/>
                  <v:fill on="true" color="#181717"/>
                </v:shape>
                <v:shape id="Shape 10" style="position:absolute;width:399;height:602;left:2336;top:6196;" coordsize="39906,60244" path="m0,0l38633,0l38633,7402l8422,7402l8422,25444l36841,25444l36841,32673l8422,32673l8422,52756l39906,52756l39906,60244l0,60244l0,0x">
                  <v:stroke weight="0pt" endcap="flat" joinstyle="miter" miterlimit="10" on="false" color="#000000" opacity="0"/>
                  <v:fill on="true" color="#181717"/>
                </v:shape>
                <v:shape id="Shape 11" style="position:absolute;width:622;height:602;left:1491;top:6196;" coordsize="62202,60244" path="m0,0l13103,0l31145,46291l31314,46291l49096,0l62202,0l62202,60244l53776,60244l53776,9872l53603,9872l33611,60244l28249,60244l8340,9872l8170,9872l8170,60244l0,60244l0,0x">
                  <v:stroke weight="0pt" endcap="flat" joinstyle="miter" miterlimit="10" on="false" color="#000000" opacity="0"/>
                  <v:fill on="true" color="#181717"/>
                </v:shape>
                <v:shape id="Shape 12" style="position:absolute;width:399;height:602;left:903;top:6196;" coordsize="39906,60244" path="m0,0l38629,0l38629,7402l8426,7402l8426,25444l36844,25444l36844,32673l8426,32673l8426,52756l39906,52756l39906,60244l0,60244l0,0x">
                  <v:stroke weight="0pt" endcap="flat" joinstyle="miter" miterlimit="10" on="false" color="#000000" opacity="0"/>
                  <v:fill on="true" color="#181717"/>
                </v:shape>
                <v:shape id="Shape 13" style="position:absolute;width:406;height:633;left:3923;top:6181;" coordsize="40670,63302" path="m22802,0c26318,0,29612,622,32673,1868c35734,3124,38204,4786,40076,6887l34119,12680c32929,11035,31311,9679,29269,8632c27225,7585,24929,7063,22380,7063c21013,7063,19640,7246,18251,7612c16855,7977,15595,8576,14462,9396c13325,10227,12404,11251,11700,12464c10985,13684,10636,15147,10636,16842c10636,18487,10962,19867,11613,20973c12261,22077,13146,23017,14249,23782c15356,24546,16659,25201,18165,25743c19663,26275,21272,26830,22971,27395c25015,28020,27086,28734,29183,29522c31277,30313,33185,31367,34887,32673c36585,33976,37975,35605,39055,37566c40125,39520,40670,42003,40670,45011c40670,48136,40085,50838,38925,53138c37762,55432,36213,57336,34289,58838c32357,60344,30130,61458,27611,62195c25082,62937,22489,63302,19827,63302c16021,63302,12345,62561,8808,61092c5259,59620,2324,57436,0,54544l6551,49010c7964,51111,9872,52816,12251,54119c14631,55415,17215,56073,19996,56073c21409,56073,22831,55880,24251,55475c25663,55076,26956,54461,28120,53603c29280,52756,30230,51692,30974,50413c31706,49143,32078,47587,32078,45776c32078,43964,31696,42445,30929,41222c30164,40009,29124,38972,27824,38114c26511,37267,24999,36546,23270,35947c21535,35355,19707,34741,17782,34119c15851,33554,13957,32863,12082,32032c10207,31211,8532,30164,7063,28884c5581,27611,4391,26032,3490,24164c2576,22293,2127,19966,2127,17184c2127,14183,2729,11600,3955,9446c5172,7286,6764,5501,8722,4078c10680,2659,12893,1635,15356,981c17822,322,20299,0,22802,0x">
                  <v:stroke weight="0pt" endcap="flat" joinstyle="miter" miterlimit="10" on="false" color="#000000" opacity="0"/>
                  <v:fill on="true" color="#181717"/>
                </v:shape>
                <v:shape id="Shape 14" style="position:absolute;width:548;height:633;left:134;top:6181;" coordsize="54803,63302" path="m32082,0c36908,0,41206,705,44971,2127c48741,3546,51882,5441,54375,7828l48505,13950c46693,11972,44380,10377,41571,9190c38763,7994,35628,7402,32168,7402c28651,7402,25471,8044,22635,9313c19803,10593,17384,12338,15403,14548c13422,16759,11889,19328,10809,22253c9729,25168,9190,28276,9190,31566c9190,34907,9729,38058,10809,41016c11889,43964,13422,46524,15403,48711c17384,50894,19827,52606,22725,53863c25617,55109,28848,55731,32421,55731c35256,55731,37869,55475,40248,54966c42635,54461,44702,53713,46461,52756l46461,35987l33102,35987l33102,28841l54803,28841l54803,58034c51629,59729,48162,61032,44420,61946c40677,62854,36592,63302,32168,63302c27462,63302,23131,62521,19192,60966c15250,59403,11856,57220,9021,54411c6189,51602,3979,48262,2387,44373c794,40484,0,36220,0,31566c0,26863,811,22569,2426,18680c4045,14791,6282,11467,9151,8725c12016,5973,15403,3829,19318,2293c23230,764,27485,0,32082,0x">
                  <v:stroke weight="0pt" endcap="flat" joinstyle="miter" miterlimit="10" on="false" color="#000000" opacity="0"/>
                  <v:fill on="true" color="#181717"/>
                </v:shape>
                <v:shape id="Shape 15" style="position:absolute;width:114;height:111;left:17781;top:6692;" coordsize="11402,11151" path="m5701,0c7351,0,8713,538,9785,1619c10866,2699,11402,3995,11402,5534c11402,7003,10866,8316,9785,9446c8713,10576,7351,11151,5701,11151c4118,11151,2774,10593,1659,9490c553,8383,0,7086,0,5617c0,4088,545,2765,1617,1662c2697,555,4059,0,5701,0x">
                  <v:stroke weight="0pt" endcap="flat" joinstyle="miter" miterlimit="10" on="false" color="#000000" opacity="0"/>
                  <v:fill on="true" color="#181717"/>
                </v:shape>
                <v:shape id="Shape 16" style="position:absolute;width:114;height:111;left:10964;top:6692;" coordsize="11402,11151" path="m5701,0c7343,0,8705,538,9785,1619c10875,2699,11402,3995,11402,5534c11402,7003,10875,8316,9785,9446c8705,10576,7343,11151,5701,11151c4110,11151,2765,10593,1668,9490c553,8383,0,7086,0,5617c0,4088,536,2765,1617,1662c2697,555,4059,0,5701,0x">
                  <v:stroke weight="0pt" endcap="flat" joinstyle="miter" miterlimit="10" on="false" color="#000000" opacity="0"/>
                  <v:fill on="true" color="#181717"/>
                </v:shape>
                <v:shape id="Shape 17" style="position:absolute;width:114;height:111;left:6032;top:6692;" coordsize="11405,11151" path="m5701,0c7342,0,8705,538,9785,1619c10859,2699,11405,3995,11405,5534c11405,7003,10859,8316,9785,9446c8705,10576,7342,11151,5701,11151c4112,11151,2765,10593,1659,9490c556,8383,0,7086,0,5617c0,4088,539,2765,1619,1662c2690,555,4052,0,5701,0x">
                  <v:stroke weight="0pt" endcap="flat" joinstyle="miter" miterlimit="10" on="false" color="#000000" opacity="0"/>
                  <v:fill on="true" color="#181717"/>
                </v:shape>
                <v:shape id="Shape 18" style="position:absolute;width:510;height:602;left:17067;top:6196;" coordsize="51054,60244" path="m0,0l10977,0l42460,48162l42630,48162l42630,0l51054,0l51054,60244l40418,60244l8594,11058l8424,11058l8424,60244l0,60244l0,0x">
                  <v:stroke weight="0pt" endcap="flat" joinstyle="miter" miterlimit="10" on="false" color="#000000" opacity="0"/>
                  <v:fill on="true" color="#181717"/>
                </v:shape>
                <v:shape id="Shape 19" style="position:absolute;width:353;height:602;left:16556;top:6196;" coordsize="35304,60244" path="m0,0l8424,0l8424,52756l35304,52756l35304,60244l0,60244l0,0x">
                  <v:stroke weight="0pt" endcap="flat" joinstyle="miter" miterlimit="10" on="false" color="#000000" opacity="0"/>
                  <v:fill on="true" color="#181717"/>
                </v:shape>
                <v:shape id="Shape 20" style="position:absolute;width:399;height:602;left:15968;top:6196;" coordsize="39907,60244" path="m0,0l38631,0l38631,7402l8424,7402l8424,25444l36844,25444l36844,32673l8424,32673l8424,52756l39907,52756l39907,60244l0,60244l0,0x">
                  <v:stroke weight="0pt" endcap="flat" joinstyle="miter" miterlimit="10" on="false" color="#000000" opacity="0"/>
                  <v:fill on="true" color="#181717"/>
                </v:shape>
                <v:shape id="Shape 21" style="position:absolute;width:489;height:602;left:15331;top:6196;" coordsize="48927,60244" path="m0,0l8415,0l8415,26547l8586,26547l35474,0l47140,0l17860,27571l48927,60244l36835,60244l8586,29100l8415,29100l8415,60244l0,60244l0,0x">
                  <v:stroke weight="0pt" endcap="flat" joinstyle="miter" miterlimit="10" on="false" color="#000000" opacity="0"/>
                  <v:fill on="true" color="#181717"/>
                </v:shape>
                <v:shape id="Shape 56132" style="position:absolute;width:91;height:602;left:14345;top:6196;" coordsize="9144,60244" path="m0,0l9144,0l9144,60244l0,60244l0,0">
                  <v:stroke weight="0pt" endcap="flat" joinstyle="miter" miterlimit="10" on="false" color="#000000" opacity="0"/>
                  <v:fill on="true" color="#181717"/>
                </v:shape>
                <v:shape id="Shape 23" style="position:absolute;width:823;height:602;left:13363;top:6196;" coordsize="82367,60244" path="m0,0l9104,0l22387,47996l22549,47996l36674,0l45949,0l59988,47996l60159,47996l73441,0l82367,0l64668,60244l55904,60244l41269,11833l41098,11833l26463,60244l17699,60244l0,0x">
                  <v:stroke weight="0pt" endcap="flat" joinstyle="miter" miterlimit="10" on="false" color="#000000" opacity="0"/>
                  <v:fill on="true" color="#181717"/>
                </v:shape>
                <v:shape id="Shape 24" style="position:absolute;width:470;height:602;left:12800;top:6196;" coordsize="47063,60244" path="m0,0l47063,0l47063,7402l27739,7402l27739,60244l19315,60244l19315,7402l0,7402l0,0x">
                  <v:stroke weight="0pt" endcap="flat" joinstyle="miter" miterlimit="10" on="false" color="#000000" opacity="0"/>
                  <v:fill on="true" color="#181717"/>
                </v:shape>
                <v:shape id="Shape 25" style="position:absolute;width:510;height:602;left:12133;top:6196;" coordsize="51054,60244" path="m0,0l10977,0l42460,48162l42630,48162l42630,0l51054,0l51054,60244l40418,60244l8594,11058l8424,11058l8424,60244l0,60244l0,0x">
                  <v:stroke weight="0pt" endcap="flat" joinstyle="miter" miterlimit="10" on="false" color="#000000" opacity="0"/>
                  <v:fill on="true" color="#181717"/>
                </v:shape>
                <v:shape id="Shape 26" style="position:absolute;width:399;height:602;left:11545;top:6196;" coordsize="39907,60244" path="m0,0l38631,0l38631,7402l8432,7402l8432,25444l36844,25444l36844,32673l8432,32673l8432,52756l39907,52756l39907,60244l0,60244l0,0x">
                  <v:stroke weight="0pt" endcap="flat" joinstyle="miter" miterlimit="10" on="false" color="#000000" opacity="0"/>
                  <v:fill on="true" color="#181717"/>
                </v:shape>
                <v:shape id="Shape 27" style="position:absolute;width:470;height:602;left:10423;top:6196;" coordsize="47055,60244" path="m0,0l47055,0l47055,7402l27739,7402l27739,60244l19315,60244l19315,7402l0,7402l0,0x">
                  <v:stroke weight="0pt" endcap="flat" joinstyle="miter" miterlimit="10" on="false" color="#000000" opacity="0"/>
                  <v:fill on="true" color="#181717"/>
                </v:shape>
                <v:shape id="Shape 28" style="position:absolute;width:376;height:602;left:9929;top:6196;" coordsize="37610,60244" path="m0,0l37610,0l37610,7402l8424,7402l8424,26125l35738,26125l35738,33355l8424,33355l8424,60244l0,60244l0,0x">
                  <v:stroke weight="0pt" endcap="flat" joinstyle="miter" miterlimit="10" on="false" color="#000000" opacity="0"/>
                  <v:fill on="true" color="#181717"/>
                </v:shape>
                <v:shape id="Shape 29" style="position:absolute;width:510;height:602;left:9196;top:6196;" coordsize="51054,60244" path="m0,0l10977,0l42460,48162l42630,48162l42630,0l51054,0l51054,60244l40418,60244l8594,11058l8424,11058l8424,60244l0,60244l0,0x">
                  <v:stroke weight="0pt" endcap="flat" joinstyle="miter" miterlimit="10" on="false" color="#000000" opacity="0"/>
                  <v:fill on="true" color="#181717"/>
                </v:shape>
                <v:shape id="Shape 30" style="position:absolute;width:467;height:617;left:8509;top:6196;" coordsize="46799,61773" path="m0,0l8424,0l8424,37443c8424,39487,8679,41505,9190,43526c9700,45543,10543,47338,11700,48927c12865,50522,14397,51792,16295,52756c18201,53720,20575,54202,23400,54202c26182,54202,28539,53720,30462,52756c32394,51792,33943,50522,35100,48927c36265,47338,37099,45543,37618,43526c38120,41505,38376,39487,38376,37443l38376,0l46799,0l46799,37948c46799,41016,46331,43974,45404,46839c44459,49708,43030,52251,41098,54461c39176,56671,36733,58440,33781,59779c30837,61115,27374,61773,23400,61773c19434,61773,15980,61115,13019,59779c10075,58440,7632,56671,5701,54461c3778,52251,2340,49708,1404,46839c468,43974,0,41016,0,37948l0,0x">
                  <v:stroke weight="0pt" endcap="flat" joinstyle="miter" miterlimit="10" on="false" color="#000000" opacity="0"/>
                  <v:fill on="true" color="#181717"/>
                </v:shape>
                <v:shape id="Shape 31" style="position:absolute;width:489;height:602;left:7876;top:6196;" coordsize="48927,60244" path="m0,0l8422,0l8422,26547l8592,26547l35482,0l47138,0l17869,27571l48927,60244l36845,60244l8592,29100l8422,29100l8422,60244l0,60244l0,0x">
                  <v:stroke weight="0pt" endcap="flat" joinstyle="miter" miterlimit="10" on="false" color="#000000" opacity="0"/>
                  <v:fill on="true" color="#181717"/>
                </v:shape>
                <v:shape id="Shape 32" style="position:absolute;width:467;height:617;left:7189;top:6196;" coordsize="46799,61773" path="m0,0l8423,0l8423,37443c8423,39487,8679,41505,9184,43526c9696,45543,10530,47338,11700,48927c12854,50522,14386,51792,16290,52756c18188,53720,20559,54202,23400,54202c26169,54202,28529,53720,30456,52756c32381,51792,33930,50522,35100,48927c36253,47338,37098,45543,37610,43526c38118,41505,38374,39487,38374,37443l38374,0l46799,0l46799,37948c46799,41016,46328,43974,45394,46839c44456,49708,43017,52251,41092,54461c39165,56671,36722,58440,33777,59779c30826,61115,27362,61773,23400,61773c19422,61773,15961,61115,13016,59779c10062,58440,7621,56671,5701,54461c3766,52251,2336,49708,1400,46839c465,43974,0,41016,0,37948l0,0x">
                  <v:stroke weight="0pt" endcap="flat" joinstyle="miter" miterlimit="10" on="false" color="#000000" opacity="0"/>
                  <v:fill on="true" color="#181717"/>
                </v:shape>
                <v:shape id="Shape 33" style="position:absolute;width:447;height:602;left:6568;top:6196;" coordsize="44759,60244" path="m682,0l44247,0l44247,7402l10211,52756l44759,52756l44759,60244l0,60244l0,52839l33954,7402l682,7402l682,0x">
                  <v:stroke weight="0pt" endcap="flat" joinstyle="miter" miterlimit="10" on="false" color="#000000" opacity="0"/>
                  <v:fill on="true" color="#181717"/>
                </v:shape>
                <v:shape id="Shape 34" style="position:absolute;width:622;height:602;left:5207;top:6196;" coordsize="62203,60244" path="m0,0l13106,0l31145,46291l31314,46291l49097,0l62203,0l62203,60244l53780,60244l53780,9872l53610,9872l33611,60244l28253,60244l8340,9872l8167,9872l8167,60244l0,60244l0,0x">
                  <v:stroke weight="0pt" endcap="flat" joinstyle="miter" miterlimit="10" on="false" color="#000000" opacity="0"/>
                  <v:fill on="true" color="#181717"/>
                </v:shape>
                <v:shape id="Shape 35" style="position:absolute;width:299;height:602;left:4753;top:6196;" coordsize="29993,60244" path="m0,0l4126,0l29993,60244l20467,60244l14337,45437l0,45437l0,38041l11276,38041l42,9789l0,9893l0,0x">
                  <v:stroke weight="0pt" endcap="flat" joinstyle="miter" miterlimit="10" on="false" color="#000000" opacity="0"/>
                  <v:fill on="true" color="#181717"/>
                </v:shape>
                <v:shape id="Shape 36" style="position:absolute;width:547;height:633;left:14621;top:6181;" coordsize="54713,63302" path="m32079,0c34121,0,36189,189,38290,598c40384,997,42400,1585,44332,2383c46255,3174,48016,4155,49607,5318c51190,6481,52551,7828,53692,9357l47055,14465c45574,12421,43489,10736,40801,9396c38103,8067,35193,7402,32079,7402c28556,7402,25399,8044,22591,9313c19783,10593,17384,12338,15401,14548c13410,16759,11878,19328,10806,22253c9726,25168,9190,28276,9190,31566c9190,34973,9709,38148,10764,41099c11811,44047,13317,46607,15273,48800c17231,50987,19613,52699,22421,53946c25238,55199,28360,55814,31824,55814c35227,55814,38316,55132,41098,53780c43872,52417,46170,50429,47991,47820l54713,52417c52330,55648,49233,58267,45446,60284c41634,62305,37065,63302,31738,63302c27144,63302,22898,62521,19017,60966c15129,59403,11785,57220,8977,54411c6169,51602,3965,48262,2382,44373c791,40484,0,36220,0,31566c0,26863,808,22569,2425,18680c4042,14791,6279,11467,9147,8725c12006,5973,15401,3829,19315,2293c23230,764,27484,0,32079,0x">
                  <v:stroke weight="0pt" endcap="flat" joinstyle="miter" miterlimit="10" on="false" color="#000000" opacity="0"/>
                  <v:fill on="true" color="#181717"/>
                </v:shape>
                <v:shape id="Shape 37" style="position:absolute;width:2052;height:3344;left:4363;top:1873;" coordsize="205236,334421" path="m0,0l175102,0l175102,101912l205236,52152l205236,118418l142087,221038l142087,34449l34441,34449l34441,299986l205236,299986l205236,334421l0,334421l0,0x">
                  <v:stroke weight="0pt" endcap="flat" joinstyle="miter" miterlimit="10" on="false" color="#000000" opacity="0"/>
                  <v:fill on="true" color="#e4322b"/>
                </v:shape>
                <v:shape id="Shape 38" style="position:absolute;width:2310;height:3344;left:6415;top:1873;" coordsize="231078,334421" path="m31583,0l231078,0l27281,334421l0,334421l0,299986l8608,299986l170795,34449l51672,34449l0,118418l0,52152l31583,0x">
                  <v:stroke weight="0pt" endcap="flat" joinstyle="miter" miterlimit="10" on="false" color="#000000" opacity="0"/>
                  <v:fill on="true" color="#e4322b"/>
                </v:shape>
                <v:shape id="Shape 39" style="position:absolute;width:1291;height:1277;left:1277;top:208;" coordsize="129181,127705" path="m64592,0c100479,0,129181,28695,129181,64562c129181,99011,100479,127705,64592,127705c30144,127705,0,99011,0,64562c0,28695,30144,0,64592,0x">
                  <v:stroke weight="0pt" endcap="flat" joinstyle="miter" miterlimit="10" on="false" color="#000000" opacity="0"/>
                  <v:fill on="true" color="#e4322b"/>
                </v:shape>
                <v:shape id="Shape 40" style="position:absolute;width:3846;height:3344;left:0;top:1873;" coordsize="384654,334421" path="m64592,0l321501,0c355943,0,384654,28698,384654,64592l384654,90422l90422,90422l90422,129168l384654,129168l384654,269838c384654,305716,355943,334421,321501,334421l64592,334421c28711,334421,0,305716,0,269838l0,244013l295661,244013l295661,205253l0,205253l0,64592c0,28698,28711,0,64592,0x">
                  <v:stroke weight="0pt" endcap="flat" joinstyle="miter" miterlimit="10" on="false" color="#000000" opacity="0"/>
                  <v:fill on="true" color="#e4322b"/>
                </v:shape>
                <v:shape id="Shape 56133" style="position:absolute;width:289;height:1412;left:8106;top:3854;" coordsize="28911,141285" path="m0,0l28911,0l28911,141285l0,141285l0,0">
                  <v:stroke weight="0pt" endcap="flat" joinstyle="miter" miterlimit="10" on="false" color="#000000" opacity="0"/>
                  <v:fill on="true" color="#181717"/>
                </v:shape>
                <v:shape id="Shape 42" style="position:absolute;width:914;height:1057;left:8729;top:4210;" coordsize="91421,105737" path="m57274,0c65349,0,72071,1705,77440,5059c82784,8452,86460,12850,88442,18305c90434,23805,91421,29177,91421,34535l91421,105737l63435,105737l63435,41325c63435,36655,62669,33029,61069,30254c59495,27558,57470,25783,55019,24896c52637,24064,50254,23606,47948,23606c44128,23606,40511,24896,37116,27458c33764,30007,31373,33029,30037,36482c28658,39963,27995,43170,27995,46165l27995,105737l0,105737l0,2064l26403,2064l27195,14010c29109,11158,31815,8579,35295,6305c38750,4055,42460,2423,46399,1406c50382,488,53990,0,57274,0x">
                  <v:stroke weight="0pt" endcap="flat" joinstyle="miter" miterlimit="10" on="false" color="#000000" opacity="0"/>
                  <v:fill on="true" color="#181717"/>
                </v:shape>
                <v:shape id="Shape 43" style="position:absolute;width:706;height:1515;left:9827;top:3752;" coordsize="70684,151513" path="m46748,0c51820,0,56508,299,60703,844c64907,1433,68208,1961,70684,2523l70684,23247c68761,22845,66361,22429,63452,21987c60516,21598,57546,21342,54508,21342c49701,21342,46051,22529,43625,24879c41192,27242,40001,31354,40001,37227l40001,47840l62635,47840l62635,69810l40188,69810l40188,151513l12202,151513l12202,69810l0,69810l0,47840l12006,47840l12006,33760c12006,28060,12848,23117,14482,18863c16124,14638,18490,11128,21528,8323c24565,5571,28241,3480,32496,2104c36767,715,41524,0,46748,0x">
                  <v:stroke weight="0pt" endcap="flat" joinstyle="miter" miterlimit="10" on="false" color="#000000" opacity="0"/>
                  <v:fill on="true" color="#181717"/>
                </v:shape>
                <v:shape id="Shape 44" style="position:absolute;width:496;height:1085;left:10550;top:4206;" coordsize="49603,108596" path="m49548,0l49603,16l49603,21559l49548,21542c46195,21542,43243,22300,40707,23789c38188,25265,36121,27442,34521,30307c32879,33129,31688,36566,30871,40578c30113,44659,29696,49186,29696,54328c29696,59410,30113,63967,30871,68006c31688,72018,32879,75468,34521,78263c36121,81085,38188,83245,40707,84751c43243,86223,46195,86998,49548,86998l49603,86966l49603,108585l49549,108596l49548,108596l28480,104401c22345,101580,17180,97711,12908,92814c8679,87915,5454,82185,3285,75554c1106,68909,0,61847,0,54328c0,46434,1030,39171,3123,32514c5199,25836,8322,20123,12508,15339c16678,10526,21843,6774,28063,4068c34223,1373,41413,0,49548,0x">
                  <v:stroke weight="0pt" endcap="flat" joinstyle="miter" miterlimit="10" on="false" color="#000000" opacity="0"/>
                  <v:fill on="true" color="#181717"/>
                </v:shape>
                <v:shape id="Shape 45" style="position:absolute;width:495;height:1085;left:11046;top:4206;" coordsize="49569,108569" path="m0,0l29573,8576c37495,14320,42796,21396,45519,29832c48242,38268,49569,46418,49569,54312c49569,61831,48497,68893,46276,75538c44115,82169,40907,87899,36669,92799c32441,97695,27259,101564,21098,104385l0,108569l0,86950l15040,78247c18273,72457,19907,64466,19907,54312c19907,46548,19005,40146,17201,35073c15431,29988,12938,26468,9807,24504l0,21543l0,0x">
                  <v:stroke weight="0pt" endcap="flat" joinstyle="miter" miterlimit="10" on="false" color="#000000" opacity="0"/>
                  <v:fill on="true" color="#181717"/>
                </v:shape>
                <v:shape id="Shape 46" style="position:absolute;width:638;height:1049;left:11809;top:4217;" coordsize="63860,104963" path="m54721,0c56764,0,58627,199,60320,459c62022,762,63179,1060,63860,1290l63860,26927c62780,26641,61290,26411,59401,26185c57436,25909,55360,25827,53028,25827c47216,25827,42230,27545,38044,30995c33883,34448,31160,38231,29935,42369c28675,46507,28029,50104,28029,53155l28029,104963l0,104963l0,1290l26429,1290l27220,19979c30539,13362,34521,8380,39252,5013c43923,1719,49088,0,54721,0x">
                  <v:stroke weight="0pt" endcap="flat" joinstyle="miter" miterlimit="10" on="false" color="#000000" opacity="0"/>
                  <v:fill on="true" color="#181717"/>
                </v:shape>
                <v:shape id="Shape 47" style="position:absolute;width:1466;height:1057;left:12622;top:4210;" coordsize="146695,105737" path="m55283,0c62430,0,68344,1320,73016,3955c77662,6618,81150,10443,83490,15482c86060,12049,89013,9081,92365,6661c95701,4211,99257,2493,103069,1475c106907,515,110642,0,114267,0c122317,0,128903,1705,133974,5116c139020,8522,142415,12877,144134,18165c145878,23449,146695,28777,146695,34149l146695,105737l118734,105737l118734,40278c118734,34465,117679,30223,115544,27601c113425,24938,110030,23606,105299,23606c102678,23606,100219,24221,97998,25437c95820,26657,93871,28319,92340,30353c90748,32444,89472,34850,88629,37586c87813,40308,87336,43170,87336,46165l87336,105737l59367,105737l59367,40278c59367,34465,58320,30223,56176,27601c54066,24938,50645,23606,45949,23606c43311,23606,40843,24221,38656,25437c36435,26657,34504,28319,32981,30353c31381,32444,30147,34850,29271,37586c28428,40308,27986,43170,27986,46165l27986,105737l0,105737l0,2064l26395,2064l27212,14010c29977,9899,33713,6561,38427,3925c43081,1289,48722,0,55283,0x">
                  <v:stroke weight="0pt" endcap="flat" joinstyle="miter" miterlimit="10" on="false" color="#000000" opacity="0"/>
                  <v:fill on="true" color="#181717"/>
                </v:shape>
                <v:shape id="Shape 48" style="position:absolute;width:428;height:678;left:14325;top:4608;" coordsize="42885,67887" path="m42885,0l42885,19732l36640,20609c32572,22284,30011,24375,28863,26911c27748,29460,27220,32049,27220,34616c27220,37238,27748,39585,28837,41618c29892,43623,31483,45086,33432,45916c35415,46821,37618,47206,40035,47206l42885,46799l42885,66403l41983,66727c38537,67475,35125,67887,31747,67887c27391,67887,23264,67316,19426,66112c15597,64966,12253,63133,9385,60654c6492,58192,4195,54984,2553,51002c842,47006,0,42237,0,36607c0,27742,2076,20579,6322,15134c10568,9737,16618,5768,24404,3232c27629,2102,31186,1271,35023,742l42885,0x">
                  <v:stroke weight="0pt" endcap="flat" joinstyle="miter" miterlimit="10" on="false" color="#000000" opacity="0"/>
                  <v:fill on="true" color="#181717"/>
                </v:shape>
                <v:shape id="Shape 49" style="position:absolute;width:347;height:259;left:14407;top:4210;" coordsize="34768,25917" path="m34768,0l34768,20617l29883,20114c25314,20114,20660,20516,15818,21490c11062,22407,5743,23896,0,25917l0,4615c6365,2953,12142,1766,17290,1021l34768,0x">
                  <v:stroke weight="0pt" endcap="flat" joinstyle="miter" miterlimit="10" on="false" color="#000000" opacity="0"/>
                  <v:fill on="true" color="#181717"/>
                </v:shape>
                <v:shape id="Shape 50" style="position:absolute;width:432;height:1062;left:14754;top:4210;" coordsize="43251,106241" path="m1174,0c12023,0,20677,1536,27075,4557c33517,7592,37805,11919,39984,17503c42196,23133,43251,29034,43251,35339l43251,105737l17061,105737l16278,98159c14406,99878,11981,101523,8883,103055l0,106241l0,86637l5471,85854c8169,85083,10339,84249,11981,83335c13555,82447,14831,81643,15665,80898l15665,57968l11411,57968l0,59570l0,39838l4425,39421c5846,39291,7335,39218,9020,39218c10687,39218,12015,39188,12934,39118c13904,39032,14831,39005,15665,39005l15665,34950c15665,31041,14857,27973,13215,25752c11538,23536,9079,22073,5820,21285l0,20686l0,69l1174,0x">
                  <v:stroke weight="0pt" endcap="flat" joinstyle="miter" miterlimit="10" on="false" color="#000000" opacity="0"/>
                  <v:fill on="true" color="#181717"/>
                </v:shape>
                <v:shape id="Shape 51" style="position:absolute;width:741;height:1398;left:15369;top:3888;" coordsize="74130,139867" path="m43268,0l43268,34206l69289,34206l69289,56176l43268,56176l43268,104691c43268,109617,44230,113011,46119,114988c47999,116936,50739,117896,54270,117896c57129,117896,59963,117710,62703,117325c65434,116936,67646,116451,69289,115935l74130,136088c69604,137261,65034,138192,60431,138836c55870,139511,51122,139867,46161,139867c40511,139867,35729,139096,31841,137534c27961,135971,24744,133781,22302,130946c19792,128137,17988,124770,16882,120892c15767,117009,15180,112698,15180,107972l15180,56176l0,56176l0,34206l15180,34206l15180,12189c19086,10786,23502,9081,28488,6964c33440,4913,38401,2566,43268,0x">
                  <v:stroke weight="0pt" endcap="flat" joinstyle="miter" miterlimit="10" on="false" color="#000000" opacity="0"/>
                  <v:fill on="true" color="#181717"/>
                </v:shape>
                <v:shape id="Shape 52" style="position:absolute;width:409;height:1036;left:16169;top:4230;" coordsize="40928,103673" path="m0,0l40928,0l40928,103673l12823,103673l12823,19292c4816,18404,562,17988,0,17888l0,0x">
                  <v:stroke weight="0pt" endcap="flat" joinstyle="miter" miterlimit="10" on="false" color="#000000" opacity="0"/>
                  <v:fill on="true" color="#181717"/>
                </v:shape>
                <v:shape id="Shape 53" style="position:absolute;width:339;height:311;left:16244;top:3752;" coordsize="33977,31168" path="m16899,0c20064,0,23102,844,25978,2523c28854,4125,30905,6202,32139,8722c33372,11188,33977,13534,33977,15682c33977,19022,32955,21914,30930,24450c28914,27056,26650,28761,24098,29748c21520,30722,19171,31168,16899,31168c14585,31168,12381,30779,10356,29964c8390,29120,6578,27987,5029,26598c3480,25222,2263,23590,1362,21701c443,19824,0,17846,0,15682c0,12418,936,9496,2774,7017c4654,4540,6884,2748,9479,1662c12134,558,14585,0,16899,0x">
                  <v:stroke weight="0pt" endcap="flat" joinstyle="miter" miterlimit="10" on="false" color="#000000" opacity="0"/>
                  <v:fill on="true" color="#181717"/>
                </v:shape>
                <v:shape id="Shape 54" style="position:absolute;width:971;height:1494;left:16905;top:3773;" coordsize="97198,149409" path="m0,0l27986,0l27986,84564l60576,45736l94101,45736l54501,90624c59989,96769,66489,104907,73952,114945c81448,124999,89191,136486,97198,149409l62831,149409c57317,140568,45736,124327,27986,100565l27986,149409l0,149409l0,0x">
                  <v:stroke weight="0pt" endcap="flat" joinstyle="miter" miterlimit="10" on="false" color="#000000" opacity="0"/>
                  <v:fill on="true" color="#181717"/>
                </v:shape>
                <v:shape id="Picture 56" style="position:absolute;width:13363;height:6814;left:41986;top:0;" filled="f">
                  <v:imagedata r:id="rId161"/>
                </v:shape>
              </v:group>
            </w:pict>
          </mc:Fallback>
        </mc:AlternateContent>
      </w:r>
    </w:p>
    <w:p w:rsidR="00B67503" w:rsidRDefault="00C87C6F">
      <w:pPr>
        <w:spacing w:after="383" w:line="256" w:lineRule="auto"/>
        <w:ind w:left="777" w:right="777" w:firstLine="0"/>
        <w:jc w:val="center"/>
      </w:pPr>
      <w:r>
        <w:rPr>
          <w:sz w:val="29"/>
        </w:rPr>
        <w:t>Duale Hochschule Baden-Württemberg Mannheim</w:t>
      </w:r>
    </w:p>
    <w:p w:rsidR="00B67503" w:rsidRDefault="00C87C6F">
      <w:pPr>
        <w:spacing w:after="5" w:line="259" w:lineRule="auto"/>
        <w:ind w:right="1"/>
        <w:jc w:val="center"/>
      </w:pPr>
      <w:r>
        <w:rPr>
          <w:b/>
          <w:sz w:val="34"/>
        </w:rPr>
        <w:t>Bachelorthesis</w:t>
      </w:r>
    </w:p>
    <w:p w:rsidR="00B67503" w:rsidRDefault="00C87C6F">
      <w:pPr>
        <w:spacing w:after="4" w:line="265" w:lineRule="auto"/>
        <w:ind w:left="202" w:right="0"/>
        <w:jc w:val="left"/>
      </w:pPr>
      <w:r>
        <w:rPr>
          <w:b/>
        </w:rPr>
        <w:t>Integration einer Container-Umgebung in einen automatisierten</w:t>
      </w:r>
    </w:p>
    <w:p w:rsidR="00B67503" w:rsidRDefault="00C87C6F">
      <w:pPr>
        <w:spacing w:after="818" w:line="265" w:lineRule="auto"/>
        <w:ind w:left="-5" w:right="0"/>
        <w:jc w:val="left"/>
      </w:pPr>
      <w:r>
        <w:rPr>
          <w:b/>
        </w:rPr>
        <w:t>Deployment-Prozess und die Untersuchung ihrer Effekte auf diesen</w:t>
      </w:r>
    </w:p>
    <w:p w:rsidR="00B67503" w:rsidRDefault="00C87C6F">
      <w:pPr>
        <w:spacing w:after="5" w:line="259" w:lineRule="auto"/>
        <w:ind w:right="0"/>
        <w:jc w:val="center"/>
      </w:pPr>
      <w:r>
        <w:rPr>
          <w:b/>
          <w:sz w:val="34"/>
        </w:rPr>
        <w:t>Studiengang Wirtschaftsinformatik</w:t>
      </w:r>
    </w:p>
    <w:p w:rsidR="00B67503" w:rsidRDefault="00C87C6F">
      <w:pPr>
        <w:spacing w:after="841" w:line="259" w:lineRule="auto"/>
        <w:ind w:left="0" w:right="3" w:firstLine="0"/>
        <w:jc w:val="center"/>
      </w:pPr>
      <w:r>
        <w:t>Studienrichtung Software Engineering</w:t>
      </w:r>
    </w:p>
    <w:p w:rsidR="00B67503" w:rsidRDefault="00C87C6F">
      <w:pPr>
        <w:spacing w:after="612" w:line="259" w:lineRule="auto"/>
        <w:ind w:left="0" w:right="4" w:firstLine="0"/>
        <w:jc w:val="center"/>
      </w:pPr>
      <w:r>
        <w:rPr>
          <w:sz w:val="34"/>
        </w:rPr>
        <w:t>Sperrvermerk</w:t>
      </w:r>
    </w:p>
    <w:tbl>
      <w:tblPr>
        <w:tblStyle w:val="TableGrid"/>
        <w:tblW w:w="6864" w:type="dxa"/>
        <w:tblInd w:w="245" w:type="dxa"/>
        <w:tblCellMar>
          <w:top w:w="0" w:type="dxa"/>
          <w:left w:w="0" w:type="dxa"/>
          <w:bottom w:w="0" w:type="dxa"/>
          <w:right w:w="0" w:type="dxa"/>
        </w:tblCellMar>
        <w:tblLook w:val="04A0" w:firstRow="1" w:lastRow="0" w:firstColumn="1" w:lastColumn="0" w:noHBand="0" w:noVBand="1"/>
      </w:tblPr>
      <w:tblGrid>
        <w:gridCol w:w="3312"/>
        <w:gridCol w:w="3552"/>
      </w:tblGrid>
      <w:tr w:rsidR="00B67503">
        <w:trPr>
          <w:trHeight w:val="293"/>
        </w:trPr>
        <w:tc>
          <w:tcPr>
            <w:tcW w:w="3313" w:type="dxa"/>
            <w:tcBorders>
              <w:top w:val="nil"/>
              <w:left w:val="nil"/>
              <w:bottom w:val="nil"/>
              <w:right w:val="nil"/>
            </w:tcBorders>
          </w:tcPr>
          <w:p w:rsidR="00B67503" w:rsidRDefault="00C87C6F">
            <w:pPr>
              <w:spacing w:after="0" w:line="259" w:lineRule="auto"/>
              <w:ind w:left="0" w:right="0" w:firstLine="0"/>
              <w:jc w:val="left"/>
            </w:pPr>
            <w:r>
              <w:t>Verfasser/in:</w:t>
            </w:r>
          </w:p>
        </w:tc>
        <w:tc>
          <w:tcPr>
            <w:tcW w:w="3552" w:type="dxa"/>
            <w:tcBorders>
              <w:top w:val="nil"/>
              <w:left w:val="nil"/>
              <w:bottom w:val="nil"/>
              <w:right w:val="nil"/>
            </w:tcBorders>
          </w:tcPr>
          <w:p w:rsidR="00B67503" w:rsidRDefault="00C87C6F">
            <w:pPr>
              <w:spacing w:after="0" w:line="259" w:lineRule="auto"/>
              <w:ind w:left="0" w:right="0" w:firstLine="0"/>
              <w:jc w:val="left"/>
            </w:pPr>
            <w:r>
              <w:t>Yves Torsten Staudenmaier</w:t>
            </w:r>
          </w:p>
        </w:tc>
      </w:tr>
      <w:tr w:rsidR="00B67503">
        <w:trPr>
          <w:trHeight w:val="374"/>
        </w:trPr>
        <w:tc>
          <w:tcPr>
            <w:tcW w:w="3313" w:type="dxa"/>
            <w:tcBorders>
              <w:top w:val="nil"/>
              <w:left w:val="nil"/>
              <w:bottom w:val="nil"/>
              <w:right w:val="nil"/>
            </w:tcBorders>
          </w:tcPr>
          <w:p w:rsidR="00B67503" w:rsidRDefault="00C87C6F">
            <w:pPr>
              <w:spacing w:after="0" w:line="259" w:lineRule="auto"/>
              <w:ind w:left="0" w:right="0" w:firstLine="0"/>
              <w:jc w:val="left"/>
            </w:pPr>
            <w:r>
              <w:t>Matrikelnummer:</w:t>
            </w:r>
          </w:p>
        </w:tc>
        <w:tc>
          <w:tcPr>
            <w:tcW w:w="3552" w:type="dxa"/>
            <w:tcBorders>
              <w:top w:val="nil"/>
              <w:left w:val="nil"/>
              <w:bottom w:val="nil"/>
              <w:right w:val="nil"/>
            </w:tcBorders>
          </w:tcPr>
          <w:p w:rsidR="00B67503" w:rsidRDefault="00C87C6F">
            <w:pPr>
              <w:spacing w:after="0" w:line="259" w:lineRule="auto"/>
              <w:ind w:left="0" w:right="0" w:firstLine="0"/>
              <w:jc w:val="left"/>
            </w:pPr>
            <w:r>
              <w:t>7146590</w:t>
            </w:r>
          </w:p>
        </w:tc>
      </w:tr>
      <w:tr w:rsidR="00B67503">
        <w:trPr>
          <w:trHeight w:val="374"/>
        </w:trPr>
        <w:tc>
          <w:tcPr>
            <w:tcW w:w="3313" w:type="dxa"/>
            <w:tcBorders>
              <w:top w:val="nil"/>
              <w:left w:val="nil"/>
              <w:bottom w:val="nil"/>
              <w:right w:val="nil"/>
            </w:tcBorders>
          </w:tcPr>
          <w:p w:rsidR="00B67503" w:rsidRDefault="00C87C6F">
            <w:pPr>
              <w:spacing w:after="0" w:line="259" w:lineRule="auto"/>
              <w:ind w:left="0" w:right="0" w:firstLine="0"/>
              <w:jc w:val="left"/>
            </w:pPr>
            <w:r>
              <w:t>Firma:</w:t>
            </w:r>
          </w:p>
        </w:tc>
        <w:tc>
          <w:tcPr>
            <w:tcW w:w="3552" w:type="dxa"/>
            <w:tcBorders>
              <w:top w:val="nil"/>
              <w:left w:val="nil"/>
              <w:bottom w:val="nil"/>
              <w:right w:val="nil"/>
            </w:tcBorders>
          </w:tcPr>
          <w:p w:rsidR="00B67503" w:rsidRDefault="00C87C6F">
            <w:pPr>
              <w:spacing w:after="0" w:line="259" w:lineRule="auto"/>
              <w:ind w:left="0" w:right="0" w:firstLine="0"/>
              <w:jc w:val="left"/>
            </w:pPr>
            <w:r>
              <w:t>SV Informatik GmbH</w:t>
            </w:r>
          </w:p>
        </w:tc>
      </w:tr>
      <w:tr w:rsidR="00B67503">
        <w:trPr>
          <w:trHeight w:val="374"/>
        </w:trPr>
        <w:tc>
          <w:tcPr>
            <w:tcW w:w="3313" w:type="dxa"/>
            <w:tcBorders>
              <w:top w:val="nil"/>
              <w:left w:val="nil"/>
              <w:bottom w:val="nil"/>
              <w:right w:val="nil"/>
            </w:tcBorders>
          </w:tcPr>
          <w:p w:rsidR="00B67503" w:rsidRDefault="00C87C6F">
            <w:pPr>
              <w:spacing w:after="0" w:line="259" w:lineRule="auto"/>
              <w:ind w:left="0" w:right="0" w:firstLine="0"/>
              <w:jc w:val="left"/>
            </w:pPr>
            <w:r>
              <w:t>Abteilung:</w:t>
            </w:r>
          </w:p>
        </w:tc>
        <w:tc>
          <w:tcPr>
            <w:tcW w:w="3552" w:type="dxa"/>
            <w:tcBorders>
              <w:top w:val="nil"/>
              <w:left w:val="nil"/>
              <w:bottom w:val="nil"/>
              <w:right w:val="nil"/>
            </w:tcBorders>
          </w:tcPr>
          <w:p w:rsidR="00B67503" w:rsidRDefault="00C87C6F">
            <w:pPr>
              <w:spacing w:after="0" w:line="259" w:lineRule="auto"/>
              <w:ind w:left="0" w:right="0" w:firstLine="0"/>
              <w:jc w:val="left"/>
            </w:pPr>
            <w:r>
              <w:t>IE2 – Deployment</w:t>
            </w:r>
          </w:p>
        </w:tc>
      </w:tr>
      <w:tr w:rsidR="00B67503">
        <w:trPr>
          <w:trHeight w:val="374"/>
        </w:trPr>
        <w:tc>
          <w:tcPr>
            <w:tcW w:w="3313" w:type="dxa"/>
            <w:tcBorders>
              <w:top w:val="nil"/>
              <w:left w:val="nil"/>
              <w:bottom w:val="nil"/>
              <w:right w:val="nil"/>
            </w:tcBorders>
          </w:tcPr>
          <w:p w:rsidR="00B67503" w:rsidRDefault="00C87C6F">
            <w:pPr>
              <w:spacing w:after="0" w:line="259" w:lineRule="auto"/>
              <w:ind w:left="0" w:right="0" w:firstLine="0"/>
              <w:jc w:val="left"/>
            </w:pPr>
            <w:r>
              <w:t>Kurs:</w:t>
            </w:r>
          </w:p>
        </w:tc>
        <w:tc>
          <w:tcPr>
            <w:tcW w:w="3552" w:type="dxa"/>
            <w:tcBorders>
              <w:top w:val="nil"/>
              <w:left w:val="nil"/>
              <w:bottom w:val="nil"/>
              <w:right w:val="nil"/>
            </w:tcBorders>
          </w:tcPr>
          <w:p w:rsidR="00B67503" w:rsidRDefault="00C87C6F">
            <w:pPr>
              <w:spacing w:after="0" w:line="259" w:lineRule="auto"/>
              <w:ind w:left="0" w:right="0" w:firstLine="0"/>
              <w:jc w:val="left"/>
            </w:pPr>
            <w:r>
              <w:t>WWI17SEC</w:t>
            </w:r>
          </w:p>
        </w:tc>
      </w:tr>
      <w:tr w:rsidR="00B67503">
        <w:trPr>
          <w:trHeight w:val="374"/>
        </w:trPr>
        <w:tc>
          <w:tcPr>
            <w:tcW w:w="3313" w:type="dxa"/>
            <w:tcBorders>
              <w:top w:val="nil"/>
              <w:left w:val="nil"/>
              <w:bottom w:val="nil"/>
              <w:right w:val="nil"/>
            </w:tcBorders>
          </w:tcPr>
          <w:p w:rsidR="00B67503" w:rsidRDefault="00C87C6F">
            <w:pPr>
              <w:spacing w:after="0" w:line="259" w:lineRule="auto"/>
              <w:ind w:left="0" w:right="0" w:firstLine="0"/>
              <w:jc w:val="left"/>
            </w:pPr>
            <w:r>
              <w:t>Studiengangsleiter:</w:t>
            </w:r>
          </w:p>
        </w:tc>
        <w:tc>
          <w:tcPr>
            <w:tcW w:w="3552" w:type="dxa"/>
            <w:tcBorders>
              <w:top w:val="nil"/>
              <w:left w:val="nil"/>
              <w:bottom w:val="nil"/>
              <w:right w:val="nil"/>
            </w:tcBorders>
          </w:tcPr>
          <w:p w:rsidR="00B67503" w:rsidRDefault="00C87C6F">
            <w:pPr>
              <w:spacing w:after="0" w:line="259" w:lineRule="auto"/>
              <w:ind w:left="0" w:right="0" w:firstLine="0"/>
            </w:pPr>
            <w:r>
              <w:t>Prof. Dr.-Ing. habil. Dennis Pfisterer</w:t>
            </w:r>
          </w:p>
        </w:tc>
      </w:tr>
      <w:tr w:rsidR="00B67503">
        <w:trPr>
          <w:trHeight w:val="952"/>
        </w:trPr>
        <w:tc>
          <w:tcPr>
            <w:tcW w:w="3313" w:type="dxa"/>
            <w:tcBorders>
              <w:top w:val="nil"/>
              <w:left w:val="nil"/>
              <w:bottom w:val="nil"/>
              <w:right w:val="nil"/>
            </w:tcBorders>
          </w:tcPr>
          <w:p w:rsidR="00B67503" w:rsidRDefault="00C87C6F">
            <w:pPr>
              <w:spacing w:after="0" w:line="259" w:lineRule="auto"/>
              <w:ind w:left="0" w:right="0" w:firstLine="0"/>
              <w:jc w:val="left"/>
            </w:pPr>
            <w:r>
              <w:t>Wissenschaftlicher Betreuer:</w:t>
            </w:r>
          </w:p>
        </w:tc>
        <w:tc>
          <w:tcPr>
            <w:tcW w:w="3552" w:type="dxa"/>
            <w:tcBorders>
              <w:top w:val="nil"/>
              <w:left w:val="nil"/>
              <w:bottom w:val="nil"/>
              <w:right w:val="nil"/>
            </w:tcBorders>
          </w:tcPr>
          <w:p w:rsidR="00B67503" w:rsidRDefault="00C87C6F">
            <w:pPr>
              <w:spacing w:after="0" w:line="238" w:lineRule="auto"/>
              <w:ind w:left="0" w:right="477" w:firstLine="0"/>
              <w:jc w:val="left"/>
            </w:pPr>
            <w:r>
              <w:t>Marius Ebel info@mariusebel.net</w:t>
            </w:r>
          </w:p>
          <w:p w:rsidR="00B67503" w:rsidRDefault="00C87C6F">
            <w:pPr>
              <w:spacing w:after="0" w:line="259" w:lineRule="auto"/>
              <w:ind w:left="0" w:right="0" w:firstLine="0"/>
              <w:jc w:val="left"/>
            </w:pPr>
            <w:r>
              <w:t>+49 176 / 473 45452</w:t>
            </w:r>
          </w:p>
        </w:tc>
      </w:tr>
      <w:tr w:rsidR="00B67503">
        <w:trPr>
          <w:trHeight w:val="952"/>
        </w:trPr>
        <w:tc>
          <w:tcPr>
            <w:tcW w:w="3313" w:type="dxa"/>
            <w:tcBorders>
              <w:top w:val="nil"/>
              <w:left w:val="nil"/>
              <w:bottom w:val="nil"/>
              <w:right w:val="nil"/>
            </w:tcBorders>
          </w:tcPr>
          <w:p w:rsidR="00B67503" w:rsidRDefault="00C87C6F">
            <w:pPr>
              <w:spacing w:after="0" w:line="259" w:lineRule="auto"/>
              <w:ind w:left="0" w:right="0" w:firstLine="0"/>
              <w:jc w:val="left"/>
            </w:pPr>
            <w:r>
              <w:t>Firmenbetreuer:</w:t>
            </w:r>
          </w:p>
        </w:tc>
        <w:tc>
          <w:tcPr>
            <w:tcW w:w="3552" w:type="dxa"/>
            <w:tcBorders>
              <w:top w:val="nil"/>
              <w:left w:val="nil"/>
              <w:bottom w:val="nil"/>
              <w:right w:val="nil"/>
            </w:tcBorders>
          </w:tcPr>
          <w:p w:rsidR="00B67503" w:rsidRDefault="00C87C6F">
            <w:pPr>
              <w:spacing w:after="0" w:line="259" w:lineRule="auto"/>
              <w:ind w:left="0" w:right="0" w:firstLine="0"/>
              <w:jc w:val="left"/>
            </w:pPr>
            <w:r>
              <w:t>Thomas Teske</w:t>
            </w:r>
          </w:p>
          <w:p w:rsidR="00B67503" w:rsidRDefault="00C87C6F">
            <w:pPr>
              <w:spacing w:after="0" w:line="259" w:lineRule="auto"/>
              <w:ind w:left="0" w:right="0" w:firstLine="0"/>
              <w:jc w:val="left"/>
            </w:pPr>
            <w:r>
              <w:t>thomas.teske@sv-informatik.de</w:t>
            </w:r>
          </w:p>
          <w:p w:rsidR="00B67503" w:rsidRDefault="00C87C6F">
            <w:pPr>
              <w:spacing w:after="0" w:line="259" w:lineRule="auto"/>
              <w:ind w:left="0" w:right="0" w:firstLine="0"/>
              <w:jc w:val="left"/>
            </w:pPr>
            <w:r>
              <w:t>+49 621 / 454 44096</w:t>
            </w:r>
          </w:p>
        </w:tc>
      </w:tr>
      <w:tr w:rsidR="00B67503">
        <w:trPr>
          <w:trHeight w:val="374"/>
        </w:trPr>
        <w:tc>
          <w:tcPr>
            <w:tcW w:w="3313" w:type="dxa"/>
            <w:tcBorders>
              <w:top w:val="nil"/>
              <w:left w:val="nil"/>
              <w:bottom w:val="nil"/>
              <w:right w:val="nil"/>
            </w:tcBorders>
          </w:tcPr>
          <w:p w:rsidR="00B67503" w:rsidRDefault="00C87C6F">
            <w:pPr>
              <w:spacing w:after="0" w:line="259" w:lineRule="auto"/>
              <w:ind w:left="0" w:right="0" w:firstLine="0"/>
              <w:jc w:val="left"/>
            </w:pPr>
            <w:r>
              <w:t>Lektorat:</w:t>
            </w:r>
          </w:p>
        </w:tc>
        <w:tc>
          <w:tcPr>
            <w:tcW w:w="3552" w:type="dxa"/>
            <w:tcBorders>
              <w:top w:val="nil"/>
              <w:left w:val="nil"/>
              <w:bottom w:val="nil"/>
              <w:right w:val="nil"/>
            </w:tcBorders>
          </w:tcPr>
          <w:p w:rsidR="00B67503" w:rsidRDefault="00C87C6F">
            <w:pPr>
              <w:spacing w:after="0" w:line="259" w:lineRule="auto"/>
              <w:ind w:left="0" w:right="0" w:firstLine="0"/>
              <w:jc w:val="left"/>
            </w:pPr>
            <w:r>
              <w:t>Rita Galli</w:t>
            </w:r>
          </w:p>
        </w:tc>
      </w:tr>
      <w:tr w:rsidR="00B67503">
        <w:trPr>
          <w:trHeight w:val="293"/>
        </w:trPr>
        <w:tc>
          <w:tcPr>
            <w:tcW w:w="3313" w:type="dxa"/>
            <w:tcBorders>
              <w:top w:val="nil"/>
              <w:left w:val="nil"/>
              <w:bottom w:val="nil"/>
              <w:right w:val="nil"/>
            </w:tcBorders>
          </w:tcPr>
          <w:p w:rsidR="00B67503" w:rsidRDefault="00C87C6F">
            <w:pPr>
              <w:spacing w:after="0" w:line="259" w:lineRule="auto"/>
              <w:ind w:left="0" w:right="0" w:firstLine="0"/>
              <w:jc w:val="left"/>
            </w:pPr>
            <w:r>
              <w:t>Bearbeitungszeitraum:</w:t>
            </w:r>
          </w:p>
        </w:tc>
        <w:tc>
          <w:tcPr>
            <w:tcW w:w="3552" w:type="dxa"/>
            <w:tcBorders>
              <w:top w:val="nil"/>
              <w:left w:val="nil"/>
              <w:bottom w:val="nil"/>
              <w:right w:val="nil"/>
            </w:tcBorders>
          </w:tcPr>
          <w:p w:rsidR="00B67503" w:rsidRDefault="00C87C6F">
            <w:pPr>
              <w:spacing w:after="0" w:line="259" w:lineRule="auto"/>
              <w:ind w:left="0" w:right="0" w:firstLine="0"/>
              <w:jc w:val="left"/>
            </w:pPr>
            <w:r>
              <w:t>17.02.—08.05.2020</w:t>
            </w:r>
          </w:p>
        </w:tc>
      </w:tr>
    </w:tbl>
    <w:p w:rsidR="00B67503" w:rsidRDefault="00B67503">
      <w:pPr>
        <w:sectPr w:rsidR="00B67503">
          <w:headerReference w:type="even" r:id="rId162"/>
          <w:headerReference w:type="default" r:id="rId163"/>
          <w:footerReference w:type="even" r:id="rId164"/>
          <w:footerReference w:type="default" r:id="rId165"/>
          <w:headerReference w:type="first" r:id="rId166"/>
          <w:footerReference w:type="first" r:id="rId167"/>
          <w:pgSz w:w="11906" w:h="16838"/>
          <w:pgMar w:top="1274" w:right="2134" w:bottom="1440" w:left="2417" w:header="720" w:footer="720" w:gutter="0"/>
          <w:cols w:space="720"/>
        </w:sectPr>
      </w:pPr>
    </w:p>
    <w:p w:rsidR="00B67503" w:rsidRDefault="00C87C6F">
      <w:pPr>
        <w:spacing w:after="301" w:line="248" w:lineRule="auto"/>
        <w:ind w:left="-5" w:right="197"/>
        <w:jc w:val="left"/>
      </w:pPr>
      <w:r>
        <w:rPr>
          <w:b/>
          <w:sz w:val="50"/>
        </w:rPr>
        <w:lastRenderedPageBreak/>
        <w:t>Sperrvermerk</w:t>
      </w:r>
    </w:p>
    <w:p w:rsidR="00B67503" w:rsidRDefault="00C87C6F">
      <w:pPr>
        <w:spacing w:after="1930"/>
        <w:ind w:left="-5"/>
      </w:pPr>
      <w:r>
        <w:t xml:space="preserve">Der Inhalt dieser Arbeit darf weder als Ganzes noch in Auszügen Personen außerhalb des Prüfungsprozesses und des Evaluationsverfahrens zugänglich gemacht werden, sofern keine anders lautende Genehmigung der Ausbildungsstätte vorliegt. Die Bachelorarbeit enthält unternehmensinterne Architektur- und Prozessmodellierung und deren Dokumentation. Es ist zum Zeitpunkt der Anmeldung nicht sicher, ob interne Schnittstellen in der Anwendungslandschaft </w:t>
      </w:r>
      <w:del w:id="0" w:author="Yves Staudenmaier" w:date="2020-03-31T10:06:00Z">
        <w:r w:rsidDel="00DB14CB">
          <w:delText>offen gelegt</w:delText>
        </w:r>
      </w:del>
      <w:ins w:id="1" w:author="Yves Staudenmaier" w:date="2020-03-31T10:06:00Z">
        <w:r w:rsidR="00DB14CB">
          <w:t>offengelegt</w:t>
        </w:r>
      </w:ins>
      <w:r>
        <w:t xml:space="preserve"> werden.</w:t>
      </w:r>
    </w:p>
    <w:p w:rsidR="00B67503" w:rsidRDefault="00C87C6F">
      <w:pPr>
        <w:spacing w:after="274"/>
        <w:ind w:left="-5" w:right="83"/>
      </w:pPr>
      <w:r>
        <w:t>Mannheim, 05.05.2020</w:t>
      </w:r>
    </w:p>
    <w:p w:rsidR="00B67503" w:rsidRDefault="00C87C6F">
      <w:pPr>
        <w:spacing w:after="3" w:line="259" w:lineRule="auto"/>
        <w:ind w:right="731"/>
        <w:jc w:val="right"/>
      </w:pPr>
      <w:r>
        <w:t>Nadja Haumbach, Ausbildungsverantwortliche</w:t>
      </w:r>
      <w:r>
        <w:br w:type="page"/>
      </w:r>
    </w:p>
    <w:p w:rsidR="00B67503" w:rsidRDefault="00C87C6F">
      <w:pPr>
        <w:spacing w:after="301" w:line="248" w:lineRule="auto"/>
        <w:ind w:left="-5" w:right="197"/>
        <w:jc w:val="left"/>
      </w:pPr>
      <w:r>
        <w:rPr>
          <w:b/>
          <w:sz w:val="50"/>
        </w:rPr>
        <w:lastRenderedPageBreak/>
        <w:t>Lesehinweise</w:t>
      </w:r>
    </w:p>
    <w:p w:rsidR="00B67503" w:rsidRDefault="00C87C6F">
      <w:pPr>
        <w:spacing w:after="195"/>
        <w:ind w:left="-5" w:right="83"/>
      </w:pPr>
      <w:r>
        <w:t>Die folgenden Hinweise sollen das Lesen dieser Projektarbeit erleichtern und spezielle Formatierung definieren:</w:t>
      </w:r>
    </w:p>
    <w:p w:rsidR="00B67503" w:rsidRDefault="00C87C6F">
      <w:pPr>
        <w:numPr>
          <w:ilvl w:val="0"/>
          <w:numId w:val="1"/>
        </w:numPr>
        <w:ind w:right="257" w:hanging="299"/>
      </w:pPr>
      <w:r>
        <w:t xml:space="preserve">Im Sinne der Gleichberechtigung wird in dieser Arbeit entweder die Form </w:t>
      </w:r>
      <w:r>
        <w:rPr>
          <w:i/>
        </w:rPr>
        <w:t xml:space="preserve">„die Entwickler*in“ </w:t>
      </w:r>
      <w:r>
        <w:t xml:space="preserve">oder die grammatikalisch korrekte Form </w:t>
      </w:r>
      <w:r>
        <w:rPr>
          <w:i/>
        </w:rPr>
        <w:t xml:space="preserve">„die/der Entwickler/in“ </w:t>
      </w:r>
      <w:r>
        <w:t>verwendet werden. Bei der Kurzform mit der Sternnotation wird auf Grund der Lesbarkeit der weibliche Artikel benutzt.</w:t>
      </w:r>
    </w:p>
    <w:p w:rsidR="00B67503" w:rsidRDefault="00C87C6F">
      <w:pPr>
        <w:numPr>
          <w:ilvl w:val="0"/>
          <w:numId w:val="1"/>
        </w:numPr>
        <w:ind w:right="257" w:hanging="299"/>
      </w:pPr>
      <w:r>
        <w:t xml:space="preserve">Abbildungen, die mit dem Vermerk </w:t>
      </w:r>
      <w:r>
        <w:rPr>
          <w:i/>
        </w:rPr>
        <w:t xml:space="preserve">unternehmensintern </w:t>
      </w:r>
      <w:r>
        <w:t>gekennzeichnet sind, unterliegen folgendem rechtlichen Hinweis: „Alle Rechte, einschließlich der Vervielfältigung, Veröffentlichung, Bearbeitung und Übersetzung bleiben der SV Informatik GmbH vorbehalten.“</w:t>
      </w:r>
    </w:p>
    <w:p w:rsidR="00B67503" w:rsidRDefault="00C87C6F">
      <w:pPr>
        <w:numPr>
          <w:ilvl w:val="0"/>
          <w:numId w:val="1"/>
        </w:numPr>
        <w:ind w:right="257" w:hanging="299"/>
      </w:pPr>
      <w:r>
        <w:t>Produkt- oder Eigennamen werden in Kapitälchen gesetzt, wie beispielsweise Node.js.</w:t>
      </w:r>
    </w:p>
    <w:p w:rsidR="00B67503" w:rsidRDefault="00C87C6F">
      <w:pPr>
        <w:numPr>
          <w:ilvl w:val="0"/>
          <w:numId w:val="1"/>
        </w:numPr>
        <w:ind w:right="257" w:hanging="299"/>
      </w:pPr>
      <w:r>
        <w:t>Hochgestellte Ziffern weisen auf Fußnoten am Seitenende hin.</w:t>
      </w:r>
      <w:r>
        <w:br w:type="page"/>
      </w:r>
    </w:p>
    <w:p w:rsidR="00B67503" w:rsidRDefault="00C87C6F">
      <w:pPr>
        <w:spacing w:after="445" w:line="248" w:lineRule="auto"/>
        <w:ind w:left="-5" w:right="197"/>
        <w:jc w:val="left"/>
      </w:pPr>
      <w:r>
        <w:rPr>
          <w:b/>
          <w:sz w:val="50"/>
        </w:rPr>
        <w:lastRenderedPageBreak/>
        <w:t>Kurzfassung</w:t>
      </w:r>
    </w:p>
    <w:p w:rsidR="00B67503" w:rsidRDefault="00C87C6F">
      <w:pPr>
        <w:spacing w:after="0"/>
        <w:ind w:left="2083" w:right="416" w:hanging="2098"/>
      </w:pPr>
      <w:r>
        <w:t>Titel Integration einer Container-Umgebung in einen automatisierten Deployment-Prozess und die Untersuchung ihrer Effekte auf diesen</w:t>
      </w:r>
    </w:p>
    <w:p w:rsidR="00B67503" w:rsidRDefault="00C87C6F">
      <w:pPr>
        <w:tabs>
          <w:tab w:val="center" w:pos="3500"/>
        </w:tabs>
        <w:spacing w:after="12"/>
        <w:ind w:left="-15" w:right="0" w:firstLine="0"/>
        <w:jc w:val="left"/>
      </w:pPr>
      <w:r>
        <w:t>Verfasser/in:</w:t>
      </w:r>
      <w:r>
        <w:tab/>
        <w:t>Yves Torsten Staudenmaier</w:t>
      </w:r>
    </w:p>
    <w:p w:rsidR="00B67503" w:rsidRDefault="00C87C6F">
      <w:pPr>
        <w:tabs>
          <w:tab w:val="center" w:pos="2727"/>
        </w:tabs>
        <w:spacing w:after="12"/>
        <w:ind w:left="-15" w:right="0" w:firstLine="0"/>
        <w:jc w:val="left"/>
      </w:pPr>
      <w:r>
        <w:t>Kurs:</w:t>
      </w:r>
      <w:r>
        <w:tab/>
        <w:t>WWI17SEC</w:t>
      </w:r>
    </w:p>
    <w:p w:rsidR="00B67503" w:rsidRDefault="00C87C6F">
      <w:pPr>
        <w:ind w:left="-5" w:right="83"/>
      </w:pPr>
      <w:r>
        <w:t>Ausbildungsstätte: SV Informatik GmbH</w:t>
      </w:r>
      <w:r>
        <w:br w:type="page"/>
      </w:r>
    </w:p>
    <w:p w:rsidR="00B67503" w:rsidRDefault="00C87C6F">
      <w:pPr>
        <w:spacing w:after="420" w:line="248" w:lineRule="auto"/>
        <w:ind w:left="-5" w:right="197"/>
        <w:jc w:val="left"/>
      </w:pPr>
      <w:r>
        <w:rPr>
          <w:b/>
          <w:sz w:val="50"/>
        </w:rPr>
        <w:lastRenderedPageBreak/>
        <w:t>Inhaltsverzeichnis</w:t>
      </w:r>
    </w:p>
    <w:p w:rsidR="00B67503" w:rsidRDefault="00C87C6F">
      <w:pPr>
        <w:tabs>
          <w:tab w:val="center" w:pos="8591"/>
        </w:tabs>
        <w:spacing w:after="243" w:line="265" w:lineRule="auto"/>
        <w:ind w:left="-15" w:right="0" w:firstLine="0"/>
        <w:jc w:val="left"/>
      </w:pPr>
      <w:r>
        <w:rPr>
          <w:b/>
        </w:rPr>
        <w:t>Abstract</w:t>
      </w:r>
      <w:r>
        <w:rPr>
          <w:b/>
        </w:rPr>
        <w:tab/>
        <w:t>III</w:t>
      </w:r>
    </w:p>
    <w:p w:rsidR="00B67503" w:rsidRDefault="00C87C6F">
      <w:pPr>
        <w:tabs>
          <w:tab w:val="center" w:pos="8589"/>
        </w:tabs>
        <w:spacing w:after="243" w:line="265" w:lineRule="auto"/>
        <w:ind w:left="-15" w:right="0" w:firstLine="0"/>
        <w:jc w:val="left"/>
      </w:pPr>
      <w:r>
        <w:rPr>
          <w:b/>
        </w:rPr>
        <w:t>Abbildungsverzeichnis</w:t>
      </w:r>
      <w:r>
        <w:rPr>
          <w:b/>
        </w:rPr>
        <w:tab/>
        <w:t>VI</w:t>
      </w:r>
    </w:p>
    <w:p w:rsidR="00B67503" w:rsidRDefault="00C87C6F">
      <w:pPr>
        <w:pStyle w:val="berschrift1"/>
        <w:tabs>
          <w:tab w:val="center" w:pos="8546"/>
        </w:tabs>
        <w:spacing w:after="243"/>
        <w:ind w:left="-15" w:firstLine="0"/>
      </w:pPr>
      <w:r>
        <w:t>Tabellenverzeichnis</w:t>
      </w:r>
      <w:r>
        <w:tab/>
        <w:t>VII</w:t>
      </w:r>
    </w:p>
    <w:p w:rsidR="00B67503" w:rsidRDefault="00C87C6F">
      <w:pPr>
        <w:tabs>
          <w:tab w:val="center" w:pos="8567"/>
        </w:tabs>
        <w:spacing w:after="243" w:line="265" w:lineRule="auto"/>
        <w:ind w:left="-15" w:right="0" w:firstLine="0"/>
        <w:jc w:val="left"/>
      </w:pPr>
      <w:r>
        <w:rPr>
          <w:b/>
        </w:rPr>
        <w:t>Quelltextverzeichnis</w:t>
      </w:r>
      <w:r>
        <w:rPr>
          <w:b/>
        </w:rPr>
        <w:tab/>
        <w:t>VIII</w:t>
      </w:r>
    </w:p>
    <w:p w:rsidR="00B67503" w:rsidRDefault="00C87C6F">
      <w:pPr>
        <w:spacing w:after="4" w:line="464" w:lineRule="auto"/>
        <w:ind w:left="-5" w:right="0"/>
        <w:jc w:val="left"/>
      </w:pPr>
      <w:r>
        <w:rPr>
          <w:b/>
        </w:rPr>
        <w:t>Algorithmenverzeichnis</w:t>
      </w:r>
      <w:r>
        <w:rPr>
          <w:b/>
        </w:rPr>
        <w:tab/>
        <w:t>IX Abkürzungsverzeichnis</w:t>
      </w:r>
      <w:r>
        <w:rPr>
          <w:b/>
        </w:rPr>
        <w:tab/>
        <w:t>X</w:t>
      </w:r>
    </w:p>
    <w:p w:rsidR="00B67503" w:rsidRDefault="00C87C6F">
      <w:pPr>
        <w:numPr>
          <w:ilvl w:val="0"/>
          <w:numId w:val="2"/>
        </w:numPr>
        <w:spacing w:after="243" w:line="265" w:lineRule="auto"/>
        <w:ind w:right="0" w:hanging="351"/>
        <w:jc w:val="left"/>
      </w:pPr>
      <w:r>
        <w:rPr>
          <w:b/>
        </w:rPr>
        <w:t>Einleitung</w:t>
      </w:r>
      <w:r>
        <w:rPr>
          <w:b/>
        </w:rPr>
        <w:tab/>
        <w:t>1</w:t>
      </w:r>
    </w:p>
    <w:p w:rsidR="00B67503" w:rsidRDefault="00C87C6F">
      <w:pPr>
        <w:numPr>
          <w:ilvl w:val="0"/>
          <w:numId w:val="2"/>
        </w:numPr>
        <w:spacing w:after="4" w:line="265" w:lineRule="auto"/>
        <w:ind w:right="0" w:hanging="351"/>
        <w:jc w:val="left"/>
      </w:pPr>
      <w:r>
        <w:rPr>
          <w:b/>
        </w:rPr>
        <w:t>Wie können Container-Anwendungen den Prozess des automatisierten</w:t>
      </w:r>
    </w:p>
    <w:p w:rsidR="00B67503" w:rsidRDefault="00C87C6F">
      <w:pPr>
        <w:tabs>
          <w:tab w:val="center" w:pos="1977"/>
          <w:tab w:val="center" w:pos="8651"/>
        </w:tabs>
        <w:spacing w:after="4" w:line="265" w:lineRule="auto"/>
        <w:ind w:left="0" w:right="0" w:firstLine="0"/>
        <w:jc w:val="left"/>
      </w:pPr>
      <w:r>
        <w:rPr>
          <w:sz w:val="22"/>
        </w:rPr>
        <w:tab/>
      </w:r>
      <w:r>
        <w:rPr>
          <w:b/>
        </w:rPr>
        <w:t>„Deployments“ unterstützen?</w:t>
      </w:r>
      <w:r>
        <w:rPr>
          <w:b/>
        </w:rPr>
        <w:tab/>
        <w:t>4</w:t>
      </w:r>
    </w:p>
    <w:p w:rsidR="00B67503" w:rsidRDefault="00C87C6F">
      <w:pPr>
        <w:numPr>
          <w:ilvl w:val="1"/>
          <w:numId w:val="2"/>
        </w:numPr>
        <w:spacing w:after="12"/>
        <w:ind w:right="83" w:hanging="539"/>
      </w:pPr>
      <w:r>
        <w:t>Grundlagen: Definieren der Begrifflichkeiten zur Forschungsfrage eins</w:t>
      </w:r>
      <w:r>
        <w:tab/>
        <w:t>.</w:t>
      </w:r>
      <w:r>
        <w:tab/>
        <w:t>4</w:t>
      </w:r>
    </w:p>
    <w:p w:rsidR="00B67503" w:rsidRDefault="00C87C6F">
      <w:pPr>
        <w:numPr>
          <w:ilvl w:val="2"/>
          <w:numId w:val="2"/>
        </w:numPr>
        <w:spacing w:after="12"/>
        <w:ind w:right="83" w:firstLine="538"/>
      </w:pPr>
      <w:r>
        <w:t>Methodik der Anforderungsanalyse . . . . . . . . . . . . . . . .</w:t>
      </w:r>
      <w:r>
        <w:tab/>
        <w:t>4</w:t>
      </w:r>
    </w:p>
    <w:p w:rsidR="00B67503" w:rsidRDefault="00C87C6F">
      <w:pPr>
        <w:numPr>
          <w:ilvl w:val="2"/>
          <w:numId w:val="2"/>
        </w:numPr>
        <w:spacing w:after="12"/>
        <w:ind w:right="83" w:firstLine="538"/>
      </w:pPr>
      <w:r>
        <w:t>Cloud-Computing (Cloud-C) . . . . . . . . . . . . . . . . . . . .</w:t>
      </w:r>
      <w:r>
        <w:tab/>
        <w:t>7</w:t>
      </w:r>
    </w:p>
    <w:p w:rsidR="00B67503" w:rsidRDefault="00C87C6F">
      <w:pPr>
        <w:numPr>
          <w:ilvl w:val="2"/>
          <w:numId w:val="2"/>
        </w:numPr>
        <w:spacing w:after="12"/>
        <w:ind w:right="83" w:firstLine="538"/>
      </w:pPr>
      <w:r>
        <w:t>Container(-isierung) und Orchestrierung</w:t>
      </w:r>
      <w:r>
        <w:tab/>
        <w:t>. . . . . . . . . . . . .</w:t>
      </w:r>
      <w:r>
        <w:tab/>
        <w:t>10</w:t>
      </w:r>
    </w:p>
    <w:p w:rsidR="00B67503" w:rsidRDefault="00C87C6F">
      <w:pPr>
        <w:numPr>
          <w:ilvl w:val="1"/>
          <w:numId w:val="2"/>
        </w:numPr>
        <w:spacing w:after="12"/>
        <w:ind w:right="83" w:hanging="539"/>
      </w:pPr>
      <w:r>
        <w:t>Ist-Analyse des jetzigen „Deployment“-Prozesses . . . . . . . . . . . . .</w:t>
      </w:r>
      <w:r>
        <w:tab/>
        <w:t>13</w:t>
      </w:r>
    </w:p>
    <w:p w:rsidR="00B67503" w:rsidRDefault="00C87C6F">
      <w:pPr>
        <w:numPr>
          <w:ilvl w:val="1"/>
          <w:numId w:val="2"/>
        </w:numPr>
        <w:spacing w:after="12"/>
        <w:ind w:right="83" w:hanging="539"/>
      </w:pPr>
      <w:r>
        <w:t>Konzeption eines container-basierten, automatisierten „Deployments“ .</w:t>
      </w:r>
      <w:r>
        <w:tab/>
        <w:t>13</w:t>
      </w:r>
    </w:p>
    <w:p w:rsidR="00B67503" w:rsidRDefault="00C87C6F">
      <w:pPr>
        <w:numPr>
          <w:ilvl w:val="2"/>
          <w:numId w:val="2"/>
        </w:numPr>
        <w:spacing w:after="254"/>
        <w:ind w:right="83" w:firstLine="538"/>
      </w:pPr>
      <w:r>
        <w:t>Methodologie . . . . . . . . . . . . . . . . . . . . . . . . . . . . 13 2.4 Ergebnis der Forschungsfrage eins . . . . . . . . . . . . . . . . . . . . . 13</w:t>
      </w:r>
    </w:p>
    <w:p w:rsidR="00B67503" w:rsidRDefault="00C87C6F">
      <w:pPr>
        <w:numPr>
          <w:ilvl w:val="0"/>
          <w:numId w:val="2"/>
        </w:numPr>
        <w:spacing w:after="4" w:line="265" w:lineRule="auto"/>
        <w:ind w:right="0" w:hanging="351"/>
        <w:jc w:val="left"/>
      </w:pPr>
      <w:r>
        <w:rPr>
          <w:b/>
        </w:rPr>
        <w:t>Welche wirtschaftlichen Vorteile hat der Einsatz von Container auf den</w:t>
      </w:r>
    </w:p>
    <w:p w:rsidR="00B67503" w:rsidRDefault="00C87C6F">
      <w:pPr>
        <w:tabs>
          <w:tab w:val="center" w:pos="2821"/>
          <w:tab w:val="center" w:pos="8585"/>
        </w:tabs>
        <w:spacing w:after="4" w:line="265" w:lineRule="auto"/>
        <w:ind w:left="0" w:right="0" w:firstLine="0"/>
        <w:jc w:val="left"/>
      </w:pPr>
      <w:r>
        <w:rPr>
          <w:sz w:val="22"/>
        </w:rPr>
        <w:tab/>
      </w:r>
      <w:r>
        <w:rPr>
          <w:b/>
        </w:rPr>
        <w:t>Prozess des automatisierten „Deployments“?</w:t>
      </w:r>
      <w:r>
        <w:rPr>
          <w:b/>
        </w:rPr>
        <w:tab/>
        <w:t>14</w:t>
      </w:r>
    </w:p>
    <w:p w:rsidR="00B67503" w:rsidRDefault="00C87C6F">
      <w:pPr>
        <w:numPr>
          <w:ilvl w:val="1"/>
          <w:numId w:val="2"/>
        </w:numPr>
        <w:spacing w:after="12"/>
        <w:ind w:right="83" w:hanging="539"/>
      </w:pPr>
      <w:r>
        <w:t>Grundlagen: Definieren der Begrifflichkeiten zur Forschungsfrage zwei .</w:t>
      </w:r>
      <w:r>
        <w:tab/>
        <w:t>14</w:t>
      </w:r>
    </w:p>
    <w:p w:rsidR="00B67503" w:rsidRDefault="00C87C6F">
      <w:pPr>
        <w:numPr>
          <w:ilvl w:val="1"/>
          <w:numId w:val="2"/>
        </w:numPr>
        <w:spacing w:after="12"/>
        <w:ind w:right="83" w:hanging="539"/>
      </w:pPr>
      <w:r>
        <w:t>„Business Case“: „Deployment“ einer Container-Anwendung . . . . . .</w:t>
      </w:r>
      <w:r>
        <w:tab/>
        <w:t>19</w:t>
      </w:r>
    </w:p>
    <w:p w:rsidR="00B67503" w:rsidRDefault="00C87C6F">
      <w:pPr>
        <w:numPr>
          <w:ilvl w:val="2"/>
          <w:numId w:val="2"/>
        </w:numPr>
        <w:spacing w:after="12"/>
        <w:ind w:right="83" w:firstLine="538"/>
      </w:pPr>
      <w:r>
        <w:t>„Business Case Definition“ – Initialisierungsphase . . . . . . . .</w:t>
      </w:r>
      <w:r>
        <w:tab/>
        <w:t>20</w:t>
      </w:r>
    </w:p>
    <w:p w:rsidR="00B67503" w:rsidRDefault="00C87C6F">
      <w:pPr>
        <w:numPr>
          <w:ilvl w:val="2"/>
          <w:numId w:val="2"/>
        </w:numPr>
        <w:spacing w:after="12"/>
        <w:ind w:right="83" w:firstLine="538"/>
      </w:pPr>
      <w:r>
        <w:t>„Business Case Development“ – Entwicklungsphase . . . . . . .</w:t>
      </w:r>
      <w:r>
        <w:tab/>
        <w:t>20</w:t>
      </w:r>
    </w:p>
    <w:p w:rsidR="00B67503" w:rsidRDefault="00C87C6F">
      <w:pPr>
        <w:numPr>
          <w:ilvl w:val="2"/>
          <w:numId w:val="2"/>
        </w:numPr>
        <w:spacing w:after="254"/>
        <w:ind w:right="83" w:firstLine="538"/>
      </w:pPr>
      <w:r>
        <w:t>„Business Case Quality Check“ – Prüfungsphase . . . . . . . . . 20 3.3 Ergebnis der Forschungsfrage zwei . . . . . . . . . . . . . . . . . . . . . 20</w:t>
      </w:r>
    </w:p>
    <w:p w:rsidR="00B67503" w:rsidRDefault="00C87C6F">
      <w:pPr>
        <w:numPr>
          <w:ilvl w:val="0"/>
          <w:numId w:val="2"/>
        </w:numPr>
        <w:spacing w:after="4" w:line="265" w:lineRule="auto"/>
        <w:ind w:right="0" w:hanging="351"/>
        <w:jc w:val="left"/>
      </w:pPr>
      <w:r>
        <w:rPr>
          <w:b/>
        </w:rPr>
        <w:t>Welche besonderen sicherheitstechnischen Aspekte muss ein solcher</w:t>
      </w:r>
    </w:p>
    <w:p w:rsidR="00B67503" w:rsidRDefault="00C87C6F">
      <w:pPr>
        <w:tabs>
          <w:tab w:val="center" w:pos="2867"/>
          <w:tab w:val="center" w:pos="8585"/>
        </w:tabs>
        <w:spacing w:after="4" w:line="265" w:lineRule="auto"/>
        <w:ind w:left="0" w:right="0" w:firstLine="0"/>
        <w:jc w:val="left"/>
      </w:pPr>
      <w:r>
        <w:rPr>
          <w:sz w:val="22"/>
        </w:rPr>
        <w:tab/>
      </w:r>
      <w:r>
        <w:rPr>
          <w:b/>
        </w:rPr>
        <w:t>Prozess im Bereich der Versicherung erfüllen?</w:t>
      </w:r>
      <w:r>
        <w:rPr>
          <w:b/>
        </w:rPr>
        <w:tab/>
        <w:t>21</w:t>
      </w:r>
    </w:p>
    <w:p w:rsidR="00B67503" w:rsidRDefault="00C87C6F">
      <w:pPr>
        <w:numPr>
          <w:ilvl w:val="1"/>
          <w:numId w:val="2"/>
        </w:numPr>
        <w:spacing w:after="12"/>
        <w:ind w:right="83" w:hanging="539"/>
      </w:pPr>
      <w:r>
        <w:t>Grundlagen: Sicherheitstechnische Anforderungen . . . . . . . . . . . .</w:t>
      </w:r>
      <w:r>
        <w:tab/>
        <w:t>21</w:t>
      </w:r>
    </w:p>
    <w:p w:rsidR="00B67503" w:rsidRDefault="00C87C6F">
      <w:pPr>
        <w:numPr>
          <w:ilvl w:val="1"/>
          <w:numId w:val="2"/>
        </w:numPr>
        <w:spacing w:after="12"/>
        <w:ind w:right="83" w:hanging="539"/>
      </w:pPr>
      <w:r>
        <w:t>Prozessbeschreibung: Beschaffung von „open source“-Software</w:t>
      </w:r>
      <w:r>
        <w:tab/>
        <w:t>. . . . .</w:t>
      </w:r>
      <w:r>
        <w:tab/>
        <w:t>26</w:t>
      </w:r>
    </w:p>
    <w:p w:rsidR="00B67503" w:rsidRDefault="00C87C6F">
      <w:pPr>
        <w:numPr>
          <w:ilvl w:val="1"/>
          <w:numId w:val="2"/>
        </w:numPr>
        <w:spacing w:after="12"/>
        <w:ind w:right="83" w:hanging="539"/>
      </w:pPr>
      <w:r>
        <w:t>Konzept zur Implementierung der Sicherheitsanforderungen . . . . . . .</w:t>
      </w:r>
      <w:r>
        <w:tab/>
        <w:t>27 Inhaltsverzeichnis</w:t>
      </w:r>
    </w:p>
    <w:p w:rsidR="00B67503" w:rsidRDefault="00C87C6F">
      <w:pPr>
        <w:spacing w:after="399" w:line="259" w:lineRule="auto"/>
        <w:ind w:left="0" w:right="0" w:firstLine="0"/>
        <w:jc w:val="left"/>
      </w:pPr>
      <w:r>
        <w:rPr>
          <w:noProof/>
          <w:sz w:val="22"/>
        </w:rPr>
        <mc:AlternateContent>
          <mc:Choice Requires="wpg">
            <w:drawing>
              <wp:inline distT="0" distB="0" distL="0" distR="0">
                <wp:extent cx="5534990" cy="5055"/>
                <wp:effectExtent l="0" t="0" r="0" b="0"/>
                <wp:docPr id="44061" name="Group 44061"/>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267" name="Shape 26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061" style="width:435.826pt;height:0.398pt;mso-position-horizontal-relative:char;mso-position-vertical-relative:line" coordsize="55349,50">
                <v:shape id="Shape 267" style="position:absolute;width:27674;height:0;left:0;top:0;" coordsize="2767495,0" path="m0,0l2767495,0">
                  <v:stroke weight="0.398pt" endcap="flat" joinstyle="miter" miterlimit="10" on="true" color="#000000"/>
                  <v:fill on="false" color="#000000" opacity="0"/>
                </v:shape>
                <v:shape id="Shape 268" style="position:absolute;width:27674;height:0;left:27674;top:0;" coordsize="2767495,0" path="m0,0l2767495,0">
                  <v:stroke weight="0.398pt" endcap="flat" joinstyle="miter" miterlimit="10" on="true" color="#000000"/>
                  <v:fill on="false" color="#000000" opacity="0"/>
                </v:shape>
              </v:group>
            </w:pict>
          </mc:Fallback>
        </mc:AlternateContent>
      </w:r>
    </w:p>
    <w:p w:rsidR="00B67503" w:rsidRDefault="00C87C6F">
      <w:pPr>
        <w:numPr>
          <w:ilvl w:val="1"/>
          <w:numId w:val="2"/>
        </w:numPr>
        <w:spacing w:after="249"/>
        <w:ind w:right="83" w:hanging="539"/>
      </w:pPr>
      <w:r>
        <w:lastRenderedPageBreak/>
        <w:t>Ergebnis der Forschungsfrage drei . . . . . . . . . . . . . . . . . . . . .</w:t>
      </w:r>
      <w:r>
        <w:tab/>
        <w:t>27</w:t>
      </w:r>
    </w:p>
    <w:p w:rsidR="00B67503" w:rsidRDefault="00C87C6F">
      <w:pPr>
        <w:numPr>
          <w:ilvl w:val="0"/>
          <w:numId w:val="2"/>
        </w:numPr>
        <w:spacing w:after="4" w:line="265" w:lineRule="auto"/>
        <w:ind w:right="0" w:hanging="351"/>
        <w:jc w:val="left"/>
      </w:pPr>
      <w:r>
        <w:rPr>
          <w:b/>
        </w:rPr>
        <w:t>kritische Betrachtung</w:t>
      </w:r>
      <w:r>
        <w:rPr>
          <w:b/>
        </w:rPr>
        <w:tab/>
        <w:t>28</w:t>
      </w:r>
    </w:p>
    <w:p w:rsidR="00B67503" w:rsidRDefault="00C87C6F">
      <w:pPr>
        <w:numPr>
          <w:ilvl w:val="1"/>
          <w:numId w:val="2"/>
        </w:numPr>
        <w:spacing w:after="12"/>
        <w:ind w:right="83" w:hanging="539"/>
      </w:pPr>
      <w:r>
        <w:t>Zusammenfassung der Erkenntnisse . . . . . . . . . . . . . . . . . . . .</w:t>
      </w:r>
      <w:r>
        <w:tab/>
        <w:t>28</w:t>
      </w:r>
    </w:p>
    <w:p w:rsidR="00B67503" w:rsidRDefault="00C87C6F">
      <w:pPr>
        <w:numPr>
          <w:ilvl w:val="1"/>
          <w:numId w:val="2"/>
        </w:numPr>
        <w:spacing w:after="254"/>
        <w:ind w:right="83" w:hanging="539"/>
      </w:pPr>
      <w:r>
        <w:t>Fazit . . . . . . . . . . . . . . . . . . . . . . . . . . . . . . . . . . . . .</w:t>
      </w:r>
      <w:r>
        <w:tab/>
        <w:t>28 5.3</w:t>
      </w:r>
      <w:r>
        <w:tab/>
        <w:t>Ausblick . . . . . . . . . . . . . . . . . . . . . . . . . . . . . . . . . . .</w:t>
      </w:r>
      <w:r>
        <w:tab/>
        <w:t>28</w:t>
      </w:r>
    </w:p>
    <w:p w:rsidR="00B67503" w:rsidRDefault="00C87C6F">
      <w:pPr>
        <w:tabs>
          <w:tab w:val="center" w:pos="8629"/>
        </w:tabs>
        <w:spacing w:after="243" w:line="265" w:lineRule="auto"/>
        <w:ind w:left="-15" w:right="0" w:firstLine="0"/>
        <w:jc w:val="left"/>
      </w:pPr>
      <w:r>
        <w:rPr>
          <w:b/>
        </w:rPr>
        <w:t>Literaturverzeichnis</w:t>
      </w:r>
      <w:r>
        <w:rPr>
          <w:b/>
        </w:rPr>
        <w:tab/>
        <w:t>X</w:t>
      </w:r>
    </w:p>
    <w:p w:rsidR="00B67503" w:rsidRDefault="00C87C6F">
      <w:pPr>
        <w:tabs>
          <w:tab w:val="center" w:pos="8569"/>
        </w:tabs>
        <w:spacing w:after="243" w:line="265" w:lineRule="auto"/>
        <w:ind w:left="-15" w:right="0" w:firstLine="0"/>
        <w:jc w:val="left"/>
      </w:pPr>
      <w:r>
        <w:rPr>
          <w:b/>
        </w:rPr>
        <w:t>Anhang</w:t>
      </w:r>
      <w:r>
        <w:rPr>
          <w:b/>
        </w:rPr>
        <w:tab/>
        <w:t>XVI</w:t>
      </w:r>
    </w:p>
    <w:p w:rsidR="00B67503" w:rsidRDefault="00C87C6F">
      <w:pPr>
        <w:numPr>
          <w:ilvl w:val="0"/>
          <w:numId w:val="3"/>
        </w:numPr>
        <w:spacing w:after="4" w:line="265" w:lineRule="auto"/>
        <w:ind w:right="0" w:hanging="351"/>
        <w:jc w:val="left"/>
      </w:pPr>
      <w:r>
        <w:rPr>
          <w:b/>
        </w:rPr>
        <w:t>Ergänzungen zur Forschungsfrage eins</w:t>
      </w:r>
      <w:r>
        <w:rPr>
          <w:b/>
        </w:rPr>
        <w:tab/>
        <w:t>XVI</w:t>
      </w:r>
    </w:p>
    <w:p w:rsidR="00B67503" w:rsidRDefault="00C87C6F">
      <w:pPr>
        <w:numPr>
          <w:ilvl w:val="1"/>
          <w:numId w:val="3"/>
        </w:numPr>
        <w:spacing w:after="12"/>
        <w:ind w:left="889" w:right="83" w:hanging="538"/>
      </w:pPr>
      <w:r>
        <w:t>Anforderungsdokument . . . . . . . . . . . . . . . . . . . . . . . . . . . XVI</w:t>
      </w:r>
    </w:p>
    <w:p w:rsidR="00B67503" w:rsidRDefault="00C87C6F">
      <w:pPr>
        <w:numPr>
          <w:ilvl w:val="1"/>
          <w:numId w:val="3"/>
        </w:numPr>
        <w:spacing w:after="12"/>
        <w:ind w:left="889" w:right="83" w:hanging="538"/>
      </w:pPr>
      <w:r>
        <w:t>Statistiken zum Themengebiet Cloud-C . . . . . . . . . . . . . . . . . . XX</w:t>
      </w:r>
    </w:p>
    <w:p w:rsidR="00B67503" w:rsidRDefault="00C87C6F">
      <w:pPr>
        <w:numPr>
          <w:ilvl w:val="1"/>
          <w:numId w:val="3"/>
        </w:numPr>
        <w:spacing w:after="249"/>
        <w:ind w:left="889" w:right="83" w:hanging="538"/>
      </w:pPr>
      <w:r>
        <w:t>Ergänzungen zum Kapitel Container(-isierung) und Orchestrierung</w:t>
      </w:r>
      <w:r>
        <w:tab/>
        <w:t>. . XXII</w:t>
      </w:r>
    </w:p>
    <w:p w:rsidR="00B67503" w:rsidRDefault="00C87C6F">
      <w:pPr>
        <w:numPr>
          <w:ilvl w:val="0"/>
          <w:numId w:val="3"/>
        </w:numPr>
        <w:spacing w:after="4" w:line="265" w:lineRule="auto"/>
        <w:ind w:right="0" w:hanging="351"/>
        <w:jc w:val="left"/>
      </w:pPr>
      <w:r>
        <w:rPr>
          <w:b/>
        </w:rPr>
        <w:t>Ergänzungen zur Forschungsfrage zwei</w:t>
      </w:r>
      <w:r>
        <w:rPr>
          <w:b/>
        </w:rPr>
        <w:tab/>
        <w:t>XXIV</w:t>
      </w:r>
    </w:p>
    <w:p w:rsidR="00B67503" w:rsidRDefault="00C87C6F">
      <w:pPr>
        <w:numPr>
          <w:ilvl w:val="1"/>
          <w:numId w:val="3"/>
        </w:numPr>
        <w:spacing w:after="254"/>
        <w:ind w:left="889" w:right="83" w:hanging="538"/>
      </w:pPr>
      <w:r>
        <w:t>Entscheidung über die Notwendigkeit eines „Business Case“ . . . . . . XXIV B.2 Vor-/Nachteile der internen beziehungsweise externen Erstellung eines „Business Case“ . . . . . . . . . . . . . . . . . . . . . . . . . . . . . . . XXVI</w:t>
      </w:r>
    </w:p>
    <w:p w:rsidR="00B67503" w:rsidRDefault="00C87C6F">
      <w:pPr>
        <w:numPr>
          <w:ilvl w:val="0"/>
          <w:numId w:val="3"/>
        </w:numPr>
        <w:spacing w:after="4" w:line="265" w:lineRule="auto"/>
        <w:ind w:right="0" w:hanging="351"/>
        <w:jc w:val="left"/>
      </w:pPr>
      <w:r>
        <w:rPr>
          <w:b/>
        </w:rPr>
        <w:t>Ergänzungen zur Forschungsfrage drei</w:t>
      </w:r>
      <w:r>
        <w:rPr>
          <w:b/>
        </w:rPr>
        <w:tab/>
        <w:t>XXVII</w:t>
      </w:r>
    </w:p>
    <w:p w:rsidR="00B67503" w:rsidRDefault="00C87C6F">
      <w:pPr>
        <w:numPr>
          <w:ilvl w:val="1"/>
          <w:numId w:val="3"/>
        </w:numPr>
        <w:spacing w:after="12"/>
        <w:ind w:left="889" w:right="83" w:hanging="538"/>
      </w:pPr>
      <w:r>
        <w:t>„Plan-Do-Check-Act“-Regelkreis . . . . . . . . . . . . . . . . . . . . . . XXVII</w:t>
      </w:r>
    </w:p>
    <w:p w:rsidR="00B67503" w:rsidRDefault="00C87C6F">
      <w:pPr>
        <w:numPr>
          <w:ilvl w:val="1"/>
          <w:numId w:val="3"/>
        </w:numPr>
        <w:spacing w:after="12"/>
        <w:ind w:left="889" w:right="83" w:hanging="538"/>
      </w:pPr>
      <w:r>
        <w:t>Checkliste zur Vorbereitung der Informationssicherheitsmanagementsystem</w:t>
      </w:r>
    </w:p>
    <w:p w:rsidR="00B67503" w:rsidRDefault="00C87C6F">
      <w:pPr>
        <w:spacing w:after="3" w:line="259" w:lineRule="auto"/>
        <w:ind w:right="-15"/>
        <w:jc w:val="right"/>
      </w:pPr>
      <w:r>
        <w:t>(ISMS)-Einführung . . . . . . . . . . . . . . . . . . . . . . . . . . . . . XXVIII</w:t>
      </w:r>
    </w:p>
    <w:p w:rsidR="00B67503" w:rsidRDefault="00C87C6F">
      <w:pPr>
        <w:numPr>
          <w:ilvl w:val="1"/>
          <w:numId w:val="3"/>
        </w:numPr>
        <w:spacing w:after="249"/>
        <w:ind w:left="889" w:right="83" w:hanging="538"/>
      </w:pPr>
      <w:r>
        <w:t>Schichtenmodell des IT-Grundschutzes . . . . . . . . . . . . . . . . . . XXIX</w:t>
      </w:r>
    </w:p>
    <w:p w:rsidR="00B67503" w:rsidRDefault="00C87C6F">
      <w:pPr>
        <w:tabs>
          <w:tab w:val="right" w:pos="9147"/>
        </w:tabs>
        <w:spacing w:after="4" w:line="265" w:lineRule="auto"/>
        <w:ind w:left="-15" w:right="0" w:firstLine="0"/>
        <w:jc w:val="left"/>
      </w:pPr>
      <w:r>
        <w:rPr>
          <w:b/>
        </w:rPr>
        <w:t>Ehrenwörtliche Erklärung</w:t>
      </w:r>
      <w:r>
        <w:rPr>
          <w:b/>
        </w:rPr>
        <w:tab/>
        <w:t>XXXI</w:t>
      </w:r>
    </w:p>
    <w:p w:rsidR="00B67503" w:rsidRDefault="00C87C6F">
      <w:pPr>
        <w:spacing w:after="357" w:line="248" w:lineRule="auto"/>
        <w:ind w:left="-5" w:right="197"/>
        <w:jc w:val="left"/>
      </w:pPr>
      <w:r>
        <w:rPr>
          <w:b/>
          <w:sz w:val="50"/>
        </w:rPr>
        <w:t>Abbildungsverzeichnis</w:t>
      </w:r>
    </w:p>
    <w:p w:rsidR="00B67503" w:rsidRDefault="00C87C6F">
      <w:pPr>
        <w:tabs>
          <w:tab w:val="center" w:pos="8658"/>
        </w:tabs>
        <w:spacing w:after="187"/>
        <w:ind w:left="-15" w:right="0" w:firstLine="0"/>
        <w:jc w:val="left"/>
      </w:pPr>
      <w:r>
        <w:t>Abbildung 1.1 Dilbert Comic zu Kubernetes . . . . . . . . . . . . . . . . . .</w:t>
      </w:r>
      <w:r>
        <w:tab/>
        <w:t>1</w:t>
      </w:r>
    </w:p>
    <w:p w:rsidR="00B67503" w:rsidRDefault="00C87C6F">
      <w:pPr>
        <w:tabs>
          <w:tab w:val="center" w:pos="8658"/>
        </w:tabs>
        <w:spacing w:after="12"/>
        <w:ind w:left="-15" w:right="0" w:firstLine="0"/>
        <w:jc w:val="left"/>
      </w:pPr>
      <w:r>
        <w:t>Abbildung 2.1 Entwicklungsprozess der Anforderungen . . . . . . . . . . . . . .</w:t>
      </w:r>
      <w:r>
        <w:tab/>
        <w:t>5</w:t>
      </w:r>
    </w:p>
    <w:p w:rsidR="00B67503" w:rsidRDefault="00C87C6F">
      <w:pPr>
        <w:tabs>
          <w:tab w:val="center" w:pos="8599"/>
        </w:tabs>
        <w:spacing w:after="185"/>
        <w:ind w:left="-15" w:right="0" w:firstLine="0"/>
        <w:jc w:val="left"/>
      </w:pPr>
      <w:r>
        <w:t>Abbildung 2.2 Architektur der Virtualisierungsmodelle: VM vs. Container . . .</w:t>
      </w:r>
      <w:r>
        <w:tab/>
        <w:t>11</w:t>
      </w:r>
    </w:p>
    <w:p w:rsidR="00B67503" w:rsidRDefault="00C87C6F">
      <w:pPr>
        <w:spacing w:after="12"/>
        <w:ind w:left="-5" w:right="83"/>
      </w:pPr>
      <w:r>
        <w:t>Abbildung A.1 Volere Snow Card . . . . . . . . . . . . . . . . . . . . . . . . . . XVII</w:t>
      </w:r>
    </w:p>
    <w:p w:rsidR="00B67503" w:rsidRDefault="00C87C6F">
      <w:pPr>
        <w:spacing w:after="12"/>
        <w:ind w:left="-5" w:right="83"/>
      </w:pPr>
      <w:r>
        <w:t>Abbildung A.2 Ebenen der „Cloud“-Anforderungsanalyse . . . . . . . . . . . . . XIX</w:t>
      </w:r>
    </w:p>
    <w:p w:rsidR="00B67503" w:rsidRDefault="00C87C6F">
      <w:pPr>
        <w:spacing w:after="0"/>
        <w:ind w:left="-5"/>
      </w:pPr>
      <w:r>
        <w:t>Abbildung A.3 Marktanteile der führenden Unternehmen am Umsatz im Bereich Cloud Computing weltweit von Juli 2018 bis Juni 2019 . . XX Abbildung A.4 Umsatz mit Cloud-Computing weltweit von 2009 bis 2018 und</w:t>
      </w:r>
    </w:p>
    <w:p w:rsidR="00B67503" w:rsidRDefault="00C87C6F">
      <w:pPr>
        <w:tabs>
          <w:tab w:val="center" w:pos="2546"/>
          <w:tab w:val="center" w:pos="6270"/>
        </w:tabs>
        <w:spacing w:after="3" w:line="259" w:lineRule="auto"/>
        <w:ind w:left="0" w:right="0" w:firstLine="0"/>
        <w:jc w:val="left"/>
      </w:pPr>
      <w:r>
        <w:rPr>
          <w:sz w:val="22"/>
        </w:rPr>
        <w:tab/>
      </w:r>
      <w:r>
        <w:t>Prognose bis 2022</w:t>
      </w:r>
      <w:r>
        <w:tab/>
        <w:t>. . . . . . . . . . . . . . . . . . . . . . . . . XXI</w:t>
      </w:r>
    </w:p>
    <w:p w:rsidR="00B67503" w:rsidRDefault="00C87C6F">
      <w:pPr>
        <w:spacing w:after="12"/>
        <w:ind w:left="-5" w:right="83"/>
      </w:pPr>
      <w:r>
        <w:t>Abbildung A.5 Architektur des Container-„Images“ . . . . . . . . . . . . . . . . XXII</w:t>
      </w:r>
    </w:p>
    <w:p w:rsidR="00B67503" w:rsidRDefault="00C87C6F">
      <w:pPr>
        <w:spacing w:after="187"/>
        <w:ind w:left="-5" w:right="83"/>
      </w:pPr>
      <w:r>
        <w:lastRenderedPageBreak/>
        <w:t>Abbildung A.6 Überblick über eine Kubernetes-Architektur . . . . . . . . . . XXIII</w:t>
      </w:r>
    </w:p>
    <w:p w:rsidR="00B67503" w:rsidRDefault="00C87C6F">
      <w:pPr>
        <w:spacing w:after="0"/>
        <w:ind w:left="-5" w:right="83"/>
      </w:pPr>
      <w:r>
        <w:t>Abbildung B.1 Notwendigkeit eines „Business Case“ . . . . . . . . . . . . . . . XXIV Abbildung B.2 Chronologische Abfolge der Entwicklungsphase eines „Business</w:t>
      </w:r>
    </w:p>
    <w:p w:rsidR="00B67503" w:rsidRDefault="00C87C6F">
      <w:pPr>
        <w:tabs>
          <w:tab w:val="center" w:pos="1922"/>
          <w:tab w:val="right" w:pos="9147"/>
        </w:tabs>
        <w:spacing w:after="173" w:line="259" w:lineRule="auto"/>
        <w:ind w:left="0" w:right="0" w:firstLine="0"/>
        <w:jc w:val="left"/>
      </w:pPr>
      <w:r>
        <w:rPr>
          <w:sz w:val="22"/>
        </w:rPr>
        <w:tab/>
      </w:r>
      <w:r>
        <w:t>Case“</w:t>
      </w:r>
      <w:r>
        <w:tab/>
        <w:t>. . . . . . . . . . . . . . . . . . . . . . . . . . . . . . . . XXVI</w:t>
      </w:r>
    </w:p>
    <w:p w:rsidR="00B67503" w:rsidRDefault="00C87C6F">
      <w:pPr>
        <w:spacing w:after="12"/>
        <w:ind w:left="-5" w:right="83"/>
      </w:pPr>
      <w:r>
        <w:t>Abbildung C.1 Der „Plan-Do-Check-Act“-Regelkreis . . . . . . . . . . . . . . . XXVII</w:t>
      </w:r>
    </w:p>
    <w:p w:rsidR="00B67503" w:rsidRDefault="00C87C6F">
      <w:pPr>
        <w:ind w:left="-5" w:right="83"/>
      </w:pPr>
      <w:r>
        <w:t>Abbildung C.2 Das Schichtenmodell des IT-Grundschutzes . . . . . . . . . . . . XXIX</w:t>
      </w:r>
    </w:p>
    <w:p w:rsidR="00B67503" w:rsidRDefault="00C87C6F">
      <w:pPr>
        <w:spacing w:after="356" w:line="248" w:lineRule="auto"/>
        <w:ind w:left="-5" w:right="197"/>
        <w:jc w:val="left"/>
      </w:pPr>
      <w:r>
        <w:rPr>
          <w:b/>
          <w:sz w:val="50"/>
        </w:rPr>
        <w:t>Tabellenverzeichnis</w:t>
      </w:r>
    </w:p>
    <w:p w:rsidR="00B67503" w:rsidRDefault="00C87C6F">
      <w:pPr>
        <w:spacing w:after="12"/>
        <w:ind w:left="-5" w:right="83"/>
      </w:pPr>
      <w:r>
        <w:t>Tabelle B.1 Überblick über die Vor/-Nachteile der externen Erstellung eines</w:t>
      </w:r>
    </w:p>
    <w:p w:rsidR="00B67503" w:rsidRDefault="00C87C6F">
      <w:pPr>
        <w:spacing w:after="12"/>
        <w:ind w:left="1298" w:right="83"/>
      </w:pPr>
      <w:r>
        <w:t>„Business Case“ . . . . . . . . . . . . . . . . . . . . . . . . . . . . . XXV</w:t>
      </w:r>
    </w:p>
    <w:p w:rsidR="00B67503" w:rsidRDefault="00C87C6F">
      <w:pPr>
        <w:spacing w:after="12"/>
        <w:ind w:left="-5" w:right="83"/>
      </w:pPr>
      <w:r>
        <w:t>Tabelle B.2 Überblick über die Vor/-Nachteile der internen Erstellung eines</w:t>
      </w:r>
    </w:p>
    <w:p w:rsidR="00B67503" w:rsidRDefault="00C87C6F">
      <w:pPr>
        <w:spacing w:after="185"/>
        <w:ind w:left="1298" w:right="83"/>
      </w:pPr>
      <w:r>
        <w:t>„Business Case“ . . . . . . . . . . . . . . . . . . . . . . . . . . . . . XXV</w:t>
      </w:r>
    </w:p>
    <w:p w:rsidR="00B67503" w:rsidRDefault="00C87C6F">
      <w:pPr>
        <w:ind w:left="-5" w:right="0"/>
      </w:pPr>
      <w:r>
        <w:t>Tabelle C.1 Checkliste zur Vorbereitung der ISMS-Einführung . . . . . . . . . . XXVIII</w:t>
      </w:r>
      <w:r>
        <w:br w:type="page"/>
      </w:r>
    </w:p>
    <w:p w:rsidR="00B67503" w:rsidRDefault="00C87C6F">
      <w:pPr>
        <w:spacing w:after="25" w:line="248" w:lineRule="auto"/>
        <w:ind w:left="-5" w:right="197"/>
        <w:jc w:val="left"/>
      </w:pPr>
      <w:r>
        <w:rPr>
          <w:b/>
          <w:sz w:val="50"/>
        </w:rPr>
        <w:lastRenderedPageBreak/>
        <w:t>Quelltextverzeichnis</w:t>
      </w:r>
      <w:r>
        <w:br w:type="page"/>
      </w:r>
    </w:p>
    <w:p w:rsidR="00B67503" w:rsidRDefault="00C87C6F">
      <w:pPr>
        <w:spacing w:after="25" w:line="248" w:lineRule="auto"/>
        <w:ind w:left="-5" w:right="197"/>
        <w:jc w:val="left"/>
      </w:pPr>
      <w:r>
        <w:rPr>
          <w:b/>
          <w:sz w:val="50"/>
        </w:rPr>
        <w:lastRenderedPageBreak/>
        <w:t>Algorithmenverzeichnis</w:t>
      </w:r>
      <w:r>
        <w:br w:type="page"/>
      </w:r>
    </w:p>
    <w:p w:rsidR="00B67503" w:rsidRDefault="00C87C6F">
      <w:pPr>
        <w:spacing w:after="25" w:line="248" w:lineRule="auto"/>
        <w:ind w:left="-5" w:right="197"/>
        <w:jc w:val="left"/>
      </w:pPr>
      <w:r>
        <w:rPr>
          <w:b/>
          <w:sz w:val="50"/>
        </w:rPr>
        <w:lastRenderedPageBreak/>
        <w:t>Abkürzungsverzeichnis</w:t>
      </w:r>
    </w:p>
    <w:p w:rsidR="00B67503" w:rsidRDefault="00C87C6F">
      <w:pPr>
        <w:tabs>
          <w:tab w:val="center" w:pos="2199"/>
        </w:tabs>
        <w:spacing w:after="160" w:line="259" w:lineRule="auto"/>
        <w:ind w:left="0" w:right="0" w:firstLine="0"/>
        <w:jc w:val="left"/>
      </w:pPr>
      <w:r>
        <w:rPr>
          <w:b/>
        </w:rPr>
        <w:t>AWL</w:t>
      </w:r>
      <w:r>
        <w:rPr>
          <w:b/>
        </w:rPr>
        <w:tab/>
      </w:r>
      <w:r>
        <w:t>Anwendungslandschaft</w:t>
      </w:r>
    </w:p>
    <w:p w:rsidR="00B67503" w:rsidRDefault="00C87C6F">
      <w:pPr>
        <w:tabs>
          <w:tab w:val="center" w:pos="2162"/>
        </w:tabs>
        <w:spacing w:after="160" w:line="259" w:lineRule="auto"/>
        <w:ind w:left="0" w:right="0" w:firstLine="0"/>
        <w:jc w:val="left"/>
      </w:pPr>
      <w:r>
        <w:rPr>
          <w:b/>
        </w:rPr>
        <w:t>AWS</w:t>
      </w:r>
      <w:r>
        <w:rPr>
          <w:b/>
        </w:rPr>
        <w:tab/>
      </w:r>
      <w:r>
        <w:t>Amazon Web Services</w:t>
      </w:r>
    </w:p>
    <w:p w:rsidR="00B67503" w:rsidRDefault="00C87C6F">
      <w:pPr>
        <w:tabs>
          <w:tab w:val="center" w:pos="3476"/>
        </w:tabs>
        <w:spacing w:after="160" w:line="259" w:lineRule="auto"/>
        <w:ind w:left="0" w:right="0" w:firstLine="0"/>
        <w:jc w:val="left"/>
      </w:pPr>
      <w:r>
        <w:rPr>
          <w:b/>
        </w:rPr>
        <w:t>BaFin</w:t>
      </w:r>
      <w:r>
        <w:rPr>
          <w:b/>
        </w:rPr>
        <w:tab/>
      </w:r>
      <w:r>
        <w:t>Bundesanstalt für Finanzdienstleistungsaufsicht</w:t>
      </w:r>
    </w:p>
    <w:p w:rsidR="00B67503" w:rsidRDefault="00C87C6F">
      <w:pPr>
        <w:tabs>
          <w:tab w:val="center" w:pos="2965"/>
        </w:tabs>
        <w:spacing w:after="160" w:line="259" w:lineRule="auto"/>
        <w:ind w:left="0" w:right="0" w:firstLine="0"/>
        <w:jc w:val="left"/>
      </w:pPr>
      <w:r>
        <w:rPr>
          <w:b/>
        </w:rPr>
        <w:t>BPMN</w:t>
      </w:r>
      <w:r>
        <w:rPr>
          <w:b/>
        </w:rPr>
        <w:tab/>
      </w:r>
      <w:r>
        <w:t>Business Process Model and Notation</w:t>
      </w:r>
    </w:p>
    <w:p w:rsidR="00B67503" w:rsidRDefault="00C87C6F">
      <w:pPr>
        <w:tabs>
          <w:tab w:val="center" w:pos="3732"/>
        </w:tabs>
        <w:spacing w:after="160" w:line="259" w:lineRule="auto"/>
        <w:ind w:left="0" w:right="0" w:firstLine="0"/>
        <w:jc w:val="left"/>
      </w:pPr>
      <w:r>
        <w:rPr>
          <w:b/>
        </w:rPr>
        <w:t>BSI</w:t>
      </w:r>
      <w:r>
        <w:rPr>
          <w:b/>
        </w:rPr>
        <w:tab/>
      </w:r>
      <w:r>
        <w:t>Bundesamt für Sicherheit in der Informationstechnik</w:t>
      </w:r>
    </w:p>
    <w:p w:rsidR="00B67503" w:rsidRDefault="00C87C6F">
      <w:pPr>
        <w:tabs>
          <w:tab w:val="center" w:pos="2253"/>
        </w:tabs>
        <w:spacing w:after="160" w:line="259" w:lineRule="auto"/>
        <w:ind w:left="0" w:right="0" w:firstLine="0"/>
        <w:jc w:val="left"/>
      </w:pPr>
      <w:r>
        <w:rPr>
          <w:b/>
        </w:rPr>
        <w:t>BWL</w:t>
      </w:r>
      <w:r>
        <w:rPr>
          <w:b/>
        </w:rPr>
        <w:tab/>
      </w:r>
      <w:r>
        <w:t>Betriebswirtschaftslehre</w:t>
      </w:r>
    </w:p>
    <w:p w:rsidR="00B67503" w:rsidRDefault="00C87C6F">
      <w:pPr>
        <w:tabs>
          <w:tab w:val="center" w:pos="2366"/>
        </w:tabs>
        <w:spacing w:after="160" w:line="259" w:lineRule="auto"/>
        <w:ind w:left="0" w:right="0" w:firstLine="0"/>
        <w:jc w:val="left"/>
      </w:pPr>
      <w:r>
        <w:rPr>
          <w:b/>
        </w:rPr>
        <w:t>CAB</w:t>
      </w:r>
      <w:r>
        <w:rPr>
          <w:b/>
        </w:rPr>
        <w:tab/>
      </w:r>
      <w:r>
        <w:t>„Change Advisory Board“</w:t>
      </w:r>
    </w:p>
    <w:p w:rsidR="00B67503" w:rsidRDefault="00C87C6F">
      <w:pPr>
        <w:spacing w:after="160" w:line="259" w:lineRule="auto"/>
        <w:ind w:left="0" w:right="0" w:firstLine="0"/>
        <w:jc w:val="left"/>
      </w:pPr>
      <w:r>
        <w:rPr>
          <w:b/>
        </w:rPr>
        <w:t xml:space="preserve">Cloud-C </w:t>
      </w:r>
      <w:r>
        <w:t>Cloud-Computing</w:t>
      </w:r>
    </w:p>
    <w:p w:rsidR="00B67503" w:rsidRDefault="00C87C6F">
      <w:pPr>
        <w:spacing w:after="160" w:line="259" w:lineRule="auto"/>
        <w:ind w:left="0" w:right="0" w:firstLine="0"/>
        <w:jc w:val="left"/>
      </w:pPr>
      <w:r>
        <w:rPr>
          <w:b/>
        </w:rPr>
        <w:t>EPK</w:t>
      </w:r>
      <w:r>
        <w:rPr>
          <w:b/>
        </w:rPr>
        <w:tab/>
      </w:r>
      <w:r>
        <w:t xml:space="preserve">Ereignisgesteuerte Prozesskette(n) </w:t>
      </w:r>
      <w:r>
        <w:rPr>
          <w:b/>
        </w:rPr>
        <w:t>i.d.R.</w:t>
      </w:r>
      <w:r>
        <w:rPr>
          <w:b/>
        </w:rPr>
        <w:tab/>
      </w:r>
      <w:r>
        <w:t>in der Regel</w:t>
      </w:r>
    </w:p>
    <w:p w:rsidR="00B67503" w:rsidRDefault="00C87C6F">
      <w:pPr>
        <w:tabs>
          <w:tab w:val="center" w:pos="2381"/>
        </w:tabs>
        <w:spacing w:after="160" w:line="259" w:lineRule="auto"/>
        <w:ind w:left="0" w:right="0" w:firstLine="0"/>
        <w:jc w:val="left"/>
      </w:pPr>
      <w:r>
        <w:rPr>
          <w:b/>
        </w:rPr>
        <w:t>IaaS</w:t>
      </w:r>
      <w:r>
        <w:rPr>
          <w:b/>
        </w:rPr>
        <w:tab/>
      </w:r>
      <w:r>
        <w:t>Infrastructure-as-a-Service</w:t>
      </w:r>
    </w:p>
    <w:p w:rsidR="00B67503" w:rsidRDefault="00C87C6F">
      <w:pPr>
        <w:tabs>
          <w:tab w:val="center" w:pos="3414"/>
        </w:tabs>
        <w:spacing w:after="160" w:line="259" w:lineRule="auto"/>
        <w:ind w:left="0" w:right="0" w:firstLine="0"/>
        <w:jc w:val="left"/>
      </w:pPr>
      <w:r>
        <w:rPr>
          <w:b/>
        </w:rPr>
        <w:t>IE</w:t>
      </w:r>
      <w:r>
        <w:rPr>
          <w:b/>
        </w:rPr>
        <w:tab/>
      </w:r>
      <w:r>
        <w:t>IE – Entwicklungs- und Betriebsunterstützung</w:t>
      </w:r>
    </w:p>
    <w:p w:rsidR="00B67503" w:rsidRDefault="00C87C6F">
      <w:pPr>
        <w:tabs>
          <w:tab w:val="center" w:pos="1960"/>
        </w:tabs>
        <w:spacing w:after="160" w:line="259" w:lineRule="auto"/>
        <w:ind w:left="0" w:right="0" w:firstLine="0"/>
        <w:jc w:val="left"/>
      </w:pPr>
      <w:r>
        <w:rPr>
          <w:b/>
        </w:rPr>
        <w:t>IE2</w:t>
      </w:r>
      <w:r>
        <w:rPr>
          <w:b/>
        </w:rPr>
        <w:tab/>
      </w:r>
      <w:r>
        <w:t>IE2 – Deployment</w:t>
      </w:r>
    </w:p>
    <w:p w:rsidR="00B67503" w:rsidRDefault="00C87C6F">
      <w:pPr>
        <w:tabs>
          <w:tab w:val="center" w:pos="3209"/>
        </w:tabs>
        <w:spacing w:after="160" w:line="259" w:lineRule="auto"/>
        <w:ind w:left="0" w:right="0" w:firstLine="0"/>
        <w:jc w:val="left"/>
      </w:pPr>
      <w:r>
        <w:rPr>
          <w:b/>
        </w:rPr>
        <w:t>ISMS</w:t>
      </w:r>
      <w:r>
        <w:rPr>
          <w:b/>
        </w:rPr>
        <w:tab/>
      </w:r>
      <w:r>
        <w:t>Informationssicherheitsmanagementsystem</w:t>
      </w:r>
    </w:p>
    <w:p w:rsidR="00B67503" w:rsidRDefault="00C87C6F">
      <w:pPr>
        <w:tabs>
          <w:tab w:val="center" w:pos="3419"/>
        </w:tabs>
        <w:spacing w:after="160" w:line="259" w:lineRule="auto"/>
        <w:ind w:left="0" w:right="0" w:firstLine="0"/>
        <w:jc w:val="left"/>
      </w:pPr>
      <w:r>
        <w:rPr>
          <w:b/>
        </w:rPr>
        <w:t>ITIL</w:t>
      </w:r>
      <w:r>
        <w:rPr>
          <w:b/>
        </w:rPr>
        <w:tab/>
      </w:r>
      <w:r>
        <w:t>Information Technology Infrastructure Library</w:t>
      </w:r>
    </w:p>
    <w:p w:rsidR="00B67503" w:rsidRDefault="00C87C6F">
      <w:pPr>
        <w:tabs>
          <w:tab w:val="center" w:pos="1986"/>
        </w:tabs>
        <w:spacing w:after="160" w:line="259" w:lineRule="auto"/>
        <w:ind w:left="0" w:right="0" w:firstLine="0"/>
        <w:jc w:val="left"/>
      </w:pPr>
      <w:r>
        <w:rPr>
          <w:b/>
        </w:rPr>
        <w:t>IU11</w:t>
      </w:r>
      <w:r>
        <w:rPr>
          <w:b/>
        </w:rPr>
        <w:tab/>
      </w:r>
      <w:r>
        <w:t>IT-Einkauf/-Recht</w:t>
      </w:r>
    </w:p>
    <w:p w:rsidR="00B67503" w:rsidRDefault="00C87C6F">
      <w:pPr>
        <w:tabs>
          <w:tab w:val="center" w:pos="1745"/>
        </w:tabs>
        <w:spacing w:after="160" w:line="259" w:lineRule="auto"/>
        <w:ind w:left="0" w:right="0" w:firstLine="0"/>
        <w:jc w:val="left"/>
      </w:pPr>
      <w:r>
        <w:rPr>
          <w:b/>
        </w:rPr>
        <w:t>K8s</w:t>
      </w:r>
      <w:r>
        <w:rPr>
          <w:b/>
        </w:rPr>
        <w:tab/>
      </w:r>
      <w:r>
        <w:t>Kubernetes</w:t>
      </w:r>
    </w:p>
    <w:p w:rsidR="00B67503" w:rsidRDefault="00C87C6F">
      <w:pPr>
        <w:tabs>
          <w:tab w:val="center" w:pos="1868"/>
        </w:tabs>
        <w:spacing w:after="160" w:line="259" w:lineRule="auto"/>
        <w:ind w:left="0" w:right="0" w:firstLine="0"/>
        <w:jc w:val="left"/>
      </w:pPr>
      <w:r>
        <w:rPr>
          <w:b/>
        </w:rPr>
        <w:t>LXC</w:t>
      </w:r>
      <w:r>
        <w:rPr>
          <w:b/>
        </w:rPr>
        <w:tab/>
      </w:r>
      <w:r>
        <w:t>Linux Container</w:t>
      </w:r>
    </w:p>
    <w:p w:rsidR="00B67503" w:rsidRDefault="00C87C6F">
      <w:pPr>
        <w:tabs>
          <w:tab w:val="center" w:pos="2453"/>
        </w:tabs>
        <w:spacing w:after="160" w:line="259" w:lineRule="auto"/>
        <w:ind w:left="0" w:right="0" w:firstLine="0"/>
        <w:jc w:val="left"/>
      </w:pPr>
      <w:r>
        <w:rPr>
          <w:b/>
        </w:rPr>
        <w:t>NGOs</w:t>
      </w:r>
      <w:r>
        <w:rPr>
          <w:b/>
        </w:rPr>
        <w:tab/>
      </w:r>
      <w:r>
        <w:t>Nichtregierungsorganisation</w:t>
      </w:r>
    </w:p>
    <w:p w:rsidR="00B67503" w:rsidRDefault="00C87C6F">
      <w:pPr>
        <w:tabs>
          <w:tab w:val="center" w:pos="4216"/>
        </w:tabs>
        <w:spacing w:after="160" w:line="259" w:lineRule="auto"/>
        <w:ind w:left="0" w:right="0" w:firstLine="0"/>
        <w:jc w:val="left"/>
      </w:pPr>
      <w:r>
        <w:rPr>
          <w:b/>
        </w:rPr>
        <w:t>NIST</w:t>
      </w:r>
      <w:r>
        <w:rPr>
          <w:b/>
        </w:rPr>
        <w:tab/>
      </w:r>
      <w:r>
        <w:t>United States National Institute of Standards and Technology</w:t>
      </w:r>
    </w:p>
    <w:p w:rsidR="00B67503" w:rsidRDefault="00C87C6F">
      <w:pPr>
        <w:tabs>
          <w:tab w:val="center" w:pos="1801"/>
        </w:tabs>
        <w:spacing w:after="160" w:line="259" w:lineRule="auto"/>
        <w:ind w:left="0" w:right="0" w:firstLine="0"/>
        <w:jc w:val="left"/>
      </w:pPr>
      <w:r>
        <w:rPr>
          <w:b/>
        </w:rPr>
        <w:t>OS</w:t>
      </w:r>
      <w:r>
        <w:rPr>
          <w:b/>
        </w:rPr>
        <w:tab/>
      </w:r>
      <w:r>
        <w:t>Betriebssystem</w:t>
      </w:r>
    </w:p>
    <w:p w:rsidR="00B67503" w:rsidRDefault="00C87C6F">
      <w:pPr>
        <w:tabs>
          <w:tab w:val="center" w:pos="2699"/>
        </w:tabs>
        <w:spacing w:after="160" w:line="259" w:lineRule="auto"/>
        <w:ind w:left="0" w:right="0" w:firstLine="0"/>
        <w:jc w:val="left"/>
      </w:pPr>
      <w:r>
        <w:rPr>
          <w:b/>
        </w:rPr>
        <w:t>OSI</w:t>
      </w:r>
      <w:r>
        <w:rPr>
          <w:b/>
        </w:rPr>
        <w:tab/>
      </w:r>
      <w:r>
        <w:t>„Open Systems Interconnection“</w:t>
      </w:r>
    </w:p>
    <w:p w:rsidR="00B67503" w:rsidRDefault="00C87C6F">
      <w:pPr>
        <w:tabs>
          <w:tab w:val="center" w:pos="2125"/>
        </w:tabs>
        <w:spacing w:after="160" w:line="259" w:lineRule="auto"/>
        <w:ind w:left="0" w:right="0" w:firstLine="0"/>
        <w:jc w:val="left"/>
      </w:pPr>
      <w:r>
        <w:rPr>
          <w:b/>
        </w:rPr>
        <w:t>PaaS</w:t>
      </w:r>
      <w:r>
        <w:rPr>
          <w:b/>
        </w:rPr>
        <w:tab/>
      </w:r>
      <w:r>
        <w:t>Platform-as-a-Service</w:t>
      </w:r>
    </w:p>
    <w:p w:rsidR="00B67503" w:rsidRDefault="00C87C6F">
      <w:pPr>
        <w:tabs>
          <w:tab w:val="center" w:pos="2110"/>
        </w:tabs>
        <w:spacing w:after="160" w:line="259" w:lineRule="auto"/>
        <w:ind w:left="0" w:right="0" w:firstLine="0"/>
        <w:jc w:val="left"/>
      </w:pPr>
      <w:r>
        <w:rPr>
          <w:b/>
        </w:rPr>
        <w:t>SaaS</w:t>
      </w:r>
      <w:r>
        <w:rPr>
          <w:b/>
        </w:rPr>
        <w:tab/>
      </w:r>
      <w:r>
        <w:t>Software-as-a-Service</w:t>
      </w:r>
    </w:p>
    <w:p w:rsidR="00B67503" w:rsidRDefault="00C87C6F">
      <w:pPr>
        <w:tabs>
          <w:tab w:val="center" w:pos="2569"/>
        </w:tabs>
        <w:spacing w:after="160" w:line="259" w:lineRule="auto"/>
        <w:ind w:left="0" w:right="0" w:firstLine="0"/>
        <w:jc w:val="left"/>
      </w:pPr>
      <w:r>
        <w:rPr>
          <w:b/>
        </w:rPr>
        <w:t>SOA</w:t>
      </w:r>
      <w:r>
        <w:rPr>
          <w:b/>
        </w:rPr>
        <w:tab/>
      </w:r>
      <w:r>
        <w:t>service-orientierte Architektur</w:t>
      </w:r>
    </w:p>
    <w:p w:rsidR="00B67503" w:rsidRDefault="00C87C6F">
      <w:pPr>
        <w:tabs>
          <w:tab w:val="center" w:pos="2430"/>
        </w:tabs>
        <w:spacing w:after="160" w:line="259" w:lineRule="auto"/>
        <w:ind w:left="0" w:right="0" w:firstLine="0"/>
        <w:jc w:val="left"/>
      </w:pPr>
      <w:r>
        <w:rPr>
          <w:b/>
        </w:rPr>
        <w:t>SV</w:t>
      </w:r>
      <w:r>
        <w:rPr>
          <w:b/>
        </w:rPr>
        <w:tab/>
      </w:r>
      <w:r>
        <w:t>SV SparkassenVersicherung</w:t>
      </w:r>
    </w:p>
    <w:p w:rsidR="00B67503" w:rsidRDefault="00C87C6F">
      <w:pPr>
        <w:tabs>
          <w:tab w:val="center" w:pos="2143"/>
        </w:tabs>
        <w:spacing w:after="160" w:line="259" w:lineRule="auto"/>
        <w:ind w:left="0" w:right="0" w:firstLine="0"/>
        <w:jc w:val="left"/>
      </w:pPr>
      <w:r>
        <w:rPr>
          <w:b/>
        </w:rPr>
        <w:lastRenderedPageBreak/>
        <w:t>SVI</w:t>
      </w:r>
      <w:r>
        <w:rPr>
          <w:b/>
        </w:rPr>
        <w:tab/>
      </w:r>
      <w:r>
        <w:t>SV Informatik GmbH</w:t>
      </w:r>
    </w:p>
    <w:p w:rsidR="00B67503" w:rsidRDefault="00C87C6F">
      <w:pPr>
        <w:tabs>
          <w:tab w:val="center" w:pos="1846"/>
        </w:tabs>
        <w:spacing w:after="160" w:line="259" w:lineRule="auto"/>
        <w:ind w:left="0" w:right="0" w:firstLine="0"/>
        <w:jc w:val="left"/>
      </w:pPr>
      <w:r>
        <w:rPr>
          <w:b/>
        </w:rPr>
        <w:t>TTM</w:t>
      </w:r>
      <w:r>
        <w:rPr>
          <w:b/>
        </w:rPr>
        <w:tab/>
      </w:r>
      <w:r>
        <w:t>Time to Market</w:t>
      </w:r>
    </w:p>
    <w:p w:rsidR="00B67503" w:rsidRDefault="00C87C6F">
      <w:pPr>
        <w:tabs>
          <w:tab w:val="center" w:pos="1964"/>
        </w:tabs>
        <w:spacing w:after="160" w:line="259" w:lineRule="auto"/>
        <w:ind w:left="0" w:right="0" w:firstLine="0"/>
        <w:jc w:val="left"/>
      </w:pPr>
      <w:r>
        <w:rPr>
          <w:b/>
        </w:rPr>
        <w:t>VM</w:t>
      </w:r>
      <w:r>
        <w:rPr>
          <w:b/>
        </w:rPr>
        <w:tab/>
      </w:r>
      <w:r>
        <w:t>virtuelle Maschine</w:t>
      </w:r>
    </w:p>
    <w:p w:rsidR="00B67503" w:rsidRDefault="00B67503">
      <w:pPr>
        <w:sectPr w:rsidR="00B67503">
          <w:headerReference w:type="even" r:id="rId168"/>
          <w:headerReference w:type="default" r:id="rId169"/>
          <w:footerReference w:type="even" r:id="rId170"/>
          <w:footerReference w:type="default" r:id="rId171"/>
          <w:headerReference w:type="first" r:id="rId172"/>
          <w:footerReference w:type="first" r:id="rId173"/>
          <w:pgSz w:w="11906" w:h="16838"/>
          <w:pgMar w:top="1510" w:right="1023" w:bottom="2518" w:left="1736" w:header="720" w:footer="1457" w:gutter="0"/>
          <w:pgNumType w:fmt="upperRoman" w:start="1"/>
          <w:cols w:space="720"/>
        </w:sectPr>
      </w:pPr>
    </w:p>
    <w:p w:rsidR="00B67503" w:rsidRDefault="00C87C6F">
      <w:pPr>
        <w:spacing w:after="378" w:line="248" w:lineRule="auto"/>
        <w:ind w:left="-5" w:right="197"/>
        <w:jc w:val="left"/>
      </w:pPr>
      <w:r>
        <w:rPr>
          <w:b/>
          <w:sz w:val="50"/>
        </w:rPr>
        <w:lastRenderedPageBreak/>
        <w:t>1 Einleitung</w:t>
      </w:r>
    </w:p>
    <w:p w:rsidR="00B67503" w:rsidRDefault="00C87C6F">
      <w:pPr>
        <w:tabs>
          <w:tab w:val="center" w:pos="3781"/>
        </w:tabs>
        <w:spacing w:after="12"/>
        <w:ind w:left="-15" w:right="0" w:firstLine="0"/>
        <w:jc w:val="left"/>
      </w:pPr>
      <w:r>
        <w:rPr>
          <w:b/>
        </w:rPr>
        <w:t>Motivation der Arbeit</w:t>
      </w:r>
      <w:r>
        <w:rPr>
          <w:b/>
        </w:rPr>
        <w:tab/>
      </w:r>
      <w:r>
        <w:t xml:space="preserve">irgendwas </w:t>
      </w:r>
      <w:del w:id="2" w:author="Yves Staudenmaier" w:date="2020-03-31T10:07:00Z">
        <w:r w:rsidDel="00DB14CB">
          <w:delText>Orginelles</w:delText>
        </w:r>
      </w:del>
      <w:ins w:id="3" w:author="Yves Staudenmaier" w:date="2020-03-31T10:07:00Z">
        <w:r w:rsidR="00DB14CB">
          <w:t>Originelles</w:t>
        </w:r>
      </w:ins>
      <w:r>
        <w:t>...</w:t>
      </w:r>
    </w:p>
    <w:p w:rsidR="00B67503" w:rsidRDefault="00C87C6F">
      <w:pPr>
        <w:spacing w:line="259" w:lineRule="auto"/>
        <w:ind w:left="979" w:right="0" w:firstLine="0"/>
        <w:jc w:val="left"/>
      </w:pPr>
      <w:r>
        <w:rPr>
          <w:noProof/>
        </w:rPr>
        <w:drawing>
          <wp:inline distT="0" distB="0" distL="0" distR="0">
            <wp:extent cx="4291584" cy="1722501"/>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74"/>
                    <a:stretch>
                      <a:fillRect/>
                    </a:stretch>
                  </pic:blipFill>
                  <pic:spPr>
                    <a:xfrm>
                      <a:off x="0" y="0"/>
                      <a:ext cx="4291584" cy="1722501"/>
                    </a:xfrm>
                    <a:prstGeom prst="rect">
                      <a:avLst/>
                    </a:prstGeom>
                  </pic:spPr>
                </pic:pic>
              </a:graphicData>
            </a:graphic>
          </wp:inline>
        </w:drawing>
      </w:r>
    </w:p>
    <w:p w:rsidR="00B67503" w:rsidRDefault="00C87C6F">
      <w:pPr>
        <w:spacing w:after="0" w:line="259" w:lineRule="auto"/>
        <w:ind w:right="548"/>
        <w:jc w:val="center"/>
      </w:pPr>
      <w:r>
        <w:t>Abbildung 1.1: Dilbert Comic zu Kubernetes</w:t>
      </w:r>
    </w:p>
    <w:p w:rsidR="00B67503" w:rsidRDefault="00C87C6F">
      <w:pPr>
        <w:spacing w:after="31" w:line="265" w:lineRule="auto"/>
        <w:ind w:right="548"/>
        <w:jc w:val="center"/>
      </w:pPr>
      <w:r>
        <w:rPr>
          <w:sz w:val="20"/>
        </w:rPr>
        <w:t xml:space="preserve">Quelle: </w:t>
      </w:r>
      <w:r>
        <w:rPr>
          <w:i/>
          <w:sz w:val="20"/>
        </w:rPr>
        <w:t xml:space="preserve">Dilbert on Kubernetes </w:t>
      </w:r>
      <w:r>
        <w:rPr>
          <w:sz w:val="20"/>
        </w:rPr>
        <w:t>2017</w:t>
      </w:r>
    </w:p>
    <w:p w:rsidR="00B67503" w:rsidRDefault="00C87C6F">
      <w:pPr>
        <w:spacing w:after="550" w:line="265" w:lineRule="auto"/>
        <w:ind w:left="77" w:right="0"/>
        <w:jc w:val="left"/>
      </w:pPr>
      <w:r>
        <w:rPr>
          <w:sz w:val="20"/>
        </w:rPr>
        <w:t>Redaktionelle Anmerkung: Abbildung nur als komprimiertes Format verfügbar (Qualitätseinbuße)</w:t>
      </w:r>
    </w:p>
    <w:p w:rsidR="00B67503" w:rsidRDefault="00C87C6F">
      <w:pPr>
        <w:spacing w:after="447" w:line="265" w:lineRule="auto"/>
        <w:ind w:left="-5" w:right="0"/>
        <w:jc w:val="left"/>
      </w:pPr>
      <w:r>
        <w:rPr>
          <w:b/>
        </w:rPr>
        <w:t>Problemstellung/-abgrenzung</w:t>
      </w:r>
    </w:p>
    <w:p w:rsidR="00B67503" w:rsidRDefault="00C87C6F">
      <w:pPr>
        <w:spacing w:after="481" w:line="265" w:lineRule="auto"/>
        <w:ind w:left="-5" w:right="0"/>
        <w:jc w:val="left"/>
      </w:pPr>
      <w:r>
        <w:rPr>
          <w:b/>
        </w:rPr>
        <w:t>Zielstellung der Arbeit</w:t>
      </w:r>
    </w:p>
    <w:p w:rsidR="00B67503" w:rsidRDefault="00C87C6F">
      <w:pPr>
        <w:ind w:left="-5" w:right="548"/>
      </w:pPr>
      <w:r>
        <w:rPr>
          <w:b/>
        </w:rPr>
        <w:t xml:space="preserve">Forschungsfragen/-design </w:t>
      </w:r>
      <w:r>
        <w:t>Die Forschungsfragen mit der sich diese Bachelorarbeit beschäftigen wird, sind eine direkte Konsequenz aus der Zielstellung und aus den unternehmensinternen Anforderungen an einen möglichen automatisierten Prozess. Dabei liegt der Fokus auf der Betrachtung beider Teildisziplinen der Wirtschaftsinformatik, nämlich der Informatik und der Wirtschaft – jedoch wird der größere Teil dieser Arbeit einen informationstechnischen Fokus besitzen. Die folgende Aufzählung nennt die einzelnen Forschungsfragen, die im weiteren Verlauf ein gemeinsames Ergebnis erbringen werden. Dieses ist in Kapitel 5 auf Seite 28 zu finden.</w:t>
      </w:r>
    </w:p>
    <w:p w:rsidR="00B67503" w:rsidRDefault="00C87C6F">
      <w:pPr>
        <w:numPr>
          <w:ilvl w:val="0"/>
          <w:numId w:val="4"/>
        </w:numPr>
        <w:ind w:right="83" w:hanging="299"/>
      </w:pPr>
      <w:r>
        <w:t>Wie können Container-Anwendungen den Prozess des automatisierten „Deployments“</w:t>
      </w:r>
      <w:r>
        <w:rPr>
          <w:vertAlign w:val="superscript"/>
        </w:rPr>
        <w:footnoteReference w:id="1"/>
      </w:r>
      <w:r>
        <w:rPr>
          <w:vertAlign w:val="superscript"/>
        </w:rPr>
        <w:t xml:space="preserve"> </w:t>
      </w:r>
      <w:r>
        <w:t>unterstützen?</w:t>
      </w:r>
    </w:p>
    <w:p w:rsidR="00B67503" w:rsidRDefault="00C87C6F">
      <w:pPr>
        <w:tabs>
          <w:tab w:val="center" w:pos="8231"/>
        </w:tabs>
        <w:spacing w:after="0" w:line="259" w:lineRule="auto"/>
        <w:ind w:left="-15" w:right="0" w:firstLine="0"/>
        <w:jc w:val="left"/>
      </w:pPr>
      <w:r>
        <w:t>Kapitel 1</w:t>
      </w:r>
      <w:r>
        <w:tab/>
        <w:t>Einleitung</w:t>
      </w:r>
    </w:p>
    <w:p w:rsidR="00B67503" w:rsidRDefault="00C87C6F">
      <w:pPr>
        <w:spacing w:after="399" w:line="259" w:lineRule="auto"/>
        <w:ind w:left="0" w:right="0" w:firstLine="0"/>
        <w:jc w:val="left"/>
      </w:pPr>
      <w:r>
        <w:rPr>
          <w:noProof/>
          <w:sz w:val="22"/>
        </w:rPr>
        <w:lastRenderedPageBreak/>
        <mc:AlternateContent>
          <mc:Choice Requires="wpg">
            <w:drawing>
              <wp:inline distT="0" distB="0" distL="0" distR="0">
                <wp:extent cx="5534990" cy="5055"/>
                <wp:effectExtent l="0" t="0" r="0" b="0"/>
                <wp:docPr id="45755" name="Group 4575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73" name="Shape 57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4" name="Shape 57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755" style="width:435.826pt;height:0.398pt;mso-position-horizontal-relative:char;mso-position-vertical-relative:line" coordsize="55349,50">
                <v:shape id="Shape 573" style="position:absolute;width:27674;height:0;left:0;top:0;" coordsize="2767495,0" path="m0,0l2767495,0">
                  <v:stroke weight="0.398pt" endcap="flat" joinstyle="miter" miterlimit="10" on="true" color="#000000"/>
                  <v:fill on="false" color="#000000" opacity="0"/>
                </v:shape>
                <v:shape id="Shape 574" style="position:absolute;width:27674;height:0;left:27674;top:0;" coordsize="2767495,0" path="m0,0l2767495,0">
                  <v:stroke weight="0.398pt" endcap="flat" joinstyle="miter" miterlimit="10" on="true" color="#000000"/>
                  <v:fill on="false" color="#000000" opacity="0"/>
                </v:shape>
              </v:group>
            </w:pict>
          </mc:Fallback>
        </mc:AlternateContent>
      </w:r>
    </w:p>
    <w:p w:rsidR="00B67503" w:rsidRDefault="00C87C6F">
      <w:pPr>
        <w:numPr>
          <w:ilvl w:val="0"/>
          <w:numId w:val="4"/>
        </w:numPr>
        <w:ind w:right="83" w:hanging="299"/>
      </w:pPr>
      <w:r>
        <w:t>Welche wirtschaftlichen Vorteile hat der Einsatz von Container auf den Prozess</w:t>
      </w:r>
      <w:ins w:id="4" w:author="Yves Staudenmaier" w:date="2020-03-31T10:07:00Z">
        <w:r w:rsidR="00DB14CB">
          <w:t xml:space="preserve"> </w:t>
        </w:r>
      </w:ins>
      <w:r>
        <w:t>des automatisierten „Deployments“?</w:t>
      </w:r>
    </w:p>
    <w:p w:rsidR="00B67503" w:rsidRDefault="00C87C6F">
      <w:pPr>
        <w:numPr>
          <w:ilvl w:val="0"/>
          <w:numId w:val="4"/>
        </w:numPr>
        <w:ind w:right="83" w:hanging="299"/>
      </w:pPr>
      <w:r>
        <w:t>Welche besonderen sicherheitstechnischen Aspekte muss ein solcher Prozess im</w:t>
      </w:r>
      <w:ins w:id="5" w:author="Yves Staudenmaier" w:date="2020-03-31T10:07:00Z">
        <w:r w:rsidR="00DB14CB">
          <w:t xml:space="preserve"> </w:t>
        </w:r>
      </w:ins>
      <w:r>
        <w:t>Bereich der Versicherung erfüllen?</w:t>
      </w:r>
    </w:p>
    <w:p w:rsidR="00B67503" w:rsidRDefault="00C87C6F">
      <w:pPr>
        <w:ind w:left="-5" w:right="548"/>
      </w:pPr>
      <w:r>
        <w:t>Die Forschungsfrage eins wird einen Ist-Zustand analysieren. Dieser enthält eine Prozessanalyse, eine identifizierte Technologie-Wertkette</w:t>
      </w:r>
      <w:r>
        <w:rPr>
          <w:vertAlign w:val="superscript"/>
        </w:rPr>
        <w:footnoteReference w:id="2"/>
      </w:r>
      <w:r>
        <w:rPr>
          <w:vertAlign w:val="superscript"/>
        </w:rPr>
        <w:t xml:space="preserve"> </w:t>
      </w:r>
      <w:r>
        <w:t>sowie einen Anforderungskatalog der Entwicklungsabteilungen an den zu konzeptionierenden „Deployment“-Prozess für die Container-Anwendungen. Danach wird ein Konzept eines container-basierten, automatisierten „Deployment“-Prozesses erstellt, dabei wird die Methodologie und das eigentliche Konzept erläutert. Die Forschungsfrage eins schließt mit einem Teilergebnis ab.</w:t>
      </w:r>
    </w:p>
    <w:p w:rsidR="00B67503" w:rsidRDefault="00C87C6F">
      <w:pPr>
        <w:ind w:left="-5" w:right="548"/>
      </w:pPr>
      <w:r>
        <w:t>Die Forschungsfrage zwei beschäftigt sich mit den wirtschaftlichen Vorteilen eines Einsatzes der Container auf den Prozess des automatisierten „Deployment“-Prozesses. Dabei werden die Erstellung eines „Business Case</w:t>
      </w:r>
      <w:r>
        <w:rPr>
          <w:vertAlign w:val="superscript"/>
        </w:rPr>
        <w:footnoteReference w:id="3"/>
      </w:r>
      <w:r>
        <w:t>“, die Prüfung der Übereinstimmung der Ziele dieser Arbeit mit der Geschäftsstrategie der SV Informatik GmbH (SVI) und mögliche Disharmonien dieser identifiziert. Außerdem entsteht eine Konzeption eines verbesserten Geschäftsszenarios, das die Kosteneinsparpotentiale und die Zielharmonisierung enthalten wird. Ein Ausblick schließt die Forschungsfrage zwei ab.</w:t>
      </w:r>
    </w:p>
    <w:p w:rsidR="00B67503" w:rsidRDefault="00C87C6F">
      <w:pPr>
        <w:spacing w:after="537"/>
        <w:ind w:left="-5" w:right="0"/>
      </w:pPr>
      <w:r>
        <w:t xml:space="preserve">Die Forschungsfrage drei identifiziert sicherheitsrelevante Anforderungen, die nicht nur die funktionalen/nicht-funktionalen Anforderungen einer Anwendung betreffen, sondern auch die komplette Anwendungslandschaft (AWL). Dabei beeinflusst die Bundesanstalt für Finanzdienstleistungsaufsicht (BaFin) und auch verschiedene DIN/ISO-Normen diese Anforderungen. Außerdem soll analysiert werden, wie bei der Beschaffung von „open source“- bzw. „closed source“-Anwendungen mögliche Schwachstellen identifiziert werden, die </w:t>
      </w:r>
      <w:del w:id="6" w:author="Yves Staudenmaier" w:date="2020-03-31T10:07:00Z">
        <w:r w:rsidDel="00DB14CB">
          <w:delText>potentielle</w:delText>
        </w:r>
      </w:del>
      <w:ins w:id="7" w:author="Yves Staudenmaier" w:date="2020-03-31T10:07:00Z">
        <w:r w:rsidR="00DB14CB">
          <w:t>potenzielle</w:t>
        </w:r>
      </w:ins>
      <w:r>
        <w:t xml:space="preserve"> Angriffsvektoren in der AWL eröffnen würden, und wie mit diesen verfahren wird. Dabei soll versucht werden Rückschlüsse auf die Anwendung OpenShift</w:t>
      </w:r>
      <w:r>
        <w:rPr>
          <w:vertAlign w:val="superscript"/>
        </w:rPr>
        <w:footnoteReference w:id="4"/>
      </w:r>
      <w:r>
        <w:rPr>
          <w:vertAlign w:val="superscript"/>
        </w:rPr>
        <w:t xml:space="preserve"> </w:t>
      </w:r>
      <w:r>
        <w:t>von Red Hat</w:t>
      </w:r>
      <w:r>
        <w:rPr>
          <w:vertAlign w:val="superscript"/>
        </w:rPr>
        <w:footnoteReference w:id="5"/>
      </w:r>
      <w:r>
        <w:rPr>
          <w:vertAlign w:val="superscript"/>
        </w:rPr>
        <w:t xml:space="preserve"> </w:t>
      </w:r>
      <w:r>
        <w:t>zu ziehen. Auch hier wird ein Teilergebnis diese Forschungsfrage abschließen</w:t>
      </w:r>
    </w:p>
    <w:p w:rsidR="00B67503" w:rsidRDefault="00C87C6F">
      <w:pPr>
        <w:spacing w:after="459"/>
        <w:ind w:left="-5" w:right="83"/>
      </w:pPr>
      <w:r>
        <w:rPr>
          <w:b/>
        </w:rPr>
        <w:lastRenderedPageBreak/>
        <w:t xml:space="preserve">Einordnung der Abteilung in den Geschäftsprozess </w:t>
      </w:r>
      <w:r>
        <w:t>Die Abteilung IE2 – Deployment (IE2), die sich im Bereich der Organisationseinheit IE – Entwicklungs- und Kapitel 1</w:t>
      </w:r>
      <w:r>
        <w:tab/>
        <w:t>Einleitung</w:t>
      </w:r>
    </w:p>
    <w:p w:rsidR="00B67503" w:rsidRDefault="00C87C6F">
      <w:pPr>
        <w:spacing w:after="506"/>
        <w:ind w:left="-5" w:right="548"/>
      </w:pPr>
      <w:r>
        <w:t xml:space="preserve">Betriebsunterstützung (IE) befindet, befasst sich in erster Linie mit dem Transport („Deployment“) von Software-Artefakten der einzelnen Software-Produkte der SVI. Diese werden für die SV SparkassenVersicherung (SV) entwickelt, betrieben und gewartet. Zu den zentralen Aufgaben der Abteilung gehören die Planung, Durchführung und Überwachung der „Build/Deployment“-Prozesse auf den verschiedenen Serverumgebungen. </w:t>
      </w:r>
      <w:del w:id="8" w:author="Yves Staudenmaier" w:date="2020-03-31T09:50:00Z">
        <w:r w:rsidDel="00C87C6F">
          <w:delText>Des weiteren</w:delText>
        </w:r>
      </w:del>
      <w:ins w:id="9" w:author="Yves Staudenmaier" w:date="2020-03-31T09:50:00Z">
        <w:r>
          <w:t>Des Weiteren</w:t>
        </w:r>
      </w:ins>
      <w:r>
        <w:t xml:space="preserve"> stellt IE2 die Einspielung von datenbank-relevanten Objekten sicher. Auch entwickelt sie die Bau- und Transportprozesse kontinuierlich weiter und passt diese an die sich ständig veränderten Anforderung der Entwicklungsabteilungen an. Von zentraler Bedeutung </w:t>
      </w:r>
      <w:del w:id="10" w:author="Yves Staudenmaier" w:date="2020-03-31T09:51:00Z">
        <w:r w:rsidDel="00C87C6F">
          <w:delText>ist</w:delText>
        </w:r>
      </w:del>
      <w:ins w:id="11" w:author="Yves Staudenmaier" w:date="2020-03-31T09:51:00Z">
        <w:r>
          <w:t>sind</w:t>
        </w:r>
      </w:ins>
      <w:r>
        <w:t xml:space="preserve"> die Planung und Durchführung der Veröffentlichungen der neuen Versionen einer zu betreuenden Anwendung. Zu dieser Aufgabe gehören auch Aufbau und Bereitstellung der Systemtest-, Releasetest- und Produktions</w:t>
      </w:r>
      <w:ins w:id="12" w:author="Yves Staudenmaier" w:date="2020-03-31T09:51:00Z">
        <w:r>
          <w:t>u</w:t>
        </w:r>
      </w:ins>
      <w:del w:id="13" w:author="Yves Staudenmaier" w:date="2020-03-31T09:51:00Z">
        <w:r w:rsidDel="00C87C6F">
          <w:delText>U</w:delText>
        </w:r>
      </w:del>
      <w:r>
        <w:t>mgebungen. Eine weitere zentrale Aufgabe, die nach der Organisationsumstrukturierung am 01.01.2020 in der Abteilung IE2 angesiedelt wurde, ist das Umgebungsmanagement. Die Aufgaben dieses Teilbereichs befasst sich mit folgenden Inhalten: Planung von Aktivitäten in der Produktionsumgebung, Planung und Koordination der Infrastruktur und Notfall-„Fix“ der Produktion, der allgemeinen „Patch“-Planung; Beratung zur Erweiterung, Koordination und Planung von verschiedenen Testumgebungen. Außerdem ist das Umgebungsmanagement Teil des „Change Advisory Board“ (CAB), das ein Gremium nach der Sammlung Information Technology Infrastructure Library (ITIL) darstellt. Dieses ist für die Freigabe von „Changes“ verantwortlich und hat ständige, wie auch der Situation angepasste, Mitglieder.</w:t>
      </w:r>
    </w:p>
    <w:p w:rsidR="00B67503" w:rsidRDefault="00C87C6F">
      <w:pPr>
        <w:tabs>
          <w:tab w:val="center" w:pos="4009"/>
        </w:tabs>
        <w:ind w:left="-15" w:right="0" w:firstLine="0"/>
        <w:jc w:val="left"/>
      </w:pPr>
      <w:r>
        <w:rPr>
          <w:b/>
        </w:rPr>
        <w:t>Aufbau der Arbeit</w:t>
      </w:r>
      <w:r>
        <w:rPr>
          <w:b/>
        </w:rPr>
        <w:tab/>
      </w:r>
      <w:r>
        <w:t>In Kapitel 2 auf der nächsten Seite</w:t>
      </w:r>
    </w:p>
    <w:p w:rsidR="00B67503" w:rsidRDefault="00C87C6F">
      <w:pPr>
        <w:ind w:left="-5" w:right="83"/>
      </w:pPr>
      <w:r>
        <w:t>In Kapitel 3 auf Seite 14</w:t>
      </w:r>
    </w:p>
    <w:p w:rsidR="00B67503" w:rsidRDefault="00C87C6F">
      <w:pPr>
        <w:ind w:left="-5" w:right="83"/>
      </w:pPr>
      <w:r>
        <w:t>In Kapitel 4 auf Seite 21</w:t>
      </w:r>
    </w:p>
    <w:p w:rsidR="00B67503" w:rsidRDefault="00C87C6F">
      <w:pPr>
        <w:ind w:left="-5" w:right="83"/>
      </w:pPr>
      <w:r>
        <w:t>In Kapitel 5 auf Seite 28</w:t>
      </w:r>
    </w:p>
    <w:p w:rsidR="00B67503" w:rsidRDefault="00C87C6F">
      <w:pPr>
        <w:numPr>
          <w:ilvl w:val="0"/>
          <w:numId w:val="5"/>
        </w:numPr>
        <w:spacing w:after="25" w:line="248" w:lineRule="auto"/>
        <w:ind w:right="197"/>
        <w:jc w:val="left"/>
      </w:pPr>
      <w:r>
        <w:rPr>
          <w:b/>
          <w:sz w:val="50"/>
        </w:rPr>
        <w:t>Wie können Container-Anwendungen den Prozess des automatisierten „Deployments“ unterstützen?</w:t>
      </w:r>
    </w:p>
    <w:p w:rsidR="00B67503" w:rsidRDefault="00C87C6F">
      <w:pPr>
        <w:spacing w:after="682"/>
        <w:ind w:left="-5" w:right="83"/>
      </w:pPr>
      <w:r>
        <w:t>Dieses Kapitel ...</w:t>
      </w:r>
    </w:p>
    <w:p w:rsidR="00B67503" w:rsidRDefault="00C87C6F">
      <w:pPr>
        <w:numPr>
          <w:ilvl w:val="1"/>
          <w:numId w:val="5"/>
        </w:numPr>
        <w:spacing w:after="214" w:line="261" w:lineRule="auto"/>
        <w:ind w:right="65" w:hanging="673"/>
        <w:jc w:val="left"/>
      </w:pPr>
      <w:r>
        <w:rPr>
          <w:b/>
          <w:sz w:val="34"/>
        </w:rPr>
        <w:lastRenderedPageBreak/>
        <w:t>Grundlagen: Definieren der Begrifflichkeiten zur Forschungsfrage eins</w:t>
      </w:r>
    </w:p>
    <w:p w:rsidR="00B67503" w:rsidRDefault="00C87C6F">
      <w:pPr>
        <w:spacing w:after="574"/>
        <w:ind w:left="-5" w:right="548"/>
      </w:pPr>
      <w:r>
        <w:t>Dieses Teilkapitel soll grundlegende Begrifflichkeiten, die im weiteren Verlauf dieser Arbeit verwendet werden, definieren, um so eine einheitliche Terminologie der Begriffe zu entwickeln. Dadurch wird ein gemeinsames Verständnis erzeugt.</w:t>
      </w:r>
    </w:p>
    <w:p w:rsidR="00B67503" w:rsidRDefault="00C87C6F">
      <w:pPr>
        <w:spacing w:after="224" w:line="259" w:lineRule="auto"/>
        <w:ind w:left="-5" w:right="0"/>
        <w:jc w:val="left"/>
      </w:pPr>
      <w:r>
        <w:rPr>
          <w:b/>
          <w:sz w:val="29"/>
        </w:rPr>
        <w:t>2.1.1 Methodik der Anforderungsanalyse</w:t>
      </w:r>
    </w:p>
    <w:p w:rsidR="00B67503" w:rsidRDefault="00C87C6F">
      <w:pPr>
        <w:ind w:left="-5" w:right="477"/>
      </w:pPr>
      <w:r>
        <w:t>Die Anforderungsanalyse leitet sich aus dem thematischen Komplex des „Requirements</w:t>
      </w:r>
      <w:ins w:id="14" w:author="Yves Staudenmaier" w:date="2020-03-31T09:52:00Z">
        <w:r>
          <w:t xml:space="preserve"> </w:t>
        </w:r>
      </w:ins>
      <w:r>
        <w:t>Engineering“ ab, die verschiedene Bedeutungsvarianten besitzt – dabei „[...] steht [es] einmal für alle konkreten Aktivitäten am Beginn einer Systementwicklung, die auf eine Präzisierung der Problemstellung abzielen. Ebenso steht es aber auch für eine ganze Teildisziplin im Grenzbereich zwischen Systems-Engineering, Informatik und Anwendungswissenschaften.“</w:t>
      </w:r>
      <w:r>
        <w:rPr>
          <w:vertAlign w:val="superscript"/>
        </w:rPr>
        <w:footnoteReference w:id="6"/>
      </w:r>
      <w:r>
        <w:rPr>
          <w:vertAlign w:val="superscript"/>
        </w:rPr>
        <w:t xml:space="preserve"> </w:t>
      </w:r>
      <w:r>
        <w:t>Diese Analyse soll, laut der herrschenden Meinung der Wissenschaft, am Anfang jeder Systementwicklung stehen, um so bestimmte Vorgehensweise anzuwenden. Dabei entstehen, wenn der später weiter definierte Prozess verfolgt wird, viele systematisch verbundene Dokumente, die Anforderungen enthalten. So ist jede Anforderung wieder ein Cluster von kleineren Anforderungen, die miteinander verbunden sind. Diese werden durch den IEEE-Standard 1220 definiert als „a statement that identifies a product or process operational, functional, or design characteristic or constraint, which is unambiguous, testable or measurable, and necessary for product or process acceptability (by consumers or internal quality assurance guidelines).“</w:t>
      </w:r>
      <w:r>
        <w:rPr>
          <w:vertAlign w:val="superscript"/>
        </w:rPr>
        <w:t xml:space="preserve">7 </w:t>
      </w:r>
      <w:r>
        <w:t>Dieser</w:t>
      </w:r>
    </w:p>
    <w:p w:rsidR="00B67503" w:rsidRDefault="00B67503">
      <w:pPr>
        <w:sectPr w:rsidR="00B67503">
          <w:headerReference w:type="even" r:id="rId175"/>
          <w:headerReference w:type="default" r:id="rId176"/>
          <w:footerReference w:type="even" r:id="rId177"/>
          <w:footerReference w:type="default" r:id="rId178"/>
          <w:headerReference w:type="first" r:id="rId179"/>
          <w:footerReference w:type="first" r:id="rId180"/>
          <w:pgSz w:w="11906" w:h="16838"/>
          <w:pgMar w:top="1510" w:right="904" w:bottom="2517" w:left="1736" w:header="720" w:footer="1457" w:gutter="0"/>
          <w:pgNumType w:start="1"/>
          <w:cols w:space="720"/>
          <w:titlePg/>
        </w:sectPr>
      </w:pPr>
    </w:p>
    <w:p w:rsidR="00B67503" w:rsidRDefault="00C87C6F">
      <w:pPr>
        <w:spacing w:after="12"/>
        <w:ind w:left="-5" w:right="83"/>
      </w:pPr>
      <w:r>
        <w:lastRenderedPageBreak/>
        <w:t>Standard legt mit höchster Priorität den Fokus auf die Formulierung einer Anforderung als elementar wichtig für das Produkt bzw. für das Erreichen der Akzeptanz des Produktes. Ziel der Analyse ist es, funktionale und nicht-funktionale Anforderungen zu identifizieren und diese testbar zu dokumentieren. Funktionale Anforderungen definieren genau, was ein System später erfüllen muss, sie ergeben sich aus der Fragestellung „Was tut das System?/Was soll es aufgrund der Aufgabenstellung können?“</w:t>
      </w:r>
      <w:r>
        <w:rPr>
          <w:vertAlign w:val="superscript"/>
        </w:rPr>
        <w:footnoteReference w:id="7"/>
      </w:r>
      <w:r>
        <w:rPr>
          <w:vertAlign w:val="superscript"/>
        </w:rPr>
        <w:t xml:space="preserve"> </w:t>
      </w:r>
      <w:r>
        <w:t>Nichtfunktionale Anforderungen konkretisieren die Qualitätsansprüche an das System, die Forderung an das zu implementierende System als Ganzes, sowie Randbedingungen, die aus Projekt-/Prozess-/Unternehmensbedingungen resultieren können.</w:t>
      </w:r>
      <w:r>
        <w:rPr>
          <w:vertAlign w:val="superscript"/>
        </w:rPr>
        <w:footnoteReference w:id="8"/>
      </w:r>
    </w:p>
    <w:tbl>
      <w:tblPr>
        <w:tblStyle w:val="TableGrid"/>
        <w:tblW w:w="6735" w:type="dxa"/>
        <w:tblInd w:w="1055" w:type="dxa"/>
        <w:tblCellMar>
          <w:top w:w="0" w:type="dxa"/>
          <w:left w:w="0" w:type="dxa"/>
          <w:bottom w:w="0" w:type="dxa"/>
          <w:right w:w="0" w:type="dxa"/>
        </w:tblCellMar>
        <w:tblLook w:val="04A0" w:firstRow="1" w:lastRow="0" w:firstColumn="1" w:lastColumn="0" w:noHBand="0" w:noVBand="1"/>
      </w:tblPr>
      <w:tblGrid>
        <w:gridCol w:w="2730"/>
        <w:gridCol w:w="5026"/>
      </w:tblGrid>
      <w:tr w:rsidR="00B67503">
        <w:trPr>
          <w:trHeight w:val="1454"/>
        </w:trPr>
        <w:tc>
          <w:tcPr>
            <w:tcW w:w="5378" w:type="dxa"/>
            <w:vMerge w:val="restart"/>
            <w:tcBorders>
              <w:top w:val="nil"/>
              <w:left w:val="nil"/>
              <w:bottom w:val="nil"/>
              <w:right w:val="nil"/>
            </w:tcBorders>
          </w:tcPr>
          <w:p w:rsidR="00B67503" w:rsidRDefault="00C87C6F">
            <w:pPr>
              <w:spacing w:after="0" w:line="259" w:lineRule="auto"/>
              <w:ind w:left="0" w:right="0" w:firstLine="0"/>
              <w:jc w:val="left"/>
            </w:pPr>
            <w:r>
              <w:rPr>
                <w:noProof/>
                <w:sz w:val="22"/>
              </w:rPr>
              <mc:AlternateContent>
                <mc:Choice Requires="wpg">
                  <w:drawing>
                    <wp:inline distT="0" distB="0" distL="0" distR="0">
                      <wp:extent cx="3380902" cy="2494849"/>
                      <wp:effectExtent l="0" t="0" r="0" b="0"/>
                      <wp:docPr id="45932" name="Group 45932"/>
                      <wp:cNvGraphicFramePr/>
                      <a:graphic xmlns:a="http://schemas.openxmlformats.org/drawingml/2006/main">
                        <a:graphicData uri="http://schemas.microsoft.com/office/word/2010/wordprocessingGroup">
                          <wpg:wgp>
                            <wpg:cNvGrpSpPr/>
                            <wpg:grpSpPr>
                              <a:xfrm>
                                <a:off x="0" y="0"/>
                                <a:ext cx="3380902" cy="2494849"/>
                                <a:chOff x="0" y="0"/>
                                <a:chExt cx="3380902" cy="2494849"/>
                              </a:xfrm>
                            </wpg:grpSpPr>
                            <wps:wsp>
                              <wps:cNvPr id="771" name="Shape 771"/>
                              <wps:cNvSpPr/>
                              <wps:spPr>
                                <a:xfrm>
                                  <a:off x="0" y="75864"/>
                                  <a:ext cx="949757" cy="157521"/>
                                </a:xfrm>
                                <a:custGeom>
                                  <a:avLst/>
                                  <a:gdLst/>
                                  <a:ahLst/>
                                  <a:cxnLst/>
                                  <a:rect l="0" t="0" r="0" b="0"/>
                                  <a:pathLst>
                                    <a:path w="949757" h="157521">
                                      <a:moveTo>
                                        <a:pt x="0" y="157521"/>
                                      </a:moveTo>
                                      <a:lnTo>
                                        <a:pt x="949757" y="157521"/>
                                      </a:lnTo>
                                      <a:lnTo>
                                        <a:pt x="949757" y="0"/>
                                      </a:lnTo>
                                      <a:lnTo>
                                        <a:pt x="0" y="0"/>
                                      </a:ln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772" name="Rectangle 772"/>
                              <wps:cNvSpPr/>
                              <wps:spPr>
                                <a:xfrm>
                                  <a:off x="123932" y="118430"/>
                                  <a:ext cx="514475" cy="117679"/>
                                </a:xfrm>
                                <a:prstGeom prst="rect">
                                  <a:avLst/>
                                </a:prstGeom>
                                <a:ln>
                                  <a:noFill/>
                                </a:ln>
                              </wps:spPr>
                              <wps:txbx>
                                <w:txbxContent>
                                  <w:p w:rsidR="00C87C6F" w:rsidRDefault="00C87C6F">
                                    <w:pPr>
                                      <w:spacing w:after="160" w:line="259" w:lineRule="auto"/>
                                      <w:ind w:left="0" w:right="0" w:firstLine="0"/>
                                      <w:jc w:val="left"/>
                                    </w:pPr>
                                    <w:r>
                                      <w:rPr>
                                        <w:sz w:val="14"/>
                                      </w:rPr>
                                      <w:t xml:space="preserve">Statement </w:t>
                                    </w:r>
                                  </w:p>
                                </w:txbxContent>
                              </wps:txbx>
                              <wps:bodyPr horzOverflow="overflow" vert="horz" lIns="0" tIns="0" rIns="0" bIns="0" rtlCol="0">
                                <a:noAutofit/>
                              </wps:bodyPr>
                            </wps:wsp>
                            <wps:wsp>
                              <wps:cNvPr id="773" name="Rectangle 773"/>
                              <wps:cNvSpPr/>
                              <wps:spPr>
                                <a:xfrm>
                                  <a:off x="510784" y="118430"/>
                                  <a:ext cx="96086" cy="117679"/>
                                </a:xfrm>
                                <a:prstGeom prst="rect">
                                  <a:avLst/>
                                </a:prstGeom>
                                <a:ln>
                                  <a:noFill/>
                                </a:ln>
                              </wps:spPr>
                              <wps:txbx>
                                <w:txbxContent>
                                  <w:p w:rsidR="00C87C6F" w:rsidRDefault="00C87C6F">
                                    <w:pPr>
                                      <w:spacing w:after="160" w:line="259" w:lineRule="auto"/>
                                      <w:ind w:left="0" w:right="0" w:firstLine="0"/>
                                      <w:jc w:val="left"/>
                                    </w:pPr>
                                    <w:r>
                                      <w:rPr>
                                        <w:sz w:val="14"/>
                                      </w:rPr>
                                      <w:t>of</w:t>
                                    </w:r>
                                  </w:p>
                                </w:txbxContent>
                              </wps:txbx>
                              <wps:bodyPr horzOverflow="overflow" vert="horz" lIns="0" tIns="0" rIns="0" bIns="0" rtlCol="0">
                                <a:noAutofit/>
                              </wps:bodyPr>
                            </wps:wsp>
                            <wps:wsp>
                              <wps:cNvPr id="774" name="Rectangle 774"/>
                              <wps:cNvSpPr/>
                              <wps:spPr>
                                <a:xfrm>
                                  <a:off x="602864" y="118430"/>
                                  <a:ext cx="295999" cy="117679"/>
                                </a:xfrm>
                                <a:prstGeom prst="rect">
                                  <a:avLst/>
                                </a:prstGeom>
                                <a:ln>
                                  <a:noFill/>
                                </a:ln>
                              </wps:spPr>
                              <wps:txbx>
                                <w:txbxContent>
                                  <w:p w:rsidR="00C87C6F" w:rsidRDefault="00C87C6F">
                                    <w:pPr>
                                      <w:spacing w:after="160" w:line="259" w:lineRule="auto"/>
                                      <w:ind w:left="0" w:right="0" w:firstLine="0"/>
                                      <w:jc w:val="left"/>
                                    </w:pPr>
                                    <w:r>
                                      <w:rPr>
                                        <w:sz w:val="14"/>
                                      </w:rPr>
                                      <w:t>Needs</w:t>
                                    </w:r>
                                  </w:p>
                                </w:txbxContent>
                              </wps:txbx>
                              <wps:bodyPr horzOverflow="overflow" vert="horz" lIns="0" tIns="0" rIns="0" bIns="0" rtlCol="0">
                                <a:noAutofit/>
                              </wps:bodyPr>
                            </wps:wsp>
                            <wps:wsp>
                              <wps:cNvPr id="776" name="Shape 776"/>
                              <wps:cNvSpPr/>
                              <wps:spPr>
                                <a:xfrm>
                                  <a:off x="0" y="439552"/>
                                  <a:ext cx="1242212" cy="144201"/>
                                </a:xfrm>
                                <a:custGeom>
                                  <a:avLst/>
                                  <a:gdLst/>
                                  <a:ahLst/>
                                  <a:cxnLst/>
                                  <a:rect l="0" t="0" r="0" b="0"/>
                                  <a:pathLst>
                                    <a:path w="1242212" h="144201">
                                      <a:moveTo>
                                        <a:pt x="0" y="144201"/>
                                      </a:moveTo>
                                      <a:lnTo>
                                        <a:pt x="1242212" y="144201"/>
                                      </a:lnTo>
                                      <a:lnTo>
                                        <a:pt x="1242212" y="0"/>
                                      </a:lnTo>
                                      <a:lnTo>
                                        <a:pt x="0" y="0"/>
                                      </a:ln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777" name="Rectangle 777"/>
                              <wps:cNvSpPr/>
                              <wps:spPr>
                                <a:xfrm>
                                  <a:off x="153814" y="475409"/>
                                  <a:ext cx="1241071" cy="117678"/>
                                </a:xfrm>
                                <a:prstGeom prst="rect">
                                  <a:avLst/>
                                </a:prstGeom>
                                <a:ln>
                                  <a:noFill/>
                                </a:ln>
                              </wps:spPr>
                              <wps:txbx>
                                <w:txbxContent>
                                  <w:p w:rsidR="00C87C6F" w:rsidRDefault="00C87C6F">
                                    <w:pPr>
                                      <w:spacing w:after="160" w:line="259" w:lineRule="auto"/>
                                      <w:ind w:left="0" w:right="0" w:firstLine="0"/>
                                      <w:jc w:val="left"/>
                                    </w:pPr>
                                    <w:r>
                                      <w:rPr>
                                        <w:sz w:val="14"/>
                                      </w:rPr>
                                      <w:t>Stakeholder Requirements</w:t>
                                    </w:r>
                                  </w:p>
                                </w:txbxContent>
                              </wps:txbx>
                              <wps:bodyPr horzOverflow="overflow" vert="horz" lIns="0" tIns="0" rIns="0" bIns="0" rtlCol="0">
                                <a:noAutofit/>
                              </wps:bodyPr>
                            </wps:wsp>
                            <wps:wsp>
                              <wps:cNvPr id="779" name="Shape 779"/>
                              <wps:cNvSpPr/>
                              <wps:spPr>
                                <a:xfrm>
                                  <a:off x="0" y="933541"/>
                                  <a:ext cx="1088746" cy="171419"/>
                                </a:xfrm>
                                <a:custGeom>
                                  <a:avLst/>
                                  <a:gdLst/>
                                  <a:ahLst/>
                                  <a:cxnLst/>
                                  <a:rect l="0" t="0" r="0" b="0"/>
                                  <a:pathLst>
                                    <a:path w="1088746" h="171419">
                                      <a:moveTo>
                                        <a:pt x="0" y="171419"/>
                                      </a:moveTo>
                                      <a:lnTo>
                                        <a:pt x="1088746" y="171419"/>
                                      </a:lnTo>
                                      <a:lnTo>
                                        <a:pt x="1088746" y="0"/>
                                      </a:lnTo>
                                      <a:lnTo>
                                        <a:pt x="0" y="0"/>
                                      </a:ln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780" name="Rectangle 780"/>
                              <wps:cNvSpPr/>
                              <wps:spPr>
                                <a:xfrm>
                                  <a:off x="162153" y="983210"/>
                                  <a:ext cx="360254" cy="117835"/>
                                </a:xfrm>
                                <a:prstGeom prst="rect">
                                  <a:avLst/>
                                </a:prstGeom>
                                <a:ln>
                                  <a:noFill/>
                                </a:ln>
                              </wps:spPr>
                              <wps:txbx>
                                <w:txbxContent>
                                  <w:p w:rsidR="00C87C6F" w:rsidRDefault="00C87C6F">
                                    <w:pPr>
                                      <w:spacing w:after="160" w:line="259" w:lineRule="auto"/>
                                      <w:ind w:left="0" w:right="0" w:firstLine="0"/>
                                      <w:jc w:val="left"/>
                                    </w:pPr>
                                    <w:r>
                                      <w:rPr>
                                        <w:sz w:val="14"/>
                                      </w:rPr>
                                      <w:t xml:space="preserve">System </w:t>
                                    </w:r>
                                  </w:p>
                                </w:txbxContent>
                              </wps:txbx>
                              <wps:bodyPr horzOverflow="overflow" vert="horz" lIns="0" tIns="0" rIns="0" bIns="0" rtlCol="0">
                                <a:noAutofit/>
                              </wps:bodyPr>
                            </wps:wsp>
                            <wps:wsp>
                              <wps:cNvPr id="781" name="Rectangle 781"/>
                              <wps:cNvSpPr/>
                              <wps:spPr>
                                <a:xfrm>
                                  <a:off x="432603" y="983210"/>
                                  <a:ext cx="656069" cy="117835"/>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783" name="Shape 783"/>
                              <wps:cNvSpPr/>
                              <wps:spPr>
                                <a:xfrm>
                                  <a:off x="0" y="1653967"/>
                                  <a:ext cx="1585631" cy="295351"/>
                                </a:xfrm>
                                <a:custGeom>
                                  <a:avLst/>
                                  <a:gdLst/>
                                  <a:ahLst/>
                                  <a:cxnLst/>
                                  <a:rect l="0" t="0" r="0" b="0"/>
                                  <a:pathLst>
                                    <a:path w="1585631" h="295351">
                                      <a:moveTo>
                                        <a:pt x="0" y="295351"/>
                                      </a:moveTo>
                                      <a:lnTo>
                                        <a:pt x="1585631" y="295351"/>
                                      </a:lnTo>
                                      <a:lnTo>
                                        <a:pt x="1585631" y="0"/>
                                      </a:lnTo>
                                      <a:lnTo>
                                        <a:pt x="0" y="0"/>
                                      </a:ln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784" name="Rectangle 784"/>
                              <wps:cNvSpPr/>
                              <wps:spPr>
                                <a:xfrm>
                                  <a:off x="192152" y="1713664"/>
                                  <a:ext cx="360121" cy="117678"/>
                                </a:xfrm>
                                <a:prstGeom prst="rect">
                                  <a:avLst/>
                                </a:prstGeom>
                                <a:ln>
                                  <a:noFill/>
                                </a:ln>
                              </wps:spPr>
                              <wps:txbx>
                                <w:txbxContent>
                                  <w:p w:rsidR="00C87C6F" w:rsidRDefault="00C87C6F">
                                    <w:pPr>
                                      <w:spacing w:after="160" w:line="259" w:lineRule="auto"/>
                                      <w:ind w:left="0" w:right="0" w:firstLine="0"/>
                                      <w:jc w:val="left"/>
                                    </w:pPr>
                                    <w:r>
                                      <w:rPr>
                                        <w:sz w:val="14"/>
                                      </w:rPr>
                                      <w:t xml:space="preserve">System </w:t>
                                    </w:r>
                                  </w:p>
                                </w:txbxContent>
                              </wps:txbx>
                              <wps:bodyPr horzOverflow="overflow" vert="horz" lIns="0" tIns="0" rIns="0" bIns="0" rtlCol="0">
                                <a:noAutofit/>
                              </wps:bodyPr>
                            </wps:wsp>
                            <wps:wsp>
                              <wps:cNvPr id="785" name="Rectangle 785"/>
                              <wps:cNvSpPr/>
                              <wps:spPr>
                                <a:xfrm>
                                  <a:off x="462717" y="1713664"/>
                                  <a:ext cx="553872" cy="117678"/>
                                </a:xfrm>
                                <a:prstGeom prst="rect">
                                  <a:avLst/>
                                </a:prstGeom>
                                <a:ln>
                                  <a:noFill/>
                                </a:ln>
                              </wps:spPr>
                              <wps:txbx>
                                <w:txbxContent>
                                  <w:p w:rsidR="00C87C6F" w:rsidRDefault="00C87C6F">
                                    <w:pPr>
                                      <w:spacing w:after="160" w:line="259" w:lineRule="auto"/>
                                      <w:ind w:left="0" w:right="0" w:firstLine="0"/>
                                      <w:jc w:val="left"/>
                                    </w:pPr>
                                    <w:proofErr w:type="spellStart"/>
                                    <w:r>
                                      <w:rPr>
                                        <w:sz w:val="14"/>
                                      </w:rPr>
                                      <w:t>Component</w:t>
                                    </w:r>
                                    <w:proofErr w:type="spellEnd"/>
                                  </w:p>
                                </w:txbxContent>
                              </wps:txbx>
                              <wps:bodyPr horzOverflow="overflow" vert="horz" lIns="0" tIns="0" rIns="0" bIns="0" rtlCol="0">
                                <a:noAutofit/>
                              </wps:bodyPr>
                            </wps:wsp>
                            <wps:wsp>
                              <wps:cNvPr id="786" name="Rectangle 786"/>
                              <wps:cNvSpPr/>
                              <wps:spPr>
                                <a:xfrm>
                                  <a:off x="899373" y="1713664"/>
                                  <a:ext cx="656005" cy="117678"/>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45338" name="Rectangle 45338"/>
                              <wps:cNvSpPr/>
                              <wps:spPr>
                                <a:xfrm>
                                  <a:off x="347989" y="1817819"/>
                                  <a:ext cx="525920" cy="117835"/>
                                </a:xfrm>
                                <a:prstGeom prst="rect">
                                  <a:avLst/>
                                </a:prstGeom>
                                <a:ln>
                                  <a:noFill/>
                                </a:ln>
                              </wps:spPr>
                              <wps:txbx>
                                <w:txbxContent>
                                  <w:p w:rsidR="00C87C6F" w:rsidRDefault="00C87C6F">
                                    <w:pPr>
                                      <w:spacing w:after="160" w:line="259" w:lineRule="auto"/>
                                      <w:ind w:left="0" w:right="0" w:firstLine="0"/>
                                      <w:jc w:val="left"/>
                                    </w:pPr>
                                    <w:r>
                                      <w:rPr>
                                        <w:sz w:val="14"/>
                                      </w:rPr>
                                      <w:t xml:space="preserve">Subsystem </w:t>
                                    </w:r>
                                  </w:p>
                                </w:txbxContent>
                              </wps:txbx>
                              <wps:bodyPr horzOverflow="overflow" vert="horz" lIns="0" tIns="0" rIns="0" bIns="0" rtlCol="0">
                                <a:noAutofit/>
                              </wps:bodyPr>
                            </wps:wsp>
                            <wps:wsp>
                              <wps:cNvPr id="45335" name="Rectangle 45335"/>
                              <wps:cNvSpPr/>
                              <wps:spPr>
                                <a:xfrm>
                                  <a:off x="321894" y="1817819"/>
                                  <a:ext cx="35054" cy="117835"/>
                                </a:xfrm>
                                <a:prstGeom prst="rect">
                                  <a:avLst/>
                                </a:prstGeom>
                                <a:ln>
                                  <a:noFill/>
                                </a:ln>
                              </wps:spPr>
                              <wps:txbx>
                                <w:txbxContent>
                                  <w:p w:rsidR="00C87C6F" w:rsidRDefault="00C87C6F">
                                    <w:pPr>
                                      <w:spacing w:after="160" w:line="259" w:lineRule="auto"/>
                                      <w:ind w:left="0" w:right="0" w:firstLine="0"/>
                                      <w:jc w:val="left"/>
                                    </w:pPr>
                                    <w:r>
                                      <w:rPr>
                                        <w:sz w:val="14"/>
                                      </w:rPr>
                                      <w:t>(</w:t>
                                    </w:r>
                                  </w:p>
                                </w:txbxContent>
                              </wps:txbx>
                              <wps:bodyPr horzOverflow="overflow" vert="horz" lIns="0" tIns="0" rIns="0" bIns="0" rtlCol="0">
                                <a:noAutofit/>
                              </wps:bodyPr>
                            </wps:wsp>
                            <wps:wsp>
                              <wps:cNvPr id="788" name="Rectangle 788"/>
                              <wps:cNvSpPr/>
                              <wps:spPr>
                                <a:xfrm>
                                  <a:off x="743590" y="1817819"/>
                                  <a:ext cx="656070" cy="117835"/>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789" name="Rectangle 789"/>
                              <wps:cNvSpPr/>
                              <wps:spPr>
                                <a:xfrm>
                                  <a:off x="1237000" y="1817819"/>
                                  <a:ext cx="35054" cy="117835"/>
                                </a:xfrm>
                                <a:prstGeom prst="rect">
                                  <a:avLst/>
                                </a:prstGeom>
                                <a:ln>
                                  <a:noFill/>
                                </a:ln>
                              </wps:spPr>
                              <wps:txbx>
                                <w:txbxContent>
                                  <w:p w:rsidR="00C87C6F" w:rsidRDefault="00C87C6F">
                                    <w:pPr>
                                      <w:spacing w:after="160" w:line="259" w:lineRule="auto"/>
                                      <w:ind w:left="0" w:right="0" w:firstLine="0"/>
                                      <w:jc w:val="left"/>
                                    </w:pPr>
                                    <w:r>
                                      <w:rPr>
                                        <w:sz w:val="14"/>
                                      </w:rPr>
                                      <w:t>)</w:t>
                                    </w:r>
                                  </w:p>
                                </w:txbxContent>
                              </wps:txbx>
                              <wps:bodyPr horzOverflow="overflow" vert="horz" lIns="0" tIns="0" rIns="0" bIns="0" rtlCol="0">
                                <a:noAutofit/>
                              </wps:bodyPr>
                            </wps:wsp>
                            <wps:wsp>
                              <wps:cNvPr id="791" name="Shape 791"/>
                              <wps:cNvSpPr/>
                              <wps:spPr>
                                <a:xfrm>
                                  <a:off x="0" y="2172279"/>
                                  <a:ext cx="1724040" cy="322570"/>
                                </a:xfrm>
                                <a:custGeom>
                                  <a:avLst/>
                                  <a:gdLst/>
                                  <a:ahLst/>
                                  <a:cxnLst/>
                                  <a:rect l="0" t="0" r="0" b="0"/>
                                  <a:pathLst>
                                    <a:path w="1724040" h="322570">
                                      <a:moveTo>
                                        <a:pt x="0" y="322570"/>
                                      </a:moveTo>
                                      <a:lnTo>
                                        <a:pt x="1724040" y="322570"/>
                                      </a:lnTo>
                                      <a:lnTo>
                                        <a:pt x="1724040" y="0"/>
                                      </a:lnTo>
                                      <a:lnTo>
                                        <a:pt x="0" y="0"/>
                                      </a:ln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792" name="Rectangle 792"/>
                              <wps:cNvSpPr/>
                              <wps:spPr>
                                <a:xfrm>
                                  <a:off x="199217" y="2245653"/>
                                  <a:ext cx="525682" cy="117679"/>
                                </a:xfrm>
                                <a:prstGeom prst="rect">
                                  <a:avLst/>
                                </a:prstGeom>
                                <a:ln>
                                  <a:noFill/>
                                </a:ln>
                              </wps:spPr>
                              <wps:txbx>
                                <w:txbxContent>
                                  <w:p w:rsidR="00C87C6F" w:rsidRDefault="00C87C6F">
                                    <w:pPr>
                                      <w:spacing w:after="160" w:line="259" w:lineRule="auto"/>
                                      <w:ind w:left="0" w:right="0" w:firstLine="0"/>
                                      <w:jc w:val="left"/>
                                    </w:pPr>
                                    <w:r>
                                      <w:rPr>
                                        <w:sz w:val="14"/>
                                      </w:rPr>
                                      <w:t xml:space="preserve">Subsystem </w:t>
                                    </w:r>
                                  </w:p>
                                </w:txbxContent>
                              </wps:txbx>
                              <wps:bodyPr horzOverflow="overflow" vert="horz" lIns="0" tIns="0" rIns="0" bIns="0" rtlCol="0">
                                <a:noAutofit/>
                              </wps:bodyPr>
                            </wps:wsp>
                            <wps:wsp>
                              <wps:cNvPr id="793" name="Rectangle 793"/>
                              <wps:cNvSpPr/>
                              <wps:spPr>
                                <a:xfrm>
                                  <a:off x="594177" y="2245653"/>
                                  <a:ext cx="553872" cy="117679"/>
                                </a:xfrm>
                                <a:prstGeom prst="rect">
                                  <a:avLst/>
                                </a:prstGeom>
                                <a:ln>
                                  <a:noFill/>
                                </a:ln>
                              </wps:spPr>
                              <wps:txbx>
                                <w:txbxContent>
                                  <w:p w:rsidR="00C87C6F" w:rsidRDefault="00C87C6F">
                                    <w:pPr>
                                      <w:spacing w:after="160" w:line="259" w:lineRule="auto"/>
                                      <w:ind w:left="0" w:right="0" w:firstLine="0"/>
                                      <w:jc w:val="left"/>
                                    </w:pPr>
                                    <w:proofErr w:type="spellStart"/>
                                    <w:r>
                                      <w:rPr>
                                        <w:sz w:val="14"/>
                                      </w:rPr>
                                      <w:t>Component</w:t>
                                    </w:r>
                                    <w:proofErr w:type="spellEnd"/>
                                  </w:p>
                                </w:txbxContent>
                              </wps:txbx>
                              <wps:bodyPr horzOverflow="overflow" vert="horz" lIns="0" tIns="0" rIns="0" bIns="0" rtlCol="0">
                                <a:noAutofit/>
                              </wps:bodyPr>
                            </wps:wsp>
                            <wps:wsp>
                              <wps:cNvPr id="794" name="Rectangle 794"/>
                              <wps:cNvSpPr/>
                              <wps:spPr>
                                <a:xfrm>
                                  <a:off x="1030930" y="2245653"/>
                                  <a:ext cx="656004" cy="117679"/>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795" name="Rectangle 795"/>
                              <wps:cNvSpPr/>
                              <wps:spPr>
                                <a:xfrm>
                                  <a:off x="199796" y="2349895"/>
                                  <a:ext cx="35007" cy="117678"/>
                                </a:xfrm>
                                <a:prstGeom prst="rect">
                                  <a:avLst/>
                                </a:prstGeom>
                                <a:ln>
                                  <a:noFill/>
                                </a:ln>
                              </wps:spPr>
                              <wps:txbx>
                                <w:txbxContent>
                                  <w:p w:rsidR="00C87C6F" w:rsidRDefault="00C87C6F">
                                    <w:pPr>
                                      <w:spacing w:after="160" w:line="259" w:lineRule="auto"/>
                                      <w:ind w:left="0" w:right="0" w:firstLine="0"/>
                                      <w:jc w:val="left"/>
                                    </w:pPr>
                                    <w:r>
                                      <w:rPr>
                                        <w:sz w:val="14"/>
                                      </w:rPr>
                                      <w:t>(</w:t>
                                    </w:r>
                                  </w:p>
                                </w:txbxContent>
                              </wps:txbx>
                              <wps:bodyPr horzOverflow="overflow" vert="horz" lIns="0" tIns="0" rIns="0" bIns="0" rtlCol="0">
                                <a:noAutofit/>
                              </wps:bodyPr>
                            </wps:wsp>
                            <wps:wsp>
                              <wps:cNvPr id="796" name="Rectangle 796"/>
                              <wps:cNvSpPr/>
                              <wps:spPr>
                                <a:xfrm>
                                  <a:off x="225857" y="2349895"/>
                                  <a:ext cx="265845" cy="117678"/>
                                </a:xfrm>
                                <a:prstGeom prst="rect">
                                  <a:avLst/>
                                </a:prstGeom>
                                <a:ln>
                                  <a:noFill/>
                                </a:ln>
                              </wps:spPr>
                              <wps:txbx>
                                <w:txbxContent>
                                  <w:p w:rsidR="00C87C6F" w:rsidRDefault="00C87C6F">
                                    <w:pPr>
                                      <w:spacing w:after="160" w:line="259" w:lineRule="auto"/>
                                      <w:ind w:left="0" w:right="0" w:firstLine="0"/>
                                      <w:jc w:val="left"/>
                                    </w:pPr>
                                    <w:proofErr w:type="spellStart"/>
                                    <w:r>
                                      <w:rPr>
                                        <w:sz w:val="14"/>
                                      </w:rPr>
                                      <w:t>lower</w:t>
                                    </w:r>
                                    <w:proofErr w:type="spellEnd"/>
                                  </w:p>
                                </w:txbxContent>
                              </wps:txbx>
                              <wps:bodyPr horzOverflow="overflow" vert="horz" lIns="0" tIns="0" rIns="0" bIns="0" rtlCol="0">
                                <a:noAutofit/>
                              </wps:bodyPr>
                            </wps:wsp>
                            <wps:wsp>
                              <wps:cNvPr id="797" name="Rectangle 797"/>
                              <wps:cNvSpPr/>
                              <wps:spPr>
                                <a:xfrm>
                                  <a:off x="446502" y="2349895"/>
                                  <a:ext cx="218938" cy="117678"/>
                                </a:xfrm>
                                <a:prstGeom prst="rect">
                                  <a:avLst/>
                                </a:prstGeom>
                                <a:ln>
                                  <a:noFill/>
                                </a:ln>
                              </wps:spPr>
                              <wps:txbx>
                                <w:txbxContent>
                                  <w:p w:rsidR="00C87C6F" w:rsidRDefault="00C87C6F">
                                    <w:pPr>
                                      <w:spacing w:after="160" w:line="259" w:lineRule="auto"/>
                                      <w:ind w:left="0" w:right="0" w:firstLine="0"/>
                                      <w:jc w:val="left"/>
                                    </w:pPr>
                                    <w:proofErr w:type="spellStart"/>
                                    <w:r>
                                      <w:rPr>
                                        <w:sz w:val="14"/>
                                      </w:rPr>
                                      <w:t>level</w:t>
                                    </w:r>
                                    <w:proofErr w:type="spellEnd"/>
                                  </w:p>
                                </w:txbxContent>
                              </wps:txbx>
                              <wps:bodyPr horzOverflow="overflow" vert="horz" lIns="0" tIns="0" rIns="0" bIns="0" rtlCol="0">
                                <a:noAutofit/>
                              </wps:bodyPr>
                            </wps:wsp>
                            <wps:wsp>
                              <wps:cNvPr id="798" name="Rectangle 798"/>
                              <wps:cNvSpPr/>
                              <wps:spPr>
                                <a:xfrm>
                                  <a:off x="631241" y="2349895"/>
                                  <a:ext cx="491715" cy="117678"/>
                                </a:xfrm>
                                <a:prstGeom prst="rect">
                                  <a:avLst/>
                                </a:prstGeom>
                                <a:ln>
                                  <a:noFill/>
                                </a:ln>
                              </wps:spPr>
                              <wps:txbx>
                                <w:txbxContent>
                                  <w:p w:rsidR="00C87C6F" w:rsidRDefault="00C87C6F">
                                    <w:pPr>
                                      <w:spacing w:after="160" w:line="259" w:lineRule="auto"/>
                                      <w:ind w:left="0" w:right="0" w:firstLine="0"/>
                                      <w:jc w:val="left"/>
                                    </w:pPr>
                                    <w:proofErr w:type="spellStart"/>
                                    <w:r>
                                      <w:rPr>
                                        <w:sz w:val="14"/>
                                      </w:rPr>
                                      <w:t>subsystem</w:t>
                                    </w:r>
                                    <w:proofErr w:type="spellEnd"/>
                                  </w:p>
                                </w:txbxContent>
                              </wps:txbx>
                              <wps:bodyPr horzOverflow="overflow" vert="horz" lIns="0" tIns="0" rIns="0" bIns="0" rtlCol="0">
                                <a:noAutofit/>
                              </wps:bodyPr>
                            </wps:wsp>
                            <wps:wsp>
                              <wps:cNvPr id="799" name="Rectangle 799"/>
                              <wps:cNvSpPr/>
                              <wps:spPr>
                                <a:xfrm>
                                  <a:off x="1020506" y="2349895"/>
                                  <a:ext cx="634399" cy="117678"/>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800" name="Rectangle 800"/>
                              <wps:cNvSpPr/>
                              <wps:spPr>
                                <a:xfrm>
                                  <a:off x="1497701" y="2349895"/>
                                  <a:ext cx="35007" cy="117678"/>
                                </a:xfrm>
                                <a:prstGeom prst="rect">
                                  <a:avLst/>
                                </a:prstGeom>
                                <a:ln>
                                  <a:noFill/>
                                </a:ln>
                              </wps:spPr>
                              <wps:txbx>
                                <w:txbxContent>
                                  <w:p w:rsidR="00C87C6F" w:rsidRDefault="00C87C6F">
                                    <w:pPr>
                                      <w:spacing w:after="160" w:line="259" w:lineRule="auto"/>
                                      <w:ind w:left="0" w:right="0" w:firstLine="0"/>
                                      <w:jc w:val="left"/>
                                    </w:pPr>
                                    <w:r>
                                      <w:rPr>
                                        <w:sz w:val="14"/>
                                      </w:rPr>
                                      <w:t>)</w:t>
                                    </w:r>
                                  </w:p>
                                </w:txbxContent>
                              </wps:txbx>
                              <wps:bodyPr horzOverflow="overflow" vert="horz" lIns="0" tIns="0" rIns="0" bIns="0" rtlCol="0">
                                <a:noAutofit/>
                              </wps:bodyPr>
                            </wps:wsp>
                            <wps:wsp>
                              <wps:cNvPr id="802" name="Shape 802"/>
                              <wps:cNvSpPr/>
                              <wps:spPr>
                                <a:xfrm>
                                  <a:off x="2138111" y="144201"/>
                                  <a:ext cx="950336" cy="322570"/>
                                </a:xfrm>
                                <a:custGeom>
                                  <a:avLst/>
                                  <a:gdLst/>
                                  <a:ahLst/>
                                  <a:cxnLst/>
                                  <a:rect l="0" t="0" r="0" b="0"/>
                                  <a:pathLst>
                                    <a:path w="950336" h="322570">
                                      <a:moveTo>
                                        <a:pt x="0" y="161285"/>
                                      </a:moveTo>
                                      <a:cubicBezTo>
                                        <a:pt x="0" y="72197"/>
                                        <a:pt x="212730" y="0"/>
                                        <a:pt x="475168" y="0"/>
                                      </a:cubicBezTo>
                                      <a:cubicBezTo>
                                        <a:pt x="737606" y="0"/>
                                        <a:pt x="950336" y="72197"/>
                                        <a:pt x="950336" y="161285"/>
                                      </a:cubicBezTo>
                                      <a:cubicBezTo>
                                        <a:pt x="950336" y="250373"/>
                                        <a:pt x="737606" y="322570"/>
                                        <a:pt x="475168" y="322570"/>
                                      </a:cubicBezTo>
                                      <a:cubicBezTo>
                                        <a:pt x="212730" y="322570"/>
                                        <a:pt x="0" y="250373"/>
                                        <a:pt x="0" y="161285"/>
                                      </a:cubicBez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803" name="Rectangle 803"/>
                              <wps:cNvSpPr/>
                              <wps:spPr>
                                <a:xfrm>
                                  <a:off x="2458027" y="217363"/>
                                  <a:ext cx="440417" cy="117678"/>
                                </a:xfrm>
                                <a:prstGeom prst="rect">
                                  <a:avLst/>
                                </a:prstGeom>
                                <a:ln>
                                  <a:noFill/>
                                </a:ln>
                              </wps:spPr>
                              <wps:txbx>
                                <w:txbxContent>
                                  <w:p w:rsidR="00C87C6F" w:rsidRDefault="00C87C6F">
                                    <w:pPr>
                                      <w:spacing w:after="160" w:line="259" w:lineRule="auto"/>
                                      <w:ind w:left="0" w:right="0" w:firstLine="0"/>
                                      <w:jc w:val="left"/>
                                    </w:pPr>
                                    <w:r>
                                      <w:rPr>
                                        <w:sz w:val="14"/>
                                      </w:rPr>
                                      <w:t xml:space="preserve">Engineer </w:t>
                                    </w:r>
                                  </w:p>
                                </w:txbxContent>
                              </wps:txbx>
                              <wps:bodyPr horzOverflow="overflow" vert="horz" lIns="0" tIns="0" rIns="0" bIns="0" rtlCol="0">
                                <a:noAutofit/>
                              </wps:bodyPr>
                            </wps:wsp>
                            <wps:wsp>
                              <wps:cNvPr id="804" name="Rectangle 804"/>
                              <wps:cNvSpPr/>
                              <wps:spPr>
                                <a:xfrm>
                                  <a:off x="2367105" y="321604"/>
                                  <a:ext cx="656005" cy="117678"/>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806" name="Shape 806"/>
                              <wps:cNvSpPr/>
                              <wps:spPr>
                                <a:xfrm>
                                  <a:off x="2138111" y="765597"/>
                                  <a:ext cx="950336" cy="321990"/>
                                </a:xfrm>
                                <a:custGeom>
                                  <a:avLst/>
                                  <a:gdLst/>
                                  <a:ahLst/>
                                  <a:cxnLst/>
                                  <a:rect l="0" t="0" r="0" b="0"/>
                                  <a:pathLst>
                                    <a:path w="950336" h="321990">
                                      <a:moveTo>
                                        <a:pt x="0" y="160995"/>
                                      </a:moveTo>
                                      <a:cubicBezTo>
                                        <a:pt x="0" y="72100"/>
                                        <a:pt x="212730" y="0"/>
                                        <a:pt x="475168" y="0"/>
                                      </a:cubicBezTo>
                                      <a:cubicBezTo>
                                        <a:pt x="737606" y="0"/>
                                        <a:pt x="950336" y="72100"/>
                                        <a:pt x="950336" y="160995"/>
                                      </a:cubicBezTo>
                                      <a:cubicBezTo>
                                        <a:pt x="950336" y="249890"/>
                                        <a:pt x="737606" y="321990"/>
                                        <a:pt x="475168" y="321990"/>
                                      </a:cubicBezTo>
                                      <a:cubicBezTo>
                                        <a:pt x="212730" y="321990"/>
                                        <a:pt x="0" y="249890"/>
                                        <a:pt x="0" y="160995"/>
                                      </a:cubicBez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807" name="Rectangle 807"/>
                              <wps:cNvSpPr/>
                              <wps:spPr>
                                <a:xfrm>
                                  <a:off x="2458027" y="838517"/>
                                  <a:ext cx="440417" cy="117678"/>
                                </a:xfrm>
                                <a:prstGeom prst="rect">
                                  <a:avLst/>
                                </a:prstGeom>
                                <a:ln>
                                  <a:noFill/>
                                </a:ln>
                              </wps:spPr>
                              <wps:txbx>
                                <w:txbxContent>
                                  <w:p w:rsidR="00C87C6F" w:rsidRDefault="00C87C6F">
                                    <w:pPr>
                                      <w:spacing w:after="160" w:line="259" w:lineRule="auto"/>
                                      <w:ind w:left="0" w:right="0" w:firstLine="0"/>
                                      <w:jc w:val="left"/>
                                    </w:pPr>
                                    <w:r>
                                      <w:rPr>
                                        <w:sz w:val="14"/>
                                      </w:rPr>
                                      <w:t xml:space="preserve">Engineer </w:t>
                                    </w:r>
                                  </w:p>
                                </w:txbxContent>
                              </wps:txbx>
                              <wps:bodyPr horzOverflow="overflow" vert="horz" lIns="0" tIns="0" rIns="0" bIns="0" rtlCol="0">
                                <a:noAutofit/>
                              </wps:bodyPr>
                            </wps:wsp>
                            <wps:wsp>
                              <wps:cNvPr id="808" name="Rectangle 808"/>
                              <wps:cNvSpPr/>
                              <wps:spPr>
                                <a:xfrm>
                                  <a:off x="2367105" y="942672"/>
                                  <a:ext cx="656070" cy="117835"/>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810" name="Shape 810"/>
                              <wps:cNvSpPr/>
                              <wps:spPr>
                                <a:xfrm>
                                  <a:off x="2138111" y="1345295"/>
                                  <a:ext cx="950336" cy="322570"/>
                                </a:xfrm>
                                <a:custGeom>
                                  <a:avLst/>
                                  <a:gdLst/>
                                  <a:ahLst/>
                                  <a:cxnLst/>
                                  <a:rect l="0" t="0" r="0" b="0"/>
                                  <a:pathLst>
                                    <a:path w="950336" h="322570">
                                      <a:moveTo>
                                        <a:pt x="0" y="161285"/>
                                      </a:moveTo>
                                      <a:cubicBezTo>
                                        <a:pt x="0" y="72197"/>
                                        <a:pt x="212730" y="0"/>
                                        <a:pt x="475168" y="0"/>
                                      </a:cubicBezTo>
                                      <a:cubicBezTo>
                                        <a:pt x="737606" y="0"/>
                                        <a:pt x="950336" y="72197"/>
                                        <a:pt x="950336" y="161285"/>
                                      </a:cubicBezTo>
                                      <a:cubicBezTo>
                                        <a:pt x="950336" y="250373"/>
                                        <a:pt x="737606" y="322570"/>
                                        <a:pt x="475168" y="322570"/>
                                      </a:cubicBezTo>
                                      <a:cubicBezTo>
                                        <a:pt x="212730" y="322570"/>
                                        <a:pt x="0" y="250373"/>
                                        <a:pt x="0" y="161285"/>
                                      </a:cubicBez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811" name="Rectangle 811"/>
                              <wps:cNvSpPr/>
                              <wps:spPr>
                                <a:xfrm>
                                  <a:off x="2458027" y="1418554"/>
                                  <a:ext cx="440417" cy="117679"/>
                                </a:xfrm>
                                <a:prstGeom prst="rect">
                                  <a:avLst/>
                                </a:prstGeom>
                                <a:ln>
                                  <a:noFill/>
                                </a:ln>
                              </wps:spPr>
                              <wps:txbx>
                                <w:txbxContent>
                                  <w:p w:rsidR="00C87C6F" w:rsidRDefault="00C87C6F">
                                    <w:pPr>
                                      <w:spacing w:after="160" w:line="259" w:lineRule="auto"/>
                                      <w:ind w:left="0" w:right="0" w:firstLine="0"/>
                                      <w:jc w:val="left"/>
                                    </w:pPr>
                                    <w:r>
                                      <w:rPr>
                                        <w:sz w:val="14"/>
                                      </w:rPr>
                                      <w:t xml:space="preserve">Engineer </w:t>
                                    </w:r>
                                  </w:p>
                                </w:txbxContent>
                              </wps:txbx>
                              <wps:bodyPr horzOverflow="overflow" vert="horz" lIns="0" tIns="0" rIns="0" bIns="0" rtlCol="0">
                                <a:noAutofit/>
                              </wps:bodyPr>
                            </wps:wsp>
                            <wps:wsp>
                              <wps:cNvPr id="812" name="Rectangle 812"/>
                              <wps:cNvSpPr/>
                              <wps:spPr>
                                <a:xfrm>
                                  <a:off x="2367105" y="1522795"/>
                                  <a:ext cx="656005" cy="117678"/>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814" name="Shape 814"/>
                              <wps:cNvSpPr/>
                              <wps:spPr>
                                <a:xfrm>
                                  <a:off x="2138111" y="1849709"/>
                                  <a:ext cx="950336" cy="322570"/>
                                </a:xfrm>
                                <a:custGeom>
                                  <a:avLst/>
                                  <a:gdLst/>
                                  <a:ahLst/>
                                  <a:cxnLst/>
                                  <a:rect l="0" t="0" r="0" b="0"/>
                                  <a:pathLst>
                                    <a:path w="950336" h="322570">
                                      <a:moveTo>
                                        <a:pt x="0" y="161285"/>
                                      </a:moveTo>
                                      <a:cubicBezTo>
                                        <a:pt x="0" y="72197"/>
                                        <a:pt x="212730" y="0"/>
                                        <a:pt x="475168" y="0"/>
                                      </a:cubicBezTo>
                                      <a:cubicBezTo>
                                        <a:pt x="737606" y="0"/>
                                        <a:pt x="950336" y="72197"/>
                                        <a:pt x="950336" y="161285"/>
                                      </a:cubicBezTo>
                                      <a:cubicBezTo>
                                        <a:pt x="950336" y="250358"/>
                                        <a:pt x="737606" y="322570"/>
                                        <a:pt x="475168" y="322570"/>
                                      </a:cubicBezTo>
                                      <a:cubicBezTo>
                                        <a:pt x="212730" y="322570"/>
                                        <a:pt x="0" y="250358"/>
                                        <a:pt x="0" y="161285"/>
                                      </a:cubicBezTo>
                                      <a:close/>
                                    </a:path>
                                  </a:pathLst>
                                </a:custGeom>
                                <a:ln w="4633" cap="flat">
                                  <a:miter lim="127000"/>
                                </a:ln>
                              </wps:spPr>
                              <wps:style>
                                <a:lnRef idx="1">
                                  <a:srgbClr val="000000"/>
                                </a:lnRef>
                                <a:fillRef idx="0">
                                  <a:srgbClr val="000000">
                                    <a:alpha val="0"/>
                                  </a:srgbClr>
                                </a:fillRef>
                                <a:effectRef idx="0">
                                  <a:scrgbClr r="0" g="0" b="0"/>
                                </a:effectRef>
                                <a:fontRef idx="none"/>
                              </wps:style>
                              <wps:bodyPr/>
                            </wps:wsp>
                            <wps:wsp>
                              <wps:cNvPr id="815" name="Rectangle 815"/>
                              <wps:cNvSpPr/>
                              <wps:spPr>
                                <a:xfrm>
                                  <a:off x="2458027" y="1923064"/>
                                  <a:ext cx="440417" cy="117678"/>
                                </a:xfrm>
                                <a:prstGeom prst="rect">
                                  <a:avLst/>
                                </a:prstGeom>
                                <a:ln>
                                  <a:noFill/>
                                </a:ln>
                              </wps:spPr>
                              <wps:txbx>
                                <w:txbxContent>
                                  <w:p w:rsidR="00C87C6F" w:rsidRDefault="00C87C6F">
                                    <w:pPr>
                                      <w:spacing w:after="160" w:line="259" w:lineRule="auto"/>
                                      <w:ind w:left="0" w:right="0" w:firstLine="0"/>
                                      <w:jc w:val="left"/>
                                    </w:pPr>
                                    <w:r>
                                      <w:rPr>
                                        <w:sz w:val="14"/>
                                      </w:rPr>
                                      <w:t xml:space="preserve">Engineer </w:t>
                                    </w:r>
                                  </w:p>
                                </w:txbxContent>
                              </wps:txbx>
                              <wps:bodyPr horzOverflow="overflow" vert="horz" lIns="0" tIns="0" rIns="0" bIns="0" rtlCol="0">
                                <a:noAutofit/>
                              </wps:bodyPr>
                            </wps:wsp>
                            <wps:wsp>
                              <wps:cNvPr id="816" name="Rectangle 816"/>
                              <wps:cNvSpPr/>
                              <wps:spPr>
                                <a:xfrm>
                                  <a:off x="2367105" y="2027325"/>
                                  <a:ext cx="656005" cy="117678"/>
                                </a:xfrm>
                                <a:prstGeom prst="rect">
                                  <a:avLst/>
                                </a:prstGeom>
                                <a:ln>
                                  <a:noFill/>
                                </a:ln>
                              </wps:spPr>
                              <wps:txbx>
                                <w:txbxContent>
                                  <w:p w:rsidR="00C87C6F" w:rsidRDefault="00C87C6F">
                                    <w:pPr>
                                      <w:spacing w:after="160" w:line="259" w:lineRule="auto"/>
                                      <w:ind w:left="0" w:right="0" w:firstLine="0"/>
                                      <w:jc w:val="left"/>
                                    </w:pPr>
                                    <w:r>
                                      <w:rPr>
                                        <w:sz w:val="14"/>
                                      </w:rPr>
                                      <w:t>Requirements</w:t>
                                    </w:r>
                                  </w:p>
                                </w:txbxContent>
                              </wps:txbx>
                              <wps:bodyPr horzOverflow="overflow" vert="horz" lIns="0" tIns="0" rIns="0" bIns="0" rtlCol="0">
                                <a:noAutofit/>
                              </wps:bodyPr>
                            </wps:wsp>
                            <wps:wsp>
                              <wps:cNvPr id="817" name="Shape 817"/>
                              <wps:cNvSpPr/>
                              <wps:spPr>
                                <a:xfrm>
                                  <a:off x="949467" y="141787"/>
                                  <a:ext cx="1188982" cy="164084"/>
                                </a:xfrm>
                                <a:custGeom>
                                  <a:avLst/>
                                  <a:gdLst/>
                                  <a:ahLst/>
                                  <a:cxnLst/>
                                  <a:rect l="0" t="0" r="0" b="0"/>
                                  <a:pathLst>
                                    <a:path w="1188982" h="164084">
                                      <a:moveTo>
                                        <a:pt x="579" y="0"/>
                                      </a:moveTo>
                                      <a:lnTo>
                                        <a:pt x="1160569" y="147360"/>
                                      </a:lnTo>
                                      <a:lnTo>
                                        <a:pt x="1162101" y="135370"/>
                                      </a:lnTo>
                                      <a:lnTo>
                                        <a:pt x="1188982" y="153370"/>
                                      </a:lnTo>
                                      <a:lnTo>
                                        <a:pt x="1158433" y="164084"/>
                                      </a:lnTo>
                                      <a:lnTo>
                                        <a:pt x="1159960" y="152135"/>
                                      </a:lnTo>
                                      <a:lnTo>
                                        <a:pt x="0" y="4826"/>
                                      </a:lnTo>
                                      <a:lnTo>
                                        <a:pt x="5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1242212" y="378696"/>
                                  <a:ext cx="896719" cy="142897"/>
                                </a:xfrm>
                                <a:custGeom>
                                  <a:avLst/>
                                  <a:gdLst/>
                                  <a:ahLst/>
                                  <a:cxnLst/>
                                  <a:rect l="0" t="0" r="0" b="0"/>
                                  <a:pathLst>
                                    <a:path w="896719" h="142897">
                                      <a:moveTo>
                                        <a:pt x="896043" y="0"/>
                                      </a:moveTo>
                                      <a:lnTo>
                                        <a:pt x="896719" y="4729"/>
                                      </a:lnTo>
                                      <a:lnTo>
                                        <a:pt x="29010" y="130958"/>
                                      </a:lnTo>
                                      <a:lnTo>
                                        <a:pt x="30742" y="142897"/>
                                      </a:lnTo>
                                      <a:lnTo>
                                        <a:pt x="0" y="132763"/>
                                      </a:lnTo>
                                      <a:lnTo>
                                        <a:pt x="26591" y="114280"/>
                                      </a:lnTo>
                                      <a:lnTo>
                                        <a:pt x="28317" y="126182"/>
                                      </a:lnTo>
                                      <a:lnTo>
                                        <a:pt x="8960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1241295" y="509143"/>
                                  <a:ext cx="897298" cy="371795"/>
                                </a:xfrm>
                                <a:custGeom>
                                  <a:avLst/>
                                  <a:gdLst/>
                                  <a:ahLst/>
                                  <a:cxnLst/>
                                  <a:rect l="0" t="0" r="0" b="0"/>
                                  <a:pathLst>
                                    <a:path w="897298" h="371795">
                                      <a:moveTo>
                                        <a:pt x="1834" y="0"/>
                                      </a:moveTo>
                                      <a:lnTo>
                                        <a:pt x="871427" y="356153"/>
                                      </a:lnTo>
                                      <a:lnTo>
                                        <a:pt x="876016" y="344963"/>
                                      </a:lnTo>
                                      <a:lnTo>
                                        <a:pt x="897298" y="369334"/>
                                      </a:lnTo>
                                      <a:lnTo>
                                        <a:pt x="865012" y="371795"/>
                                      </a:lnTo>
                                      <a:lnTo>
                                        <a:pt x="869604" y="360598"/>
                                      </a:lnTo>
                                      <a:lnTo>
                                        <a:pt x="0" y="4440"/>
                                      </a:lnTo>
                                      <a:lnTo>
                                        <a:pt x="18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1088746" y="954872"/>
                                  <a:ext cx="1049993" cy="76926"/>
                                </a:xfrm>
                                <a:custGeom>
                                  <a:avLst/>
                                  <a:gdLst/>
                                  <a:ahLst/>
                                  <a:cxnLst/>
                                  <a:rect l="0" t="0" r="0" b="0"/>
                                  <a:pathLst>
                                    <a:path w="1049993" h="76926">
                                      <a:moveTo>
                                        <a:pt x="1049703" y="0"/>
                                      </a:moveTo>
                                      <a:lnTo>
                                        <a:pt x="1049993" y="4826"/>
                                      </a:lnTo>
                                      <a:lnTo>
                                        <a:pt x="29052" y="64867"/>
                                      </a:lnTo>
                                      <a:lnTo>
                                        <a:pt x="29776" y="76926"/>
                                      </a:lnTo>
                                      <a:lnTo>
                                        <a:pt x="0" y="64186"/>
                                      </a:lnTo>
                                      <a:lnTo>
                                        <a:pt x="28039" y="48018"/>
                                      </a:lnTo>
                                      <a:lnTo>
                                        <a:pt x="28765" y="60089"/>
                                      </a:lnTo>
                                      <a:lnTo>
                                        <a:pt x="1049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1088166" y="1093909"/>
                                  <a:ext cx="1189561" cy="305390"/>
                                </a:xfrm>
                                <a:custGeom>
                                  <a:avLst/>
                                  <a:gdLst/>
                                  <a:ahLst/>
                                  <a:cxnLst/>
                                  <a:rect l="0" t="0" r="0" b="0"/>
                                  <a:pathLst>
                                    <a:path w="1189561" h="305390">
                                      <a:moveTo>
                                        <a:pt x="1158" y="0"/>
                                      </a:moveTo>
                                      <a:lnTo>
                                        <a:pt x="1162030" y="289016"/>
                                      </a:lnTo>
                                      <a:lnTo>
                                        <a:pt x="1164948" y="277302"/>
                                      </a:lnTo>
                                      <a:lnTo>
                                        <a:pt x="1189561" y="298343"/>
                                      </a:lnTo>
                                      <a:lnTo>
                                        <a:pt x="1157950" y="305390"/>
                                      </a:lnTo>
                                      <a:lnTo>
                                        <a:pt x="1160864" y="293696"/>
                                      </a:lnTo>
                                      <a:lnTo>
                                        <a:pt x="0" y="4730"/>
                                      </a:lnTo>
                                      <a:lnTo>
                                        <a:pt x="11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1585631" y="1496639"/>
                                  <a:ext cx="561408" cy="304907"/>
                                </a:xfrm>
                                <a:custGeom>
                                  <a:avLst/>
                                  <a:gdLst/>
                                  <a:ahLst/>
                                  <a:cxnLst/>
                                  <a:rect l="0" t="0" r="0" b="0"/>
                                  <a:pathLst>
                                    <a:path w="561408" h="304907">
                                      <a:moveTo>
                                        <a:pt x="559092" y="0"/>
                                      </a:moveTo>
                                      <a:lnTo>
                                        <a:pt x="561408" y="4247"/>
                                      </a:lnTo>
                                      <a:lnTo>
                                        <a:pt x="26620" y="293307"/>
                                      </a:lnTo>
                                      <a:lnTo>
                                        <a:pt x="32334" y="303893"/>
                                      </a:lnTo>
                                      <a:lnTo>
                                        <a:pt x="0" y="304907"/>
                                      </a:lnTo>
                                      <a:lnTo>
                                        <a:pt x="18580" y="278412"/>
                                      </a:lnTo>
                                      <a:lnTo>
                                        <a:pt x="24323" y="289051"/>
                                      </a:lnTo>
                                      <a:lnTo>
                                        <a:pt x="559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 name="Shape 823"/>
                              <wps:cNvSpPr/>
                              <wps:spPr>
                                <a:xfrm>
                                  <a:off x="1585293" y="1929580"/>
                                  <a:ext cx="524056" cy="88026"/>
                                </a:xfrm>
                                <a:custGeom>
                                  <a:avLst/>
                                  <a:gdLst/>
                                  <a:ahLst/>
                                  <a:cxnLst/>
                                  <a:rect l="0" t="0" r="0" b="0"/>
                                  <a:pathLst>
                                    <a:path w="524056" h="88026">
                                      <a:moveTo>
                                        <a:pt x="676" y="0"/>
                                      </a:moveTo>
                                      <a:lnTo>
                                        <a:pt x="495737" y="71317"/>
                                      </a:lnTo>
                                      <a:lnTo>
                                        <a:pt x="497464" y="59408"/>
                                      </a:lnTo>
                                      <a:lnTo>
                                        <a:pt x="524056" y="77843"/>
                                      </a:lnTo>
                                      <a:lnTo>
                                        <a:pt x="493314" y="88026"/>
                                      </a:lnTo>
                                      <a:lnTo>
                                        <a:pt x="495045" y="76092"/>
                                      </a:lnTo>
                                      <a:lnTo>
                                        <a:pt x="0" y="4730"/>
                                      </a:lnTo>
                                      <a:lnTo>
                                        <a:pt x="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 name="Shape 824"/>
                              <wps:cNvSpPr/>
                              <wps:spPr>
                                <a:xfrm>
                                  <a:off x="1740256" y="2122528"/>
                                  <a:ext cx="538244" cy="205655"/>
                                </a:xfrm>
                                <a:custGeom>
                                  <a:avLst/>
                                  <a:gdLst/>
                                  <a:ahLst/>
                                  <a:cxnLst/>
                                  <a:rect l="0" t="0" r="0" b="0"/>
                                  <a:pathLst>
                                    <a:path w="538244" h="205655">
                                      <a:moveTo>
                                        <a:pt x="536554" y="0"/>
                                      </a:moveTo>
                                      <a:lnTo>
                                        <a:pt x="538244" y="4527"/>
                                      </a:lnTo>
                                      <a:lnTo>
                                        <a:pt x="27986" y="194346"/>
                                      </a:lnTo>
                                      <a:lnTo>
                                        <a:pt x="32189" y="205655"/>
                                      </a:lnTo>
                                      <a:lnTo>
                                        <a:pt x="0" y="202185"/>
                                      </a:lnTo>
                                      <a:lnTo>
                                        <a:pt x="22103" y="178519"/>
                                      </a:lnTo>
                                      <a:lnTo>
                                        <a:pt x="26304" y="189821"/>
                                      </a:lnTo>
                                      <a:lnTo>
                                        <a:pt x="5365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3168945" y="0"/>
                                  <a:ext cx="211958" cy="583753"/>
                                </a:xfrm>
                                <a:custGeom>
                                  <a:avLst/>
                                  <a:gdLst/>
                                  <a:ahLst/>
                                  <a:cxnLst/>
                                  <a:rect l="0" t="0" r="0" b="0"/>
                                  <a:pathLst>
                                    <a:path w="211958" h="583753">
                                      <a:moveTo>
                                        <a:pt x="0" y="0"/>
                                      </a:moveTo>
                                      <a:cubicBezTo>
                                        <a:pt x="58539" y="0"/>
                                        <a:pt x="105979" y="7914"/>
                                        <a:pt x="105979" y="17663"/>
                                      </a:cubicBezTo>
                                      <a:lnTo>
                                        <a:pt x="105979" y="274213"/>
                                      </a:lnTo>
                                      <a:cubicBezTo>
                                        <a:pt x="105979" y="283962"/>
                                        <a:pt x="153418" y="291876"/>
                                        <a:pt x="211958" y="291876"/>
                                      </a:cubicBezTo>
                                      <a:cubicBezTo>
                                        <a:pt x="153418" y="291876"/>
                                        <a:pt x="105979" y="299791"/>
                                        <a:pt x="105979" y="309539"/>
                                      </a:cubicBezTo>
                                      <a:lnTo>
                                        <a:pt x="105979" y="566090"/>
                                      </a:lnTo>
                                      <a:cubicBezTo>
                                        <a:pt x="105979" y="575838"/>
                                        <a:pt x="58539" y="583753"/>
                                        <a:pt x="0" y="583753"/>
                                      </a:cubicBezTo>
                                    </a:path>
                                  </a:pathLst>
                                </a:custGeom>
                                <a:ln w="2316"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168945" y="586648"/>
                                  <a:ext cx="211958" cy="1908201"/>
                                </a:xfrm>
                                <a:custGeom>
                                  <a:avLst/>
                                  <a:gdLst/>
                                  <a:ahLst/>
                                  <a:cxnLst/>
                                  <a:rect l="0" t="0" r="0" b="0"/>
                                  <a:pathLst>
                                    <a:path w="211958" h="1908201">
                                      <a:moveTo>
                                        <a:pt x="0" y="0"/>
                                      </a:moveTo>
                                      <a:cubicBezTo>
                                        <a:pt x="58539" y="0"/>
                                        <a:pt x="105979" y="7915"/>
                                        <a:pt x="105979" y="17663"/>
                                      </a:cubicBezTo>
                                      <a:lnTo>
                                        <a:pt x="105979" y="936437"/>
                                      </a:lnTo>
                                      <a:cubicBezTo>
                                        <a:pt x="105979" y="946186"/>
                                        <a:pt x="153418" y="954100"/>
                                        <a:pt x="211958" y="954100"/>
                                      </a:cubicBezTo>
                                      <a:cubicBezTo>
                                        <a:pt x="153418" y="954100"/>
                                        <a:pt x="105979" y="962015"/>
                                        <a:pt x="105979" y="971764"/>
                                      </a:cubicBezTo>
                                      <a:lnTo>
                                        <a:pt x="105979" y="1890537"/>
                                      </a:lnTo>
                                      <a:cubicBezTo>
                                        <a:pt x="105979" y="1900291"/>
                                        <a:pt x="58539" y="1908201"/>
                                        <a:pt x="0" y="1908201"/>
                                      </a:cubicBezTo>
                                    </a:path>
                                  </a:pathLst>
                                </a:custGeom>
                                <a:ln w="231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5932" o:spid="_x0000_s1026" style="width:266.2pt;height:196.45pt;mso-position-horizontal-relative:char;mso-position-vertical-relative:line" coordsize="33809,2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">
                      <v:shape id="Shape 771" o:spid="_x0000_s1027" style="position:absolute;top:758;width:9497;height:1575;visibility:visible;mso-wrap-style:square;v-text-anchor:top" coordsize="949757,15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" path="m,157521r949757,l949757,,,,,157521xe" filled="f" strokeweight=".1287mm">
                        <v:stroke miterlimit="83231f" joinstyle="miter"/>
                        <v:path arrowok="t" textboxrect="0,0,949757,157521"/>
                      </v:shape>
                      <v:rect id="Rectangle 772" o:spid="_x0000_s1028" style="position:absolute;left:1239;top:1184;width:5145;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4"/>
                                </w:rPr>
                                <w:t xml:space="preserve">Statement </w:t>
                              </w:r>
                            </w:p>
                          </w:txbxContent>
                        </v:textbox>
                      </v:rect>
                      <v:rect id="Rectangle 773" o:spid="_x0000_s1029" style="position:absolute;left:5107;top:1184;width:96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of</w:t>
                              </w:r>
                            </w:p>
                          </w:txbxContent>
                        </v:textbox>
                      </v:rect>
                      <v:rect id="Rectangle 774" o:spid="_x0000_s1030" style="position:absolute;left:6028;top:1184;width:296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Needs</w:t>
                              </w:r>
                            </w:p>
                          </w:txbxContent>
                        </v:textbox>
                      </v:rect>
                      <v:shape id="Shape 776" o:spid="_x0000_s1031" style="position:absolute;top:4395;width:12422;height:1442;visibility:visible;mso-wrap-style:square;v-text-anchor:top" coordsize="1242212,14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" path="m,144201r1242212,l1242212,,,,,144201xe" filled="f" strokeweight=".1287mm">
                        <v:stroke miterlimit="83231f" joinstyle="miter"/>
                        <v:path arrowok="t" textboxrect="0,0,1242212,144201"/>
                      </v:shape>
                      <v:rect id="Rectangle 777" o:spid="_x0000_s1032" style="position:absolute;left:1538;top:4754;width:12410;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Stakeholder Requirements</w:t>
                              </w:r>
                            </w:p>
                          </w:txbxContent>
                        </v:textbox>
                      </v:rect>
                      <v:shape id="Shape 779" o:spid="_x0000_s1033" style="position:absolute;top:9335;width:10887;height:1714;visibility:visible;mso-wrap-style:square;v-text-anchor:top" coordsize="1088746,17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" path="m,171419r1088746,l1088746,,,,,171419xe" filled="f" strokeweight=".1287mm">
                        <v:stroke miterlimit="83231f" joinstyle="miter"/>
                        <v:path arrowok="t" textboxrect="0,0,1088746,171419"/>
                      </v:shape>
                      <v:rect id="Rectangle 780" o:spid="_x0000_s1034" style="position:absolute;left:1621;top:9832;width:3603;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C87C6F" w:rsidRDefault="00C87C6F">
                              <w:pPr>
                                <w:spacing w:after="160" w:line="259" w:lineRule="auto"/>
                                <w:ind w:left="0" w:right="0" w:firstLine="0"/>
                                <w:jc w:val="left"/>
                              </w:pPr>
                              <w:r>
                                <w:rPr>
                                  <w:sz w:val="14"/>
                                </w:rPr>
                                <w:t xml:space="preserve">System </w:t>
                              </w:r>
                            </w:p>
                          </w:txbxContent>
                        </v:textbox>
                      </v:rect>
                      <v:rect id="Rectangle 781" o:spid="_x0000_s1035" style="position:absolute;left:4326;top:9832;width:6560;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Requirements</w:t>
                              </w:r>
                            </w:p>
                          </w:txbxContent>
                        </v:textbox>
                      </v:rect>
                      <v:shape id="Shape 783" o:spid="_x0000_s1036" style="position:absolute;top:16539;width:15856;height:2954;visibility:visible;mso-wrap-style:square;v-text-anchor:top" coordsize="1585631,2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" path="m,295351r1585631,l1585631,,,,,295351xe" filled="f" strokeweight=".1287mm">
                        <v:stroke miterlimit="83231f" joinstyle="miter"/>
                        <v:path arrowok="t" textboxrect="0,0,1585631,295351"/>
                      </v:shape>
                      <v:rect id="Rectangle 784" o:spid="_x0000_s1037" style="position:absolute;left:1921;top:17136;width:360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 xml:space="preserve">System </w:t>
                              </w:r>
                            </w:p>
                          </w:txbxContent>
                        </v:textbox>
                      </v:rect>
                      <v:rect id="Rectangle 785" o:spid="_x0000_s1038" style="position:absolute;left:4627;top:17136;width:5538;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rsidR="00C87C6F" w:rsidRDefault="00C87C6F">
                              <w:pPr>
                                <w:spacing w:after="160" w:line="259" w:lineRule="auto"/>
                                <w:ind w:left="0" w:right="0" w:firstLine="0"/>
                                <w:jc w:val="left"/>
                              </w:pPr>
                              <w:proofErr w:type="spellStart"/>
                              <w:r>
                                <w:rPr>
                                  <w:sz w:val="14"/>
                                </w:rPr>
                                <w:t>Component</w:t>
                              </w:r>
                              <w:proofErr w:type="spellEnd"/>
                            </w:p>
                          </w:txbxContent>
                        </v:textbox>
                      </v:rect>
                      <v:rect id="Rectangle 786" o:spid="_x0000_s1039" style="position:absolute;left:8993;top:17136;width:656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Requirements</w:t>
                              </w:r>
                            </w:p>
                          </w:txbxContent>
                        </v:textbox>
                      </v:rect>
                      <v:rect id="Rectangle 45338" o:spid="_x0000_s1040" style="position:absolute;left:3479;top:18178;width:5260;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 xml:space="preserve">Subsystem </w:t>
                              </w:r>
                            </w:p>
                          </w:txbxContent>
                        </v:textbox>
                      </v:rect>
                      <v:rect id="Rectangle 45335" o:spid="_x0000_s1041" style="position:absolute;left:3218;top:18178;width:351;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w:t>
                              </w:r>
                            </w:p>
                          </w:txbxContent>
                        </v:textbox>
                      </v:rect>
                      <v:rect id="Rectangle 788" o:spid="_x0000_s1042" style="position:absolute;left:7435;top:18178;width:6561;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rsidR="00C87C6F" w:rsidRDefault="00C87C6F">
                              <w:pPr>
                                <w:spacing w:after="160" w:line="259" w:lineRule="auto"/>
                                <w:ind w:left="0" w:right="0" w:firstLine="0"/>
                                <w:jc w:val="left"/>
                              </w:pPr>
                              <w:r>
                                <w:rPr>
                                  <w:sz w:val="14"/>
                                </w:rPr>
                                <w:t>Requirements</w:t>
                              </w:r>
                            </w:p>
                          </w:txbxContent>
                        </v:textbox>
                      </v:rect>
                      <v:rect id="Rectangle 789" o:spid="_x0000_s1043" style="position:absolute;left:12370;top:18178;width:350;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4"/>
                                </w:rPr>
                                <w:t>)</w:t>
                              </w:r>
                            </w:p>
                          </w:txbxContent>
                        </v:textbox>
                      </v:rect>
                      <v:shape id="Shape 791" o:spid="_x0000_s1044" style="position:absolute;top:21722;width:17240;height:3226;visibility:visible;mso-wrap-style:square;v-text-anchor:top" coordsize="1724040,32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" path="m,322570r1724040,l1724040,,,,,322570xe" filled="f" strokeweight=".1287mm">
                        <v:stroke miterlimit="83231f" joinstyle="miter"/>
                        <v:path arrowok="t" textboxrect="0,0,1724040,322570"/>
                      </v:shape>
                      <v:rect id="Rectangle 792" o:spid="_x0000_s1045" style="position:absolute;left:1992;top:22456;width:5256;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 xml:space="preserve">Subsystem </w:t>
                              </w:r>
                            </w:p>
                          </w:txbxContent>
                        </v:textbox>
                      </v:rect>
                      <v:rect id="Rectangle 793" o:spid="_x0000_s1046" style="position:absolute;left:5941;top:22456;width:5539;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C87C6F" w:rsidRDefault="00C87C6F">
                              <w:pPr>
                                <w:spacing w:after="160" w:line="259" w:lineRule="auto"/>
                                <w:ind w:left="0" w:right="0" w:firstLine="0"/>
                                <w:jc w:val="left"/>
                              </w:pPr>
                              <w:proofErr w:type="spellStart"/>
                              <w:r>
                                <w:rPr>
                                  <w:sz w:val="14"/>
                                </w:rPr>
                                <w:t>Component</w:t>
                              </w:r>
                              <w:proofErr w:type="spellEnd"/>
                            </w:p>
                          </w:txbxContent>
                        </v:textbox>
                      </v:rect>
                      <v:rect id="Rectangle 794" o:spid="_x0000_s1047" style="position:absolute;left:10309;top:22456;width:656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4"/>
                                </w:rPr>
                                <w:t>Requirements</w:t>
                              </w:r>
                            </w:p>
                          </w:txbxContent>
                        </v:textbox>
                      </v:rect>
                      <v:rect id="Rectangle 795" o:spid="_x0000_s1048" style="position:absolute;left:1997;top:23498;width:35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4"/>
                                </w:rPr>
                                <w:t>(</w:t>
                              </w:r>
                            </w:p>
                          </w:txbxContent>
                        </v:textbox>
                      </v:rect>
                      <v:rect id="Rectangle 796" o:spid="_x0000_s1049" style="position:absolute;left:2258;top:23498;width:2659;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rsidR="00C87C6F" w:rsidRDefault="00C87C6F">
                              <w:pPr>
                                <w:spacing w:after="160" w:line="259" w:lineRule="auto"/>
                                <w:ind w:left="0" w:right="0" w:firstLine="0"/>
                                <w:jc w:val="left"/>
                              </w:pPr>
                              <w:proofErr w:type="spellStart"/>
                              <w:r>
                                <w:rPr>
                                  <w:sz w:val="14"/>
                                </w:rPr>
                                <w:t>lower</w:t>
                              </w:r>
                              <w:proofErr w:type="spellEnd"/>
                            </w:p>
                          </w:txbxContent>
                        </v:textbox>
                      </v:rect>
                      <v:rect id="Rectangle 797" o:spid="_x0000_s1050" style="position:absolute;left:4465;top:23498;width:2189;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rsidR="00C87C6F" w:rsidRDefault="00C87C6F">
                              <w:pPr>
                                <w:spacing w:after="160" w:line="259" w:lineRule="auto"/>
                                <w:ind w:left="0" w:right="0" w:firstLine="0"/>
                                <w:jc w:val="left"/>
                              </w:pPr>
                              <w:proofErr w:type="spellStart"/>
                              <w:r>
                                <w:rPr>
                                  <w:sz w:val="14"/>
                                </w:rPr>
                                <w:t>level</w:t>
                              </w:r>
                              <w:proofErr w:type="spellEnd"/>
                            </w:p>
                          </w:txbxContent>
                        </v:textbox>
                      </v:rect>
                      <v:rect id="Rectangle 798" o:spid="_x0000_s1051" style="position:absolute;left:6312;top:23498;width:4917;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rsidR="00C87C6F" w:rsidRDefault="00C87C6F">
                              <w:pPr>
                                <w:spacing w:after="160" w:line="259" w:lineRule="auto"/>
                                <w:ind w:left="0" w:right="0" w:firstLine="0"/>
                                <w:jc w:val="left"/>
                              </w:pPr>
                              <w:proofErr w:type="spellStart"/>
                              <w:r>
                                <w:rPr>
                                  <w:sz w:val="14"/>
                                </w:rPr>
                                <w:t>subsystem</w:t>
                              </w:r>
                              <w:proofErr w:type="spellEnd"/>
                            </w:p>
                          </w:txbxContent>
                        </v:textbox>
                      </v:rect>
                      <v:rect id="Rectangle 799" o:spid="_x0000_s1052" style="position:absolute;left:10205;top:23498;width:6344;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requirements</w:t>
                              </w:r>
                            </w:p>
                          </w:txbxContent>
                        </v:textbox>
                      </v:rect>
                      <v:rect id="Rectangle 800" o:spid="_x0000_s1053" style="position:absolute;left:14977;top:23498;width:35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rsidR="00C87C6F" w:rsidRDefault="00C87C6F">
                              <w:pPr>
                                <w:spacing w:after="160" w:line="259" w:lineRule="auto"/>
                                <w:ind w:left="0" w:right="0" w:firstLine="0"/>
                                <w:jc w:val="left"/>
                              </w:pPr>
                              <w:r>
                                <w:rPr>
                                  <w:sz w:val="14"/>
                                </w:rPr>
                                <w:t>)</w:t>
                              </w:r>
                            </w:p>
                          </w:txbxContent>
                        </v:textbox>
                      </v:rect>
                      <v:shape id="Shape 802" o:spid="_x0000_s1054" style="position:absolute;left:21381;top:1442;width:9503;height:3225;visibility:visible;mso-wrap-style:square;v-text-anchor:top" coordsize="950336,32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" path="m,161285c,72197,212730,,475168,,737606,,950336,72197,950336,161285v,89088,-212730,161285,-475168,161285c212730,322570,,250373,,161285xe" filled="f" strokeweight=".1287mm">
                        <v:stroke miterlimit="83231f" joinstyle="miter"/>
                        <v:path arrowok="t" textboxrect="0,0,950336,322570"/>
                      </v:shape>
                      <v:rect id="Rectangle 803" o:spid="_x0000_s1055" style="position:absolute;left:24580;top:2173;width:4404;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4"/>
                                </w:rPr>
                                <w:t xml:space="preserve">Engineer </w:t>
                              </w:r>
                            </w:p>
                          </w:txbxContent>
                        </v:textbox>
                      </v:rect>
                      <v:rect id="Rectangle 804" o:spid="_x0000_s1056" style="position:absolute;left:23671;top:3216;width:6560;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4"/>
                                </w:rPr>
                                <w:t>Requirements</w:t>
                              </w:r>
                            </w:p>
                          </w:txbxContent>
                        </v:textbox>
                      </v:rect>
                      <v:shape id="Shape 806" o:spid="_x0000_s1057" style="position:absolute;left:21381;top:7655;width:9503;height:3220;visibility:visible;mso-wrap-style:square;v-text-anchor:top" coordsize="950336,32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" path="m,160995c,72100,212730,,475168,,737606,,950336,72100,950336,160995v,88895,-212730,160995,-475168,160995c212730,321990,,249890,,160995xe" filled="f" strokeweight=".1287mm">
                        <v:stroke miterlimit="83231f" joinstyle="miter"/>
                        <v:path arrowok="t" textboxrect="0,0,950336,321990"/>
                      </v:shape>
                      <v:rect id="Rectangle 807" o:spid="_x0000_s1058" style="position:absolute;left:24580;top:8385;width:4404;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4"/>
                                </w:rPr>
                                <w:t xml:space="preserve">Engineer </w:t>
                              </w:r>
                            </w:p>
                          </w:txbxContent>
                        </v:textbox>
                      </v:rect>
                      <v:rect id="Rectangle 808" o:spid="_x0000_s1059" style="position:absolute;left:23671;top:9426;width:6560;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rsidR="00C87C6F" w:rsidRDefault="00C87C6F">
                              <w:pPr>
                                <w:spacing w:after="160" w:line="259" w:lineRule="auto"/>
                                <w:ind w:left="0" w:right="0" w:firstLine="0"/>
                                <w:jc w:val="left"/>
                              </w:pPr>
                              <w:r>
                                <w:rPr>
                                  <w:sz w:val="14"/>
                                </w:rPr>
                                <w:t>Requirements</w:t>
                              </w:r>
                            </w:p>
                          </w:txbxContent>
                        </v:textbox>
                      </v:rect>
                      <v:shape id="Shape 810" o:spid="_x0000_s1060" style="position:absolute;left:21381;top:13452;width:9503;height:3226;visibility:visible;mso-wrap-style:square;v-text-anchor:top" coordsize="950336,32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" path="m,161285c,72197,212730,,475168,,737606,,950336,72197,950336,161285v,89088,-212730,161285,-475168,161285c212730,322570,,250373,,161285xe" filled="f" strokeweight=".1287mm">
                        <v:stroke miterlimit="83231f" joinstyle="miter"/>
                        <v:path arrowok="t" textboxrect="0,0,950336,322570"/>
                      </v:shape>
                      <v:rect id="Rectangle 811" o:spid="_x0000_s1061" style="position:absolute;left:24580;top:14185;width:4404;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 xml:space="preserve">Engineer </w:t>
                              </w:r>
                            </w:p>
                          </w:txbxContent>
                        </v:textbox>
                      </v:rect>
                      <v:rect id="Rectangle 812" o:spid="_x0000_s1062" style="position:absolute;left:23671;top:15227;width:656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Requirements</w:t>
                              </w:r>
                            </w:p>
                          </w:txbxContent>
                        </v:textbox>
                      </v:rect>
                      <v:shape id="Shape 814" o:spid="_x0000_s1063" style="position:absolute;left:21381;top:18497;width:9503;height:3225;visibility:visible;mso-wrap-style:square;v-text-anchor:top" coordsize="950336,32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" path="m,161285c,72197,212730,,475168,,737606,,950336,72197,950336,161285v,89073,-212730,161285,-475168,161285c212730,322570,,250358,,161285xe" filled="f" strokeweight=".1287mm">
                        <v:stroke miterlimit="83231f" joinstyle="miter"/>
                        <v:path arrowok="t" textboxrect="0,0,950336,322570"/>
                      </v:shape>
                      <v:rect id="Rectangle 815" o:spid="_x0000_s1064" style="position:absolute;left:24580;top:19230;width:4404;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 xml:space="preserve">Engineer </w:t>
                              </w:r>
                            </w:p>
                          </w:txbxContent>
                        </v:textbox>
                      </v:rect>
                      <v:rect id="Rectangle 816" o:spid="_x0000_s1065" style="position:absolute;left:23671;top:20273;width:656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Requirements</w:t>
                              </w:r>
                            </w:p>
                          </w:txbxContent>
                        </v:textbox>
                      </v:rect>
                      <v:shape id="Shape 817" o:spid="_x0000_s1066" style="position:absolute;left:9494;top:1417;width:11890;height:1641;visibility:visible;mso-wrap-style:square;v-text-anchor:top" coordsize="1188982,164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" path="m579,l1160569,147360r1532,-11990l1188982,153370r-30549,10714l1159960,152135,,4826,579,xe" fillcolor="black" stroked="f" strokeweight="0">
                        <v:stroke miterlimit="83231f" joinstyle="miter"/>
                        <v:path arrowok="t" textboxrect="0,0,1188982,164084"/>
                      </v:shape>
                      <v:shape id="Shape 818" o:spid="_x0000_s1067" style="position:absolute;left:12422;top:3786;width:8967;height:1429;visibility:visible;mso-wrap-style:square;v-text-anchor:top" coordsize="896719,14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" path="m896043,r676,4729l29010,130958r1732,11939l,132763,26591,114280r1726,11902l896043,xe" fillcolor="black" stroked="f" strokeweight="0">
                        <v:stroke miterlimit="83231f" joinstyle="miter"/>
                        <v:path arrowok="t" textboxrect="0,0,896719,142897"/>
                      </v:shape>
                      <v:shape id="Shape 819" o:spid="_x0000_s1068" style="position:absolute;left:12412;top:5091;width:8973;height:3718;visibility:visible;mso-wrap-style:square;v-text-anchor:top" coordsize="897298,37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" path="m1834,l871427,356153r4589,-11190l897298,369334r-32286,2461l869604,360598,,4440,1834,xe" fillcolor="black" stroked="f" strokeweight="0">
                        <v:stroke miterlimit="83231f" joinstyle="miter"/>
                        <v:path arrowok="t" textboxrect="0,0,897298,371795"/>
                      </v:shape>
                      <v:shape id="Shape 820" o:spid="_x0000_s1069" style="position:absolute;left:10887;top:9548;width:10500;height:769;visibility:visible;mso-wrap-style:square;v-text-anchor:top" coordsize="1049993,76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" path="m1049703,r290,4826l29052,64867r724,12059l,64186,28039,48018r726,12071l1049703,xe" fillcolor="black" stroked="f" strokeweight="0">
                        <v:stroke miterlimit="83231f" joinstyle="miter"/>
                        <v:path arrowok="t" textboxrect="0,0,1049993,76926"/>
                      </v:shape>
                      <v:shape id="Shape 821" o:spid="_x0000_s1070" style="position:absolute;left:10881;top:10939;width:11896;height:3053;visibility:visible;mso-wrap-style:square;v-text-anchor:top" coordsize="1189561,30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" path="m1158,l1162030,289016r2918,-11714l1189561,298343r-31611,7047l1160864,293696,,4730,1158,xe" fillcolor="black" stroked="f" strokeweight="0">
                        <v:stroke miterlimit="83231f" joinstyle="miter"/>
                        <v:path arrowok="t" textboxrect="0,0,1189561,305390"/>
                      </v:shape>
                      <v:shape id="Shape 822" o:spid="_x0000_s1071" style="position:absolute;left:15856;top:14966;width:5614;height:3049;visibility:visible;mso-wrap-style:square;v-text-anchor:top" coordsize="561408,30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" path="m559092,r2316,4247l26620,293307r5714,10586l,304907,18580,278412r5743,10639l559092,xe" fillcolor="black" stroked="f" strokeweight="0">
                        <v:stroke miterlimit="83231f" joinstyle="miter"/>
                        <v:path arrowok="t" textboxrect="0,0,561408,304907"/>
                      </v:shape>
                      <v:shape id="Shape 823" o:spid="_x0000_s1072" style="position:absolute;left:15852;top:19295;width:5241;height:881;visibility:visible;mso-wrap-style:square;v-text-anchor:top" coordsize="524056,8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" path="m676,l495737,71317r1727,-11909l524056,77843,493314,88026r1731,-11934l,4730,676,xe" fillcolor="black" stroked="f" strokeweight="0">
                        <v:stroke miterlimit="83231f" joinstyle="miter"/>
                        <v:path arrowok="t" textboxrect="0,0,524056,88026"/>
                      </v:shape>
                      <v:shape id="Shape 824" o:spid="_x0000_s1073" style="position:absolute;left:17402;top:21225;width:5383;height:2056;visibility:visible;mso-wrap-style:square;v-text-anchor:top" coordsize="538244,20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" path="m536554,r1690,4527l27986,194346r4203,11309l,202185,22103,178519r4201,11302l536554,xe" fillcolor="black" stroked="f" strokeweight="0">
                        <v:stroke miterlimit="83231f" joinstyle="miter"/>
                        <v:path arrowok="t" textboxrect="0,0,538244,205655"/>
                      </v:shape>
                      <v:shape id="Shape 825" o:spid="_x0000_s1074" style="position:absolute;left:31689;width:2120;height:5837;visibility:visible;mso-wrap-style:square;v-text-anchor:top" coordsize="211958,58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" path="m,c58539,,105979,7914,105979,17663r,256550c105979,283962,153418,291876,211958,291876v-58540,,-105979,7915,-105979,17663l105979,566090v,9748,-47440,17663,-105979,17663e" filled="f" strokeweight=".06433mm">
                        <v:stroke miterlimit="83231f" joinstyle="miter"/>
                        <v:path arrowok="t" textboxrect="0,0,211958,583753"/>
                      </v:shape>
                      <v:shape id="Shape 826" o:spid="_x0000_s1075" style="position:absolute;left:31689;top:5866;width:2120;height:19082;visibility:visible;mso-wrap-style:square;v-text-anchor:top" coordsize="211958,190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" path="m,c58539,,105979,7915,105979,17663r,918774c105979,946186,153418,954100,211958,954100v-58540,,-105979,7915,-105979,17664l105979,1890537v,9754,-47440,17664,-105979,17664e" filled="f" strokeweight=".06433mm">
                        <v:stroke miterlimit="83231f" joinstyle="miter"/>
                        <v:path arrowok="t" textboxrect="0,0,211958,1908201"/>
                      </v:shape>
                      <w10:anchorlock/>
                    </v:group>
                  </w:pict>
                </mc:Fallback>
              </mc:AlternateContent>
            </w:r>
          </w:p>
        </w:tc>
        <w:tc>
          <w:tcPr>
            <w:tcW w:w="1358" w:type="dxa"/>
            <w:tcBorders>
              <w:top w:val="nil"/>
              <w:left w:val="nil"/>
              <w:bottom w:val="nil"/>
              <w:right w:val="nil"/>
            </w:tcBorders>
          </w:tcPr>
          <w:p w:rsidR="00B67503" w:rsidRDefault="00B67503">
            <w:pPr>
              <w:spacing w:after="0" w:line="259" w:lineRule="auto"/>
              <w:ind w:left="-8169" w:right="9526" w:firstLine="0"/>
              <w:jc w:val="left"/>
            </w:pPr>
          </w:p>
          <w:tbl>
            <w:tblPr>
              <w:tblStyle w:val="TableGrid"/>
              <w:tblW w:w="1304" w:type="dxa"/>
              <w:tblInd w:w="53" w:type="dxa"/>
              <w:tblCellMar>
                <w:top w:w="105" w:type="dxa"/>
                <w:left w:w="115" w:type="dxa"/>
                <w:bottom w:w="0" w:type="dxa"/>
                <w:right w:w="115" w:type="dxa"/>
              </w:tblCellMar>
              <w:tblLook w:val="04A0" w:firstRow="1" w:lastRow="0" w:firstColumn="1" w:lastColumn="0" w:noHBand="0" w:noVBand="1"/>
            </w:tblPr>
            <w:tblGrid>
              <w:gridCol w:w="1304"/>
            </w:tblGrid>
            <w:tr w:rsidR="00B67503">
              <w:trPr>
                <w:trHeight w:val="324"/>
              </w:trPr>
              <w:tc>
                <w:tcPr>
                  <w:tcW w:w="1304" w:type="dxa"/>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2" w:right="0" w:firstLine="0"/>
                    <w:jc w:val="center"/>
                  </w:pPr>
                  <w:r>
                    <w:rPr>
                      <w:sz w:val="14"/>
                    </w:rPr>
                    <w:t>Problem Domain</w:t>
                  </w:r>
                </w:p>
              </w:tc>
            </w:tr>
          </w:tbl>
          <w:p w:rsidR="00B67503" w:rsidRDefault="00B67503">
            <w:pPr>
              <w:spacing w:after="160" w:line="259" w:lineRule="auto"/>
              <w:ind w:left="0" w:right="0" w:firstLine="0"/>
              <w:jc w:val="left"/>
            </w:pPr>
          </w:p>
        </w:tc>
      </w:tr>
      <w:tr w:rsidR="00B67503">
        <w:trPr>
          <w:trHeight w:val="2475"/>
        </w:trPr>
        <w:tc>
          <w:tcPr>
            <w:tcW w:w="0" w:type="auto"/>
            <w:vMerge/>
            <w:tcBorders>
              <w:top w:val="nil"/>
              <w:left w:val="nil"/>
              <w:bottom w:val="nil"/>
              <w:right w:val="nil"/>
            </w:tcBorders>
          </w:tcPr>
          <w:p w:rsidR="00B67503" w:rsidRDefault="00B67503">
            <w:pPr>
              <w:spacing w:after="160" w:line="259" w:lineRule="auto"/>
              <w:ind w:left="0" w:right="0" w:firstLine="0"/>
              <w:jc w:val="left"/>
            </w:pPr>
          </w:p>
        </w:tc>
        <w:tc>
          <w:tcPr>
            <w:tcW w:w="1358" w:type="dxa"/>
            <w:tcBorders>
              <w:top w:val="nil"/>
              <w:left w:val="nil"/>
              <w:bottom w:val="nil"/>
              <w:right w:val="nil"/>
            </w:tcBorders>
          </w:tcPr>
          <w:p w:rsidR="00B67503" w:rsidRDefault="00B67503">
            <w:pPr>
              <w:spacing w:after="0" w:line="259" w:lineRule="auto"/>
              <w:ind w:left="-8169" w:right="80" w:firstLine="0"/>
              <w:jc w:val="left"/>
            </w:pPr>
          </w:p>
          <w:tbl>
            <w:tblPr>
              <w:tblStyle w:val="TableGrid"/>
              <w:tblW w:w="1224" w:type="dxa"/>
              <w:tblInd w:w="53" w:type="dxa"/>
              <w:tblCellMar>
                <w:top w:w="105" w:type="dxa"/>
                <w:left w:w="115" w:type="dxa"/>
                <w:bottom w:w="0" w:type="dxa"/>
                <w:right w:w="115" w:type="dxa"/>
              </w:tblCellMar>
              <w:tblLook w:val="04A0" w:firstRow="1" w:lastRow="0" w:firstColumn="1" w:lastColumn="0" w:noHBand="0" w:noVBand="1"/>
            </w:tblPr>
            <w:tblGrid>
              <w:gridCol w:w="1224"/>
            </w:tblGrid>
            <w:tr w:rsidR="00B67503">
              <w:trPr>
                <w:trHeight w:val="324"/>
              </w:trPr>
              <w:tc>
                <w:tcPr>
                  <w:tcW w:w="1224" w:type="dxa"/>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2" w:right="0" w:firstLine="0"/>
                    <w:jc w:val="center"/>
                  </w:pPr>
                  <w:r>
                    <w:rPr>
                      <w:sz w:val="14"/>
                    </w:rPr>
                    <w:t>Solution Domain</w:t>
                  </w:r>
                </w:p>
              </w:tc>
            </w:tr>
          </w:tbl>
          <w:p w:rsidR="00B67503" w:rsidRDefault="00B67503">
            <w:pPr>
              <w:spacing w:after="160" w:line="259" w:lineRule="auto"/>
              <w:ind w:left="0" w:right="0" w:firstLine="0"/>
              <w:jc w:val="left"/>
            </w:pPr>
          </w:p>
        </w:tc>
      </w:tr>
    </w:tbl>
    <w:p w:rsidR="00B67503" w:rsidRDefault="00C87C6F">
      <w:pPr>
        <w:spacing w:after="0" w:line="259" w:lineRule="auto"/>
        <w:ind w:right="94"/>
        <w:jc w:val="center"/>
      </w:pPr>
      <w:r>
        <w:t>Abbildung 2.1: Entwicklungsprozess der Anforderungen</w:t>
      </w:r>
    </w:p>
    <w:p w:rsidR="00B67503" w:rsidRDefault="00C87C6F">
      <w:pPr>
        <w:spacing w:after="417" w:line="265" w:lineRule="auto"/>
        <w:ind w:right="172"/>
        <w:jc w:val="center"/>
      </w:pPr>
      <w:r>
        <w:rPr>
          <w:sz w:val="20"/>
        </w:rPr>
        <w:t>Quelle: in Anlehnung an Hull, Jackson und Dick 2011, S.28</w:t>
      </w:r>
    </w:p>
    <w:p w:rsidR="00B67503" w:rsidRDefault="00C87C6F">
      <w:pPr>
        <w:spacing w:after="189"/>
        <w:ind w:left="-5" w:right="83"/>
      </w:pPr>
      <w:r>
        <w:t>Das „statement of needs“ ist der Startpunkt für die Entwicklung einer Anforderung die am Ende des Prozesses, der in Abbildung 2.1 dargestellt ist, präzise dokumentiert sein wird. Dieses ist am Anfang immer ein Ausdruck eines Anspruchs oder Wunsches an das zu entwerfende System; dabei bildet das „statement“ und die „stakeholder requirements“ die „problem domain“. Diese definiert grundständige Methodik, wie auch eine nicht-technische Herangehensweise, die auf die Projektbeteiligten („stakeholder“) angepasst ist. Nachfolgend werden die Projektbeteiligen als „stakeholder“ bezeichnen, dabei ist die Rolle beschrieben als „(Stakeholder) sind Personen oder Organisationen, die ein potenzielles Interesse an einem zukünftigen System haben und somit in der Regel auch Anforderungen an das System stellen.“</w:t>
      </w:r>
      <w:r>
        <w:rPr>
          <w:vertAlign w:val="superscript"/>
        </w:rPr>
        <w:t xml:space="preserve">10 </w:t>
      </w:r>
      <w:r>
        <w:t xml:space="preserve">Später definiert die „problem domain“ den Zweck des Systems – dadurch ist bei der Ermittlung der Anforderungen die Frage „Was ist der Zweck des </w:t>
      </w:r>
      <w:r>
        <w:lastRenderedPageBreak/>
        <w:t>Systems?“ anstelle „Was soll das System ihrer Meinung nach tun?“. Dies soll die „stakeholder“ extrinsisch motivieren über den Zweck des zu entwerfenden Systems und nicht über einen möglichen Lösungsweg (das Wie) nachzudenken. Durch diesen Ansatz folgen Antworten nach dem Muster „Ich möchte etwas tun können ...“ – wissenschaftlich bzw. literarisch betrachtet sind diese Form der Anforderungen als „capability requirement(s)“</w:t>
      </w:r>
      <w:r>
        <w:rPr>
          <w:vertAlign w:val="superscript"/>
        </w:rPr>
        <w:footnoteReference w:id="9"/>
      </w:r>
      <w:r>
        <w:rPr>
          <w:vertAlign w:val="superscript"/>
        </w:rPr>
        <w:t xml:space="preserve"> </w:t>
      </w:r>
      <w:r>
        <w:t>bekannt. Sie stellen die wichtigsten Erkenntnisse in der „problem domain“ dar. Nun wird im weiteren Verlauf ein Modell konstruiert, das den Projektbeteiligten, den „stakeholder“, präsentiert wird. Dies unterliegt der Einschränkung, dass es jede/jedem Projektbeteiligte/n versteht. Denn sie validieren das konstruiert Modell in jedem weiteren Schritt, der in Abbildung 2.1 auf der vorherigen Seite, ersichtlich ist. Die Anforderungen an das Modell sind quantitativ gering: es muss nicht-technisch sein und es muss geeignet sein die Anforderungen an das System</w:t>
      </w:r>
      <w:del w:id="15" w:author="Yves Staudenmaier" w:date="2020-03-31T09:53:00Z">
        <w:r w:rsidDel="00C87C6F">
          <w:delText>s</w:delText>
        </w:r>
      </w:del>
      <w:r>
        <w:t xml:space="preserve"> abzubilden. Eine solche Darstellung ist dann geeignet, wenn sie den gewünschten Zweck an das System abbildet, das heißt, dass sie keine technischen Details zeigt, sondern einen Überblick bietet. Ein „use scenario“</w:t>
      </w:r>
      <w:r>
        <w:rPr>
          <w:vertAlign w:val="superscript"/>
        </w:rPr>
        <w:footnoteReference w:id="10"/>
      </w:r>
      <w:r>
        <w:rPr>
          <w:vertAlign w:val="superscript"/>
        </w:rPr>
        <w:t xml:space="preserve"> </w:t>
      </w:r>
      <w:r>
        <w:t>wird meist verwendet, da es sich eignet menschliche Aktionen bzw. Ziele darzustellen. Abschließend müssen die „stakeholder“-Anforderungen folgende Kriterien erfüllen:</w:t>
      </w:r>
    </w:p>
    <w:p w:rsidR="00B67503" w:rsidRDefault="00C87C6F">
      <w:pPr>
        <w:spacing w:after="55" w:line="356" w:lineRule="auto"/>
        <w:ind w:left="296" w:right="83"/>
      </w:pPr>
      <w:r>
        <w:t>• kurz und prägnant formulierte Beschreibung, jedoch einfach zu verstehen und • gleichzeitig sollten sie nicht-</w:t>
      </w:r>
      <w:del w:id="16" w:author="Yves Staudenmaier" w:date="2020-03-31T09:53:00Z">
        <w:r w:rsidDel="00C87C6F">
          <w:delText>technisch</w:delText>
        </w:r>
      </w:del>
      <w:ins w:id="17" w:author="Yves Staudenmaier" w:date="2020-03-31T09:53:00Z">
        <w:r>
          <w:t>technisch,</w:t>
        </w:r>
      </w:ins>
      <w:r>
        <w:t xml:space="preserve"> aber realistisch formuliert sein.</w:t>
      </w:r>
    </w:p>
    <w:p w:rsidR="00B67503" w:rsidRDefault="00C87C6F">
      <w:pPr>
        <w:spacing w:after="574"/>
        <w:ind w:left="-5" w:right="83"/>
      </w:pPr>
      <w:r>
        <w:t>Die „solutions domain“, die auf Abbildung 2.1 auf der vorherigen Seite zu sehen ist, ist die Nachfolgerin von der „problem domain“. Der Hauptunterschied zwischen den beiden Bereichen ist, dass die „solution domain“ idealtypisch qualitativ hochwertig beschriebene Anforderungen als „Input“ bekommt. Dazu konträr erhält die „problem domain“ vage formulierte Wunschliste oder einem nicht klar definierten Ziel als initialen „Input“. Ausgehend von der Aussage von E. Hull, „in an ideal world, all the requirements would be clearly articulated, individual test able requirements“,</w:t>
      </w:r>
      <w:r>
        <w:rPr>
          <w:vertAlign w:val="superscript"/>
        </w:rPr>
        <w:t xml:space="preserve">13 </w:t>
      </w:r>
      <w:r>
        <w:t xml:space="preserve">ist zu deduzieren, dass viele Ebenen zu erforschen gibt, um dieser Aufforderung zu entsprechen. So muss iterativ in jeder Ebene eine neue Analyse des „Inputs“ erfolgen, um einen Ausgangspunkt für das weitere Vorgehen zu initialisieren. Die Komplexität diese Ebenen ist anhängig von dem Grad der Innovation sowie vom Kontext des zu entwickelnden Systems. Jede Entscheidung </w:t>
      </w:r>
      <w:del w:id="18" w:author="Yves Staudenmaier" w:date="2020-03-31T09:53:00Z">
        <w:r w:rsidDel="00C87C6F">
          <w:delText>während des Prozess</w:delText>
        </w:r>
      </w:del>
      <w:ins w:id="19" w:author="Yves Staudenmaier" w:date="2020-03-31T09:53:00Z">
        <w:r>
          <w:t>während des Prozesses</w:t>
        </w:r>
      </w:ins>
      <w:r>
        <w:t xml:space="preserve"> kann mögliche Entscheidungspfade in einer anderen Ebene verhindern. Ziel des Prozesses ist es, ein Anforderungsdokument/-katalog zu entwerfen, das laut der gesichteten Literatur in verschiedenen Repräsentationen vorliegen kann. Dennoch sollten primäre Bestandteile, wie die Rahmenbedingungen, die </w:t>
      </w:r>
      <w:r>
        <w:lastRenderedPageBreak/>
        <w:t>Projektbeteiligten, die Projektaspekte und die funktionale/nicht-funktionale Anforderungen, enthalten sein. Ein Beispiel dieses Katalogs ist im Anhang A.1 auf Seite XVI zur Ansicht enthalten. Außerdem gibt es im Bereich der Cloud besondere architektonische Anforderungen. Diese sind im Anhang als Abbildung A.2 auf Seite XIX einzusehen.</w:t>
      </w:r>
    </w:p>
    <w:p w:rsidR="00B67503" w:rsidRDefault="00C87C6F">
      <w:pPr>
        <w:spacing w:after="224" w:line="259" w:lineRule="auto"/>
        <w:ind w:left="-5" w:right="0"/>
        <w:jc w:val="left"/>
      </w:pPr>
      <w:r>
        <w:rPr>
          <w:b/>
          <w:sz w:val="29"/>
        </w:rPr>
        <w:t>2.1.2 Cloud-Computing (Cloud-C)</w:t>
      </w:r>
    </w:p>
    <w:p w:rsidR="00B67503" w:rsidRDefault="00C87C6F">
      <w:pPr>
        <w:ind w:left="-5" w:right="83"/>
      </w:pPr>
      <w:r>
        <w:t>Cloud-C, definiert als: „Paradigma, einen netzwerkbasierten Zugang auf ein skalierbares und elastisches Reservoir gemeinsam nutzbarer physikalischer oder virtueller Ressourcen nach dem Selbstbedienungsprinzip und bedarfsgerechter Administration zu ermöglichen“,</w:t>
      </w:r>
      <w:r>
        <w:rPr>
          <w:vertAlign w:val="superscript"/>
        </w:rPr>
        <w:footnoteReference w:id="11"/>
      </w:r>
      <w:r>
        <w:rPr>
          <w:vertAlign w:val="superscript"/>
        </w:rPr>
        <w:t xml:space="preserve"> </w:t>
      </w:r>
      <w:r>
        <w:t>ist ein neuartiger und disruptiver Ansatz in der Informationstechnologie, der seit mehreren Jahren Führungskräfte und IT-Abteilungen beschäftigt. Dieser Ansatz verspricht die Lösung für sämtliche Herausforderungen der Kapazitäts</w:t>
      </w:r>
      <w:ins w:id="20" w:author="Yves Staudenmaier" w:date="2020-03-31T09:53:00Z">
        <w:r>
          <w:t xml:space="preserve">- </w:t>
        </w:r>
      </w:ins>
      <w:r>
        <w:t>und Leistungsengpässe moderner IT-Infrastruktur zu sein.</w:t>
      </w:r>
      <w:r>
        <w:rPr>
          <w:vertAlign w:val="superscript"/>
        </w:rPr>
        <w:footnoteReference w:id="12"/>
      </w:r>
      <w:r>
        <w:rPr>
          <w:vertAlign w:val="superscript"/>
        </w:rPr>
        <w:t xml:space="preserve"> </w:t>
      </w:r>
      <w:r>
        <w:t xml:space="preserve">Auch diskutiert die Bevölkerung stark und meist auch sehr kontrovers über dieses Thema – Themen wie Datenschutz und Privatsphäre; Risiko eines Datendiebstahls und die rechtlichen Fragen sind auch nach 20 Jahren Diskussion immer noch allgegenwärtig. Ein Grund dafür ist die hohe Dynamik dieser Technologie, sowie </w:t>
      </w:r>
      <w:del w:id="21" w:author="Yves Staudenmaier" w:date="2020-03-31T09:53:00Z">
        <w:r w:rsidDel="00C87C6F">
          <w:delText>die ständigen Weiterentwicklung</w:delText>
        </w:r>
      </w:del>
      <w:ins w:id="22" w:author="Yves Staudenmaier" w:date="2020-03-31T09:53:00Z">
        <w:r>
          <w:t>die ständige Weiterentwicklung</w:t>
        </w:r>
      </w:ins>
      <w:r>
        <w:t xml:space="preserve">, die von großen Unternehmen, wie Microsoft, Google, Amazon und IBM, </w:t>
      </w:r>
      <w:del w:id="23" w:author="Yves Staudenmaier" w:date="2020-03-31T09:54:00Z">
        <w:r w:rsidDel="00C87C6F">
          <w:delText>voran getrieben</w:delText>
        </w:r>
      </w:del>
      <w:ins w:id="24" w:author="Yves Staudenmaier" w:date="2020-03-31T09:54:00Z">
        <w:r>
          <w:t>vorangetrieben</w:t>
        </w:r>
      </w:ins>
      <w:r>
        <w:t xml:space="preserve"> werden. Momentan haben Microsoft und Amazon die meisten Marktanteile am Umsatz im Bereich des Cloud-C.</w:t>
      </w:r>
      <w:r>
        <w:rPr>
          <w:vertAlign w:val="superscript"/>
        </w:rPr>
        <w:footnoteReference w:id="13"/>
      </w:r>
      <w:r>
        <w:rPr>
          <w:vertAlign w:val="superscript"/>
        </w:rPr>
        <w:t xml:space="preserve"> </w:t>
      </w:r>
      <w:del w:id="25" w:author="Yves Staudenmaier" w:date="2020-03-31T09:54:00Z">
        <w:r w:rsidDel="00C87C6F">
          <w:delText>Des weiteren</w:delText>
        </w:r>
      </w:del>
      <w:ins w:id="26" w:author="Yves Staudenmaier" w:date="2020-03-31T09:54:00Z">
        <w:r>
          <w:t>Des Weiteren</w:t>
        </w:r>
      </w:ins>
      <w:r>
        <w:t xml:space="preserve"> prognostiziert Gartner 2019 einen exponentiell wachsenden weltweiten Umsatz bis 2022 auf ungefähr 354,6 Milliarden US-Dollar. Damit würde dieser in den nächsten zwei Jahren um circa 100 Milliarden US-Dollar steigen. Für eine ausführliche Umsatzprognose ist auf die Abbildung A.4 auf Seite XXI zu verweisen. Diese verdeutlicht auch, dass in den folgenden Jahren nach 2022 weiterhin mit einer exponentiellen Umsatzsteigerung zu rechnen ist, wenn das mathematische Modell der exponentiellen Regression weiterhin </w:t>
      </w:r>
      <w:del w:id="27" w:author="Yves Staudenmaier" w:date="2020-03-31T09:54:00Z">
        <w:r w:rsidDel="00C87C6F">
          <w:delText>bestand</w:delText>
        </w:r>
      </w:del>
      <w:ins w:id="28" w:author="Yves Staudenmaier" w:date="2020-03-31T09:54:00Z">
        <w:r>
          <w:t>Bestand</w:t>
        </w:r>
      </w:ins>
      <w:r>
        <w:t xml:space="preserve"> hat.</w:t>
      </w:r>
    </w:p>
    <w:p w:rsidR="00B67503" w:rsidRDefault="00C87C6F">
      <w:pPr>
        <w:spacing w:after="244"/>
        <w:ind w:left="-5" w:right="0"/>
      </w:pPr>
      <w:r>
        <w:t>Historisch betrachtet leitet sich Cloud-C an verschiedenen Konzepten anderer „Computing“-Bereiche und Architekturmustern ab: So spielte zur Entwicklung des heutigen Verständnis „Utility Computing“, „Service Orientation“ und „Grid Computing“ eine große Rolle.</w:t>
      </w:r>
      <w:r>
        <w:rPr>
          <w:vertAlign w:val="superscript"/>
        </w:rPr>
        <w:t xml:space="preserve">17 </w:t>
      </w:r>
      <w:r>
        <w:t>John McCarthy hat in den 1960er-Jahren das erste Konzept im Bereich des „Utility Computing“ entwickelt.</w:t>
      </w:r>
      <w:r>
        <w:rPr>
          <w:vertAlign w:val="superscript"/>
        </w:rPr>
        <w:footnoteReference w:id="14"/>
      </w:r>
      <w:r>
        <w:rPr>
          <w:vertAlign w:val="superscript"/>
        </w:rPr>
        <w:t xml:space="preserve"> </w:t>
      </w:r>
      <w:r>
        <w:t xml:space="preserve">Später wurde es durch Douglas Parkhill verfeinert und durch die </w:t>
      </w:r>
      <w:r>
        <w:lastRenderedPageBreak/>
        <w:t>folgenden Schlüsselkomponenten beschrieben: „Parkhill examined the nature of utilities such as water, natural gas and electricity in the way they are provided to create an understanding of the characteristics that computing would require if it was truly a utility. When we consider electricity supply, for example, in the developed world, we tend to take it for granted that the actual electrical power will be available in our dwellings. To access it, we plug our devices into wall sockets and draw the power we need. Every so often we are billed by the electricity supply company, and we pay for what we have used“.</w:t>
      </w:r>
      <w:r>
        <w:rPr>
          <w:vertAlign w:val="superscript"/>
        </w:rPr>
        <w:footnoteReference w:id="15"/>
      </w:r>
      <w:r>
        <w:rPr>
          <w:vertAlign w:val="superscript"/>
        </w:rPr>
        <w:t xml:space="preserve"> </w:t>
      </w:r>
      <w:r>
        <w:t>Dieses Konzept leitete er auch auf eine technologische Ressource im Bereich des Computers ab.</w:t>
      </w:r>
      <w:r>
        <w:rPr>
          <w:vertAlign w:val="superscript"/>
        </w:rPr>
        <w:footnoteReference w:id="16"/>
      </w:r>
      <w:r>
        <w:rPr>
          <w:vertAlign w:val="superscript"/>
        </w:rPr>
        <w:t xml:space="preserve"> </w:t>
      </w:r>
      <w:r>
        <w:t>Der Gedanke der Serviceorientierung beschreibt eine klare Begrenzung einer Funktion, die zur Erfüllung eines bestimmten Ziels verwendet wird. Services werden meist durch die Konzepte der Objektorientierung und der Abstraktion in einer Organisation definiert. Aus dem Grundgedanken und den genannten Konzepten entwickelt sich die service-orientierte Architektur (SOA), die diese Prinzipien in ein technologiebasiertes Modell abbildet. Die Leitgedanken der SOA spielen auch im Cloud-C eine wichtige Rolle, denn, wie später noch näher definiert, ist der Servicegedanke ein elementarer Bestandteil der Cloud, der deutlich das Geschäftsmodell prägt. „Grid Computing“ ist ein Konzept aus den 1990er-Jahren und fand seine Anwendung im Bereich der elektrischen Netze.</w:t>
      </w:r>
      <w:r>
        <w:rPr>
          <w:vertAlign w:val="superscript"/>
        </w:rPr>
        <w:footnoteReference w:id="17"/>
      </w:r>
      <w:r>
        <w:t>Ziel dieses Konzeptes war es, die Einfachheit und Zuverlässigkeit der Stromnetze zu gewährleisten über einen standardisierten Adapter Zugriff auf dieses zu erhalten ohne sich um die technische Realisierung kümmern zu müssen. Dabei stellten die Pioniere dieses Konzeptes folgende Eigenschaften</w:t>
      </w:r>
      <w:r>
        <w:rPr>
          <w:vertAlign w:val="superscript"/>
        </w:rPr>
        <w:footnoteReference w:id="18"/>
      </w:r>
      <w:r>
        <w:rPr>
          <w:vertAlign w:val="superscript"/>
        </w:rPr>
        <w:t xml:space="preserve"> </w:t>
      </w:r>
      <w:r>
        <w:t>an das System:</w:t>
      </w:r>
    </w:p>
    <w:p w:rsidR="00B67503" w:rsidRDefault="00C87C6F">
      <w:pPr>
        <w:numPr>
          <w:ilvl w:val="0"/>
          <w:numId w:val="6"/>
        </w:numPr>
        <w:ind w:right="83" w:hanging="299"/>
      </w:pPr>
      <w:r>
        <w:t>Dezentrale Ressourcenkontrolle, d. h. ein Grid besteht aus geografisch verteilten Ressourcen, die administrativ unabhängig von Organisationen betreut werden.</w:t>
      </w:r>
    </w:p>
    <w:p w:rsidR="00B67503" w:rsidRDefault="00C87C6F">
      <w:pPr>
        <w:numPr>
          <w:ilvl w:val="0"/>
          <w:numId w:val="6"/>
        </w:numPr>
        <w:ind w:right="83" w:hanging="299"/>
      </w:pPr>
      <w:r>
        <w:t>Standardisierte, offene Protokolle und Schnittstellen, d. h. die Grid-Middleware ist nicht anwendungsspezifisch und kann zu verschiedenen Zwecken eingesetzt werden.</w:t>
      </w:r>
    </w:p>
    <w:p w:rsidR="00B67503" w:rsidRDefault="00C87C6F">
      <w:pPr>
        <w:numPr>
          <w:ilvl w:val="0"/>
          <w:numId w:val="6"/>
        </w:numPr>
        <w:spacing w:after="195"/>
        <w:ind w:right="83" w:hanging="299"/>
      </w:pPr>
      <w:r>
        <w:t>Nichttriviale Eigenschaften des Dienstes, z. B. in Bezug auf Antwortzeitverhalten, Verfügbarkeit oder Durchsatz.</w:t>
      </w:r>
    </w:p>
    <w:p w:rsidR="00B67503" w:rsidRDefault="00C87C6F">
      <w:pPr>
        <w:ind w:left="-5" w:right="83"/>
      </w:pPr>
      <w:r>
        <w:t xml:space="preserve">Diese Prinzipien haben eine Ähnlichkeit zu denen des Cloud-C, jedoch sind die wirtschaftlichen Aspekte durch die Gedanken des „Grid Computing“ beschrieben. Des </w:t>
      </w:r>
      <w:del w:id="29" w:author="Yves Staudenmaier" w:date="2020-03-31T09:54:00Z">
        <w:r w:rsidDel="00C87C6F">
          <w:delText>weiteren</w:delText>
        </w:r>
      </w:del>
      <w:ins w:id="30" w:author="Yves Staudenmaier" w:date="2020-03-31T09:54:00Z">
        <w:r>
          <w:t>Weiteren</w:t>
        </w:r>
      </w:ins>
      <w:r>
        <w:t xml:space="preserve"> werden die Aspekte des „Grid Computings“ im Bereich des dezentralen Managements und der verteilten Ressourcen beim Cloud-C nicht weiterverfolgt. Vielmehr </w:t>
      </w:r>
      <w:r>
        <w:lastRenderedPageBreak/>
        <w:t>bietet die Zentralisierung die ökonomischen Vorteile, die eine zentrale Rolle des Geschäftsmodells darstellen.</w:t>
      </w:r>
    </w:p>
    <w:p w:rsidR="00B67503" w:rsidRDefault="00C87C6F">
      <w:pPr>
        <w:spacing w:after="258"/>
        <w:ind w:left="-5" w:right="83"/>
      </w:pPr>
      <w:r>
        <w:t>Da es mehrere Definitionen von Cloud-C gibt, beschränkt sich diese Arbeit auf folgende: „Cloud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r>
        <w:rPr>
          <w:vertAlign w:val="superscript"/>
        </w:rPr>
        <w:footnoteReference w:id="19"/>
      </w:r>
      <w:r>
        <w:rPr>
          <w:vertAlign w:val="superscript"/>
        </w:rPr>
        <w:t xml:space="preserve"> </w:t>
      </w:r>
      <w:r>
        <w:t xml:space="preserve">Das United States National Institute of Standards and Technology (NIST) beschreibt in der Publikation Mell und Grance 2011 folgende </w:t>
      </w:r>
      <w:del w:id="31" w:author="Yves Staudenmaier" w:date="2020-03-31T09:55:00Z">
        <w:r w:rsidDel="00C87C6F">
          <w:delText>essentielle</w:delText>
        </w:r>
      </w:del>
      <w:ins w:id="32" w:author="Yves Staudenmaier" w:date="2020-03-31T09:55:00Z">
        <w:r>
          <w:t>essenzielle</w:t>
        </w:r>
      </w:ins>
      <w:r>
        <w:t xml:space="preserve"> Charakteristika</w:t>
      </w:r>
      <w:r>
        <w:rPr>
          <w:vertAlign w:val="superscript"/>
        </w:rPr>
        <w:footnoteReference w:id="20"/>
      </w:r>
      <w:r>
        <w:t>:</w:t>
      </w:r>
    </w:p>
    <w:p w:rsidR="00B67503" w:rsidRDefault="00C87C6F">
      <w:pPr>
        <w:numPr>
          <w:ilvl w:val="0"/>
          <w:numId w:val="6"/>
        </w:numPr>
        <w:ind w:right="83" w:hanging="299"/>
      </w:pPr>
      <w:r>
        <w:t>on-demand self-service</w:t>
      </w:r>
    </w:p>
    <w:p w:rsidR="00B67503" w:rsidRDefault="00C87C6F">
      <w:pPr>
        <w:numPr>
          <w:ilvl w:val="0"/>
          <w:numId w:val="6"/>
        </w:numPr>
        <w:ind w:right="83" w:hanging="299"/>
      </w:pPr>
      <w:r>
        <w:t>broad network access</w:t>
      </w:r>
    </w:p>
    <w:p w:rsidR="00B67503" w:rsidRDefault="00C87C6F">
      <w:pPr>
        <w:numPr>
          <w:ilvl w:val="0"/>
          <w:numId w:val="6"/>
        </w:numPr>
        <w:ind w:right="83" w:hanging="299"/>
      </w:pPr>
      <w:r>
        <w:t>resource pooling</w:t>
      </w:r>
    </w:p>
    <w:p w:rsidR="00B67503" w:rsidRDefault="00C87C6F">
      <w:pPr>
        <w:numPr>
          <w:ilvl w:val="0"/>
          <w:numId w:val="6"/>
        </w:numPr>
        <w:ind w:right="83" w:hanging="299"/>
      </w:pPr>
      <w:r>
        <w:t>rapid elasticity</w:t>
      </w:r>
    </w:p>
    <w:p w:rsidR="00B67503" w:rsidRDefault="00C87C6F">
      <w:pPr>
        <w:numPr>
          <w:ilvl w:val="0"/>
          <w:numId w:val="6"/>
        </w:numPr>
        <w:spacing w:after="190"/>
        <w:ind w:right="83" w:hanging="299"/>
      </w:pPr>
      <w:r>
        <w:t>measured service</w:t>
      </w:r>
    </w:p>
    <w:p w:rsidR="00B67503" w:rsidRDefault="00C87C6F">
      <w:pPr>
        <w:spacing w:after="624"/>
        <w:ind w:left="-5" w:right="83"/>
      </w:pPr>
      <w:r>
        <w:t xml:space="preserve">Des </w:t>
      </w:r>
      <w:del w:id="33" w:author="Yves Staudenmaier" w:date="2020-03-31T09:55:00Z">
        <w:r w:rsidDel="00C87C6F">
          <w:delText>weiteren</w:delText>
        </w:r>
      </w:del>
      <w:ins w:id="34" w:author="Yves Staudenmaier" w:date="2020-03-31T09:55:00Z">
        <w:r>
          <w:t>Weiteren</w:t>
        </w:r>
      </w:ins>
      <w:r>
        <w:t xml:space="preserve"> beschreibt die NIST drei Servicemodelle, wie sich Unternehmen die Cloud zunutze machen können: Software-as-a-Service (SaaS), Platform-as-a-Service (PaaS) und Infrastructure-as-a-Service (IaaS). Dabei wird SaaS definiert als: „The capability provided to the consumer is to use the provider’s applications running on a cloud infrastructure. [...] The consumer does not manage or control the underlying cloud infrastructure including network, servers, operating systems, storage, or even individual application capabilities, with the possible exception of limited user-specific application configuration settings.“</w:t>
      </w:r>
      <w:r>
        <w:rPr>
          <w:vertAlign w:val="superscript"/>
        </w:rPr>
        <w:t xml:space="preserve">25 </w:t>
      </w:r>
      <w:r>
        <w:t>Cloud-Infrastruktur ist eine Sammlung von Hard-/Software des Cloud-Anbieters, die die fünf essentiellen Charakteristika des Cloud-C unterstützt bzw. erfüllt. Beispiele hierfür sind Google Docs und Office 365. PaaS wird beschrieben durch: „The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r>
        <w:rPr>
          <w:vertAlign w:val="superscript"/>
        </w:rPr>
        <w:footnoteReference w:id="21"/>
      </w:r>
      <w:r>
        <w:rPr>
          <w:vertAlign w:val="superscript"/>
        </w:rPr>
        <w:t xml:space="preserve"> </w:t>
      </w:r>
      <w:r>
        <w:t xml:space="preserve">Bei der später in der Konzeptionierung </w:t>
      </w:r>
      <w:r>
        <w:lastRenderedPageBreak/>
        <w:t>verwendeten Software, OpenShift, handelt es sich um eine PaaS-Lösung. Weitere Beispiele sind Google App Engine, Windows Azure und Heroku.</w:t>
      </w:r>
      <w:r>
        <w:rPr>
          <w:vertAlign w:val="superscript"/>
        </w:rPr>
        <w:footnoteReference w:id="22"/>
      </w:r>
      <w:r>
        <w:rPr>
          <w:vertAlign w:val="superscript"/>
        </w:rPr>
        <w:t xml:space="preserve"> </w:t>
      </w:r>
      <w:r>
        <w:t>IaaS wird durch folgende Definition abgebildet: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w:t>
      </w:r>
      <w:ins w:id="35" w:author="Yves Staudenmaier" w:date="2020-03-31T09:56:00Z">
        <w:r>
          <w:t xml:space="preserve"> </w:t>
        </w:r>
      </w:ins>
      <w:r>
        <w:t>and possibly limited control of select networking components (e.g. host firewalls).“</w:t>
      </w:r>
      <w:r>
        <w:rPr>
          <w:vertAlign w:val="superscript"/>
        </w:rPr>
        <w:footnoteReference w:id="23"/>
      </w:r>
      <w:r>
        <w:rPr>
          <w:vertAlign w:val="superscript"/>
        </w:rPr>
        <w:t xml:space="preserve"> </w:t>
      </w:r>
      <w:r>
        <w:t xml:space="preserve">Hierzu zählen die Produkte Amazon EC2, OpenStack und VMware. Nun sind die Bereitstellungsmodelle der Cloud noch von Bedeutung – die NIST sowie weitere, schon für diesen Abschnitt verwendete, Literatur definiert vier Modelle: „private, community, public and hybrid cloud“ Die „private cloud“ ist in exklusiver Nutzung eines Unternehmens, dass mehrere interne Konsumenten bedient. Es kann entscheiden, ob alle Management-/Betriebsoperationen intern oder extern von einem Anbieter durchgeführt werden. Die Cloud kann intern oder extern gehostet sein. Die „community cloud“ ist eine „private cloud“, jedoch unterscheiden sich die beiden durch die Benutzergruppen. Bei der „community“-Variante ist es nicht auf </w:t>
      </w:r>
      <w:ins w:id="36" w:author="Yves Staudenmaier" w:date="2020-03-31T09:57:00Z">
        <w:r>
          <w:t xml:space="preserve">die </w:t>
        </w:r>
      </w:ins>
      <w:del w:id="37" w:author="Yves Staudenmaier" w:date="2020-03-31T09:56:00Z">
        <w:r w:rsidDel="00C87C6F">
          <w:delText>Organisation</w:delText>
        </w:r>
      </w:del>
      <w:ins w:id="38" w:author="Yves Staudenmaier" w:date="2020-03-31T09:56:00Z">
        <w:r>
          <w:t>Organisation,</w:t>
        </w:r>
      </w:ins>
      <w:r>
        <w:t xml:space="preserve"> sondern auf Gruppe</w:t>
      </w:r>
      <w:ins w:id="39" w:author="Yves Staudenmaier" w:date="2020-03-31T09:57:00Z">
        <w:r>
          <w:t>n</w:t>
        </w:r>
      </w:ins>
      <w:r>
        <w:t xml:space="preserve"> mit gleichen Angelegenheiten beschränkt. Die „public cloud“ ist offen für die Öffentlichkeit natürlich beschränkt durch die Regel des Cloud-Anbieter. Die hybride Variante wird folgendermaßen beschrieben: „The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r>
        <w:rPr>
          <w:vertAlign w:val="superscript"/>
        </w:rPr>
        <w:footnoteReference w:id="24"/>
      </w:r>
    </w:p>
    <w:p w:rsidR="00B67503" w:rsidRDefault="00C87C6F">
      <w:pPr>
        <w:spacing w:after="224" w:line="259" w:lineRule="auto"/>
        <w:ind w:left="-5" w:right="0"/>
        <w:jc w:val="left"/>
      </w:pPr>
      <w:r>
        <w:rPr>
          <w:b/>
          <w:sz w:val="29"/>
        </w:rPr>
        <w:t>2.1.3 Container(-isierung) und Orchestrierung</w:t>
      </w:r>
    </w:p>
    <w:p w:rsidR="00B67503" w:rsidRDefault="00C87C6F">
      <w:pPr>
        <w:spacing w:after="157"/>
        <w:ind w:left="-5" w:right="83"/>
      </w:pPr>
      <w:r>
        <w:t>„Historically, virtualization technologies have developed out of the need for scheduling processes as manageable container units. The processes and resources in question are the file system, memory, network, and system information.“</w:t>
      </w:r>
      <w:r>
        <w:rPr>
          <w:vertAlign w:val="superscript"/>
        </w:rPr>
        <w:footnoteReference w:id="25"/>
      </w:r>
      <w:r>
        <w:rPr>
          <w:vertAlign w:val="superscript"/>
        </w:rPr>
        <w:t xml:space="preserve"> </w:t>
      </w:r>
      <w:r>
        <w:t xml:space="preserve">Aus dieser Notwendigkeit heraus entstanden verschiedene Lösungsansätze: die Virtualisierung in einer virtuellen Maschine (virtuelle Maschine (VM)) und etwas später die Container-Lösungen. Virtuelle Maschinen konnten einige Herausforderungen, wie „scheduling, packaging and resource access“, durch ihre technologischen Ansätze lösen. Dabei wurde der architektonische Ansatz des sogenannten „Gast Systems“ entwickelt, d. h. die virtuelle Maschine ist ein </w:t>
      </w:r>
      <w:r>
        <w:lastRenderedPageBreak/>
        <w:t>vollwertiges Betriebssystem (OS) mit kompletten Dateisystem und eigenem Prozess auf dem „Host System“.</w:t>
      </w:r>
      <w:r>
        <w:rPr>
          <w:vertAlign w:val="superscript"/>
        </w:rPr>
        <w:footnoteReference w:id="26"/>
      </w:r>
      <w:r>
        <w:rPr>
          <w:vertAlign w:val="superscript"/>
        </w:rPr>
        <w:t xml:space="preserve"> </w:t>
      </w:r>
      <w:r>
        <w:t xml:space="preserve">Im Vergleich dazu können Container die gleichen Anforderung abbilden, jedoch unterscheidet sich die Architektur dieser (vgl. Abbildung 2.2 auf der nächsten Seite). Ein Container enthält alle notwendigen, für die App relevanten, Bibliotheken beziehungsweise Abhängigkeiten und kann so, ohne ein komplettes OS, lauffähige Applikationen beinhalten. Diese Abstraktion ist im </w:t>
      </w:r>
      <w:ins w:id="40" w:author="Yves Staudenmaier" w:date="2020-03-31T09:57:00Z">
        <w:r>
          <w:t>„</w:t>
        </w:r>
      </w:ins>
      <w:r>
        <w:t>Cloud</w:t>
      </w:r>
      <w:ins w:id="41" w:author="Yves Staudenmaier" w:date="2020-03-31T09:57:00Z">
        <w:r>
          <w:t>“-</w:t>
        </w:r>
      </w:ins>
      <w:r>
        <w:t>Umfeld (bspw. in einer PaaS-Ausprägung) nützlich, da die Container leichtgewichtiger sind und weniger Speicherauslastung (persistenter Speicher) dadurch benötigen. Auch später für die Orchestrierung der Container in einem Cluster-Umfeld ist dies von Nutzen.</w:t>
      </w:r>
    </w:p>
    <w:tbl>
      <w:tblPr>
        <w:tblStyle w:val="TableGrid"/>
        <w:tblW w:w="8089" w:type="dxa"/>
        <w:tblInd w:w="314" w:type="dxa"/>
        <w:tblCellMar>
          <w:top w:w="0" w:type="dxa"/>
          <w:left w:w="0" w:type="dxa"/>
          <w:bottom w:w="0" w:type="dxa"/>
          <w:right w:w="0" w:type="dxa"/>
        </w:tblCellMar>
        <w:tblLook w:val="04A0" w:firstRow="1" w:lastRow="0" w:firstColumn="1" w:lastColumn="0" w:noHBand="0" w:noVBand="1"/>
      </w:tblPr>
      <w:tblGrid>
        <w:gridCol w:w="2877"/>
        <w:gridCol w:w="30"/>
        <w:gridCol w:w="961"/>
        <w:gridCol w:w="661"/>
        <w:gridCol w:w="3968"/>
      </w:tblGrid>
      <w:tr w:rsidR="00B67503">
        <w:trPr>
          <w:trHeight w:val="2614"/>
        </w:trPr>
        <w:tc>
          <w:tcPr>
            <w:tcW w:w="4037" w:type="dxa"/>
            <w:gridSpan w:val="2"/>
            <w:vMerge w:val="restart"/>
            <w:tcBorders>
              <w:top w:val="nil"/>
              <w:left w:val="nil"/>
              <w:bottom w:val="nil"/>
              <w:right w:val="nil"/>
            </w:tcBorders>
          </w:tcPr>
          <w:p w:rsidR="00B67503" w:rsidRDefault="00B67503">
            <w:pPr>
              <w:spacing w:after="0" w:line="259" w:lineRule="auto"/>
              <w:ind w:left="-2050" w:right="366" w:firstLine="0"/>
              <w:jc w:val="left"/>
            </w:pPr>
          </w:p>
          <w:tbl>
            <w:tblPr>
              <w:tblStyle w:val="TableGrid"/>
              <w:tblW w:w="3802" w:type="dxa"/>
              <w:tblInd w:w="0" w:type="dxa"/>
              <w:tblCellMar>
                <w:top w:w="76" w:type="dxa"/>
                <w:left w:w="131" w:type="dxa"/>
                <w:bottom w:w="74" w:type="dxa"/>
                <w:right w:w="115" w:type="dxa"/>
              </w:tblCellMar>
              <w:tblLook w:val="04A0" w:firstRow="1" w:lastRow="0" w:firstColumn="1" w:lastColumn="0" w:noHBand="0" w:noVBand="1"/>
            </w:tblPr>
            <w:tblGrid>
              <w:gridCol w:w="1294"/>
              <w:gridCol w:w="248"/>
              <w:gridCol w:w="1357"/>
            </w:tblGrid>
            <w:tr w:rsidR="00B67503">
              <w:trPr>
                <w:trHeight w:val="2250"/>
              </w:trPr>
              <w:tc>
                <w:tcPr>
                  <w:tcW w:w="1844" w:type="dxa"/>
                  <w:tcBorders>
                    <w:top w:val="single" w:sz="3" w:space="0" w:color="000000"/>
                    <w:left w:val="single" w:sz="3" w:space="0" w:color="000000"/>
                    <w:bottom w:val="nil"/>
                    <w:right w:val="single" w:sz="3" w:space="0" w:color="000000"/>
                  </w:tcBorders>
                </w:tcPr>
                <w:p w:rsidR="00B67503" w:rsidRDefault="00B67503">
                  <w:pPr>
                    <w:spacing w:after="0" w:line="259" w:lineRule="auto"/>
                    <w:ind w:left="-2181" w:right="75" w:firstLine="0"/>
                    <w:jc w:val="left"/>
                  </w:pPr>
                </w:p>
                <w:tbl>
                  <w:tblPr>
                    <w:tblStyle w:val="TableGrid"/>
                    <w:tblW w:w="1523" w:type="dxa"/>
                    <w:tblInd w:w="0" w:type="dxa"/>
                    <w:tblCellMar>
                      <w:top w:w="0" w:type="dxa"/>
                      <w:left w:w="143" w:type="dxa"/>
                      <w:bottom w:w="0" w:type="dxa"/>
                      <w:right w:w="115" w:type="dxa"/>
                    </w:tblCellMar>
                    <w:tblLook w:val="04A0" w:firstRow="1" w:lastRow="0" w:firstColumn="1" w:lastColumn="0" w:noHBand="0" w:noVBand="1"/>
                  </w:tblPr>
                  <w:tblGrid>
                    <w:gridCol w:w="629"/>
                    <w:gridCol w:w="264"/>
                    <w:gridCol w:w="630"/>
                  </w:tblGrid>
                  <w:tr w:rsidR="00B67503">
                    <w:trPr>
                      <w:trHeight w:val="767"/>
                    </w:trPr>
                    <w:tc>
                      <w:tcPr>
                        <w:tcW w:w="6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B67503" w:rsidRDefault="00C87C6F">
                        <w:pPr>
                          <w:spacing w:after="0" w:line="259" w:lineRule="auto"/>
                          <w:ind w:left="3" w:right="0" w:firstLine="0"/>
                          <w:jc w:val="left"/>
                        </w:pPr>
                        <w:r>
                          <w:rPr>
                            <w:sz w:val="16"/>
                          </w:rPr>
                          <w:t>App a</w:t>
                        </w:r>
                      </w:p>
                    </w:tc>
                    <w:tc>
                      <w:tcPr>
                        <w:tcW w:w="192" w:type="dxa"/>
                        <w:tcBorders>
                          <w:top w:val="nil"/>
                          <w:left w:val="single" w:sz="3" w:space="0" w:color="000000"/>
                          <w:bottom w:val="nil"/>
                          <w:right w:val="single" w:sz="3" w:space="0" w:color="000000"/>
                        </w:tcBorders>
                      </w:tcPr>
                      <w:p w:rsidR="00B67503" w:rsidRDefault="00B67503">
                        <w:pPr>
                          <w:spacing w:after="160" w:line="259" w:lineRule="auto"/>
                          <w:ind w:left="0" w:right="0" w:firstLine="0"/>
                          <w:jc w:val="left"/>
                        </w:pPr>
                      </w:p>
                    </w:tc>
                    <w:tc>
                      <w:tcPr>
                        <w:tcW w:w="6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B67503" w:rsidRDefault="00C87C6F">
                        <w:pPr>
                          <w:spacing w:after="0" w:line="259" w:lineRule="auto"/>
                          <w:ind w:left="0" w:right="0" w:firstLine="0"/>
                          <w:jc w:val="left"/>
                        </w:pPr>
                        <w:r>
                          <w:rPr>
                            <w:sz w:val="16"/>
                          </w:rPr>
                          <w:t>App b</w:t>
                        </w:r>
                      </w:p>
                    </w:tc>
                  </w:tr>
                  <w:tr w:rsidR="00B67503">
                    <w:tblPrEx>
                      <w:tblCellMar>
                        <w:top w:w="47" w:type="dxa"/>
                        <w:left w:w="115" w:type="dxa"/>
                      </w:tblCellMar>
                    </w:tblPrEx>
                    <w:trPr>
                      <w:trHeight w:val="226"/>
                    </w:trPr>
                    <w:tc>
                      <w:tcPr>
                        <w:tcW w:w="1523" w:type="dxa"/>
                        <w:gridSpan w:val="3"/>
                        <w:tcBorders>
                          <w:top w:val="single" w:sz="3" w:space="0" w:color="000000"/>
                          <w:left w:val="single" w:sz="3" w:space="0" w:color="000000"/>
                          <w:bottom w:val="single" w:sz="3" w:space="0" w:color="000000"/>
                          <w:right w:val="single" w:sz="3" w:space="0" w:color="000000"/>
                        </w:tcBorders>
                        <w:shd w:val="clear" w:color="auto" w:fill="FFFFFF"/>
                      </w:tcPr>
                      <w:p w:rsidR="00B67503" w:rsidRDefault="00C87C6F">
                        <w:pPr>
                          <w:spacing w:after="0" w:line="259" w:lineRule="auto"/>
                          <w:ind w:left="0" w:right="0" w:firstLine="0"/>
                          <w:jc w:val="center"/>
                        </w:pPr>
                        <w:r>
                          <w:rPr>
                            <w:sz w:val="16"/>
                          </w:rPr>
                          <w:t>Bins/libs</w:t>
                        </w:r>
                      </w:p>
                    </w:tc>
                  </w:tr>
                  <w:tr w:rsidR="00B67503">
                    <w:tblPrEx>
                      <w:tblCellMar>
                        <w:top w:w="49" w:type="dxa"/>
                        <w:left w:w="115" w:type="dxa"/>
                      </w:tblCellMar>
                    </w:tblPrEx>
                    <w:trPr>
                      <w:trHeight w:val="228"/>
                    </w:trPr>
                    <w:tc>
                      <w:tcPr>
                        <w:tcW w:w="1523" w:type="dxa"/>
                        <w:gridSpan w:val="3"/>
                        <w:tcBorders>
                          <w:top w:val="single" w:sz="3" w:space="0" w:color="000000"/>
                          <w:left w:val="single" w:sz="3" w:space="0" w:color="000000"/>
                          <w:bottom w:val="single" w:sz="3" w:space="0" w:color="000000"/>
                          <w:right w:val="single" w:sz="3" w:space="0" w:color="000000"/>
                        </w:tcBorders>
                        <w:shd w:val="clear" w:color="auto" w:fill="FFFFFF"/>
                      </w:tcPr>
                      <w:p w:rsidR="00B67503" w:rsidRDefault="00C87C6F">
                        <w:pPr>
                          <w:spacing w:after="0" w:line="259" w:lineRule="auto"/>
                          <w:ind w:left="0" w:right="1" w:firstLine="0"/>
                          <w:jc w:val="center"/>
                        </w:pPr>
                        <w:r>
                          <w:rPr>
                            <w:sz w:val="16"/>
                          </w:rPr>
                          <w:t>Gast-OS</w:t>
                        </w:r>
                      </w:p>
                    </w:tc>
                  </w:tr>
                </w:tbl>
                <w:p w:rsidR="00B67503" w:rsidRDefault="00B67503">
                  <w:pPr>
                    <w:spacing w:after="160" w:line="259" w:lineRule="auto"/>
                    <w:ind w:left="0" w:right="0" w:firstLine="0"/>
                    <w:jc w:val="left"/>
                  </w:pPr>
                </w:p>
              </w:tc>
              <w:tc>
                <w:tcPr>
                  <w:tcW w:w="116" w:type="dxa"/>
                  <w:tcBorders>
                    <w:top w:val="nil"/>
                    <w:left w:val="single" w:sz="3" w:space="0" w:color="000000"/>
                    <w:bottom w:val="nil"/>
                    <w:right w:val="single" w:sz="3" w:space="0" w:color="000000"/>
                  </w:tcBorders>
                </w:tcPr>
                <w:p w:rsidR="00B67503" w:rsidRDefault="00B67503">
                  <w:pPr>
                    <w:spacing w:after="160" w:line="259" w:lineRule="auto"/>
                    <w:ind w:left="0" w:right="0" w:firstLine="0"/>
                    <w:jc w:val="left"/>
                  </w:pPr>
                </w:p>
              </w:tc>
              <w:tc>
                <w:tcPr>
                  <w:tcW w:w="1842" w:type="dxa"/>
                  <w:tcBorders>
                    <w:top w:val="single" w:sz="3" w:space="0" w:color="000000"/>
                    <w:left w:val="single" w:sz="3" w:space="0" w:color="000000"/>
                    <w:bottom w:val="nil"/>
                    <w:right w:val="single" w:sz="3" w:space="0" w:color="000000"/>
                  </w:tcBorders>
                </w:tcPr>
                <w:p w:rsidR="00B67503" w:rsidRDefault="00B67503">
                  <w:pPr>
                    <w:spacing w:after="0" w:line="259" w:lineRule="auto"/>
                    <w:ind w:left="-4141" w:right="16" w:firstLine="0"/>
                    <w:jc w:val="left"/>
                  </w:pPr>
                </w:p>
                <w:tbl>
                  <w:tblPr>
                    <w:tblStyle w:val="TableGrid"/>
                    <w:tblW w:w="1521" w:type="dxa"/>
                    <w:tblInd w:w="59" w:type="dxa"/>
                    <w:tblCellMar>
                      <w:top w:w="0" w:type="dxa"/>
                      <w:left w:w="145" w:type="dxa"/>
                      <w:bottom w:w="0" w:type="dxa"/>
                      <w:right w:w="115" w:type="dxa"/>
                    </w:tblCellMar>
                    <w:tblLook w:val="04A0" w:firstRow="1" w:lastRow="0" w:firstColumn="1" w:lastColumn="0" w:noHBand="0" w:noVBand="1"/>
                  </w:tblPr>
                  <w:tblGrid>
                    <w:gridCol w:w="632"/>
                    <w:gridCol w:w="266"/>
                    <w:gridCol w:w="623"/>
                  </w:tblGrid>
                  <w:tr w:rsidR="00B67503">
                    <w:trPr>
                      <w:trHeight w:val="767"/>
                    </w:trPr>
                    <w:tc>
                      <w:tcPr>
                        <w:tcW w:w="6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B67503" w:rsidRDefault="00C87C6F">
                        <w:pPr>
                          <w:spacing w:after="0" w:line="259" w:lineRule="auto"/>
                          <w:ind w:left="0" w:right="31" w:firstLine="0"/>
                          <w:jc w:val="center"/>
                        </w:pPr>
                        <w:r>
                          <w:rPr>
                            <w:sz w:val="16"/>
                          </w:rPr>
                          <w:t>App c</w:t>
                        </w:r>
                      </w:p>
                    </w:tc>
                    <w:tc>
                      <w:tcPr>
                        <w:tcW w:w="190" w:type="dxa"/>
                        <w:tcBorders>
                          <w:top w:val="nil"/>
                          <w:left w:val="single" w:sz="3" w:space="0" w:color="000000"/>
                          <w:bottom w:val="nil"/>
                          <w:right w:val="single" w:sz="3" w:space="0" w:color="000000"/>
                        </w:tcBorders>
                      </w:tcPr>
                      <w:p w:rsidR="00B67503" w:rsidRDefault="00B67503">
                        <w:pPr>
                          <w:spacing w:after="160" w:line="259" w:lineRule="auto"/>
                          <w:ind w:left="0" w:right="0" w:firstLine="0"/>
                          <w:jc w:val="left"/>
                        </w:pPr>
                      </w:p>
                    </w:tc>
                    <w:tc>
                      <w:tcPr>
                        <w:tcW w:w="6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B67503" w:rsidRDefault="00C87C6F">
                        <w:pPr>
                          <w:spacing w:after="0" w:line="259" w:lineRule="auto"/>
                          <w:ind w:left="0" w:right="0" w:firstLine="0"/>
                          <w:jc w:val="left"/>
                        </w:pPr>
                        <w:r>
                          <w:rPr>
                            <w:sz w:val="16"/>
                          </w:rPr>
                          <w:t>App d</w:t>
                        </w:r>
                      </w:p>
                    </w:tc>
                  </w:tr>
                  <w:tr w:rsidR="00B67503">
                    <w:tblPrEx>
                      <w:tblCellMar>
                        <w:top w:w="47" w:type="dxa"/>
                        <w:left w:w="115" w:type="dxa"/>
                      </w:tblCellMar>
                    </w:tblPrEx>
                    <w:trPr>
                      <w:trHeight w:val="226"/>
                    </w:trPr>
                    <w:tc>
                      <w:tcPr>
                        <w:tcW w:w="1521" w:type="dxa"/>
                        <w:gridSpan w:val="3"/>
                        <w:tcBorders>
                          <w:top w:val="single" w:sz="3" w:space="0" w:color="000000"/>
                          <w:left w:val="single" w:sz="3" w:space="0" w:color="000000"/>
                          <w:bottom w:val="single" w:sz="3" w:space="0" w:color="000000"/>
                          <w:right w:val="single" w:sz="3" w:space="0" w:color="000000"/>
                        </w:tcBorders>
                        <w:shd w:val="clear" w:color="auto" w:fill="FFFFFF"/>
                      </w:tcPr>
                      <w:p w:rsidR="00B67503" w:rsidRDefault="00C87C6F">
                        <w:pPr>
                          <w:spacing w:after="0" w:line="259" w:lineRule="auto"/>
                          <w:ind w:left="1" w:right="0" w:firstLine="0"/>
                          <w:jc w:val="center"/>
                        </w:pPr>
                        <w:r>
                          <w:rPr>
                            <w:sz w:val="16"/>
                          </w:rPr>
                          <w:t>Bins/libs</w:t>
                        </w:r>
                      </w:p>
                    </w:tc>
                  </w:tr>
                  <w:tr w:rsidR="00B67503">
                    <w:tblPrEx>
                      <w:tblCellMar>
                        <w:top w:w="49" w:type="dxa"/>
                        <w:left w:w="115" w:type="dxa"/>
                      </w:tblCellMar>
                    </w:tblPrEx>
                    <w:trPr>
                      <w:trHeight w:val="228"/>
                    </w:trPr>
                    <w:tc>
                      <w:tcPr>
                        <w:tcW w:w="1521" w:type="dxa"/>
                        <w:gridSpan w:val="3"/>
                        <w:tcBorders>
                          <w:top w:val="single" w:sz="3" w:space="0" w:color="000000"/>
                          <w:left w:val="single" w:sz="3" w:space="0" w:color="000000"/>
                          <w:bottom w:val="single" w:sz="3" w:space="0" w:color="000000"/>
                          <w:right w:val="single" w:sz="3" w:space="0" w:color="000000"/>
                        </w:tcBorders>
                        <w:shd w:val="clear" w:color="auto" w:fill="FFFFFF"/>
                      </w:tcPr>
                      <w:p w:rsidR="00B67503" w:rsidRDefault="00C87C6F">
                        <w:pPr>
                          <w:spacing w:after="0" w:line="259" w:lineRule="auto"/>
                          <w:ind w:left="1" w:right="0" w:firstLine="0"/>
                          <w:jc w:val="center"/>
                        </w:pPr>
                        <w:r>
                          <w:rPr>
                            <w:sz w:val="16"/>
                          </w:rPr>
                          <w:t>Gast-OS</w:t>
                        </w:r>
                      </w:p>
                    </w:tc>
                  </w:tr>
                </w:tbl>
                <w:p w:rsidR="00B67503" w:rsidRDefault="00B67503">
                  <w:pPr>
                    <w:spacing w:after="160" w:line="259" w:lineRule="auto"/>
                    <w:ind w:left="0" w:right="0" w:firstLine="0"/>
                    <w:jc w:val="left"/>
                  </w:pPr>
                </w:p>
              </w:tc>
            </w:tr>
            <w:tr w:rsidR="00B67503">
              <w:trPr>
                <w:trHeight w:val="984"/>
              </w:trPr>
              <w:tc>
                <w:tcPr>
                  <w:tcW w:w="1844" w:type="dxa"/>
                  <w:tcBorders>
                    <w:top w:val="nil"/>
                    <w:left w:val="single" w:sz="3" w:space="0" w:color="000000"/>
                    <w:bottom w:val="single" w:sz="3" w:space="0" w:color="000000"/>
                    <w:right w:val="single" w:sz="3" w:space="0" w:color="000000"/>
                  </w:tcBorders>
                  <w:vAlign w:val="bottom"/>
                </w:tcPr>
                <w:p w:rsidR="00B67503" w:rsidRDefault="00C87C6F">
                  <w:pPr>
                    <w:spacing w:after="0" w:line="259" w:lineRule="auto"/>
                    <w:ind w:left="0" w:right="103" w:firstLine="0"/>
                    <w:jc w:val="center"/>
                  </w:pPr>
                  <w:r>
                    <w:rPr>
                      <w:sz w:val="16"/>
                    </w:rPr>
                    <w:t>VM</w:t>
                  </w:r>
                </w:p>
              </w:tc>
              <w:tc>
                <w:tcPr>
                  <w:tcW w:w="116" w:type="dxa"/>
                  <w:tcBorders>
                    <w:top w:val="nil"/>
                    <w:left w:val="single" w:sz="3" w:space="0" w:color="000000"/>
                    <w:bottom w:val="nil"/>
                    <w:right w:val="single" w:sz="3" w:space="0" w:color="000000"/>
                  </w:tcBorders>
                </w:tcPr>
                <w:p w:rsidR="00B67503" w:rsidRDefault="00B67503">
                  <w:pPr>
                    <w:spacing w:after="160" w:line="259" w:lineRule="auto"/>
                    <w:ind w:left="0" w:right="0" w:firstLine="0"/>
                    <w:jc w:val="left"/>
                  </w:pPr>
                </w:p>
              </w:tc>
              <w:tc>
                <w:tcPr>
                  <w:tcW w:w="1842" w:type="dxa"/>
                  <w:tcBorders>
                    <w:top w:val="nil"/>
                    <w:left w:val="single" w:sz="3" w:space="0" w:color="000000"/>
                    <w:bottom w:val="single" w:sz="3" w:space="0" w:color="000000"/>
                    <w:right w:val="single" w:sz="3" w:space="0" w:color="000000"/>
                  </w:tcBorders>
                  <w:vAlign w:val="bottom"/>
                </w:tcPr>
                <w:p w:rsidR="00B67503" w:rsidRDefault="00C87C6F">
                  <w:pPr>
                    <w:spacing w:after="0" w:line="259" w:lineRule="auto"/>
                    <w:ind w:left="43" w:right="0" w:firstLine="0"/>
                    <w:jc w:val="center"/>
                  </w:pPr>
                  <w:r>
                    <w:rPr>
                      <w:sz w:val="16"/>
                    </w:rPr>
                    <w:t>VM</w:t>
                  </w:r>
                </w:p>
              </w:tc>
            </w:tr>
          </w:tbl>
          <w:p w:rsidR="00B67503" w:rsidRDefault="00B67503">
            <w:pPr>
              <w:spacing w:after="160" w:line="259" w:lineRule="auto"/>
              <w:ind w:left="0" w:right="0" w:firstLine="0"/>
              <w:jc w:val="left"/>
            </w:pPr>
          </w:p>
        </w:tc>
        <w:tc>
          <w:tcPr>
            <w:tcW w:w="2150" w:type="dxa"/>
            <w:gridSpan w:val="2"/>
            <w:vMerge w:val="restart"/>
            <w:tcBorders>
              <w:top w:val="nil"/>
              <w:left w:val="nil"/>
              <w:bottom w:val="nil"/>
              <w:right w:val="nil"/>
            </w:tcBorders>
          </w:tcPr>
          <w:p w:rsidR="00B67503" w:rsidRDefault="00B67503">
            <w:pPr>
              <w:spacing w:after="0" w:line="259" w:lineRule="auto"/>
              <w:ind w:left="-6087" w:right="191" w:firstLine="0"/>
              <w:jc w:val="left"/>
            </w:pPr>
          </w:p>
          <w:tbl>
            <w:tblPr>
              <w:tblStyle w:val="TableGrid"/>
              <w:tblW w:w="1842" w:type="dxa"/>
              <w:tblInd w:w="250" w:type="dxa"/>
              <w:tblCellMar>
                <w:top w:w="0" w:type="dxa"/>
                <w:left w:w="115" w:type="dxa"/>
                <w:bottom w:w="91" w:type="dxa"/>
                <w:right w:w="115" w:type="dxa"/>
              </w:tblCellMar>
              <w:tblLook w:val="04A0" w:firstRow="1" w:lastRow="0" w:firstColumn="1" w:lastColumn="0" w:noHBand="0" w:noVBand="1"/>
            </w:tblPr>
            <w:tblGrid>
              <w:gridCol w:w="1842"/>
            </w:tblGrid>
            <w:tr w:rsidR="00B67503">
              <w:trPr>
                <w:trHeight w:val="2896"/>
              </w:trPr>
              <w:tc>
                <w:tcPr>
                  <w:tcW w:w="1842" w:type="dxa"/>
                  <w:tcBorders>
                    <w:top w:val="single" w:sz="3" w:space="0" w:color="000000"/>
                    <w:left w:val="single" w:sz="3" w:space="0" w:color="000000"/>
                    <w:bottom w:val="single" w:sz="3" w:space="0" w:color="000000"/>
                    <w:right w:val="single" w:sz="3" w:space="0" w:color="000000"/>
                  </w:tcBorders>
                  <w:vAlign w:val="bottom"/>
                </w:tcPr>
                <w:tbl>
                  <w:tblPr>
                    <w:tblStyle w:val="TableGrid"/>
                    <w:tblW w:w="1521" w:type="dxa"/>
                    <w:tblInd w:w="73" w:type="dxa"/>
                    <w:tblCellMar>
                      <w:top w:w="0" w:type="dxa"/>
                      <w:left w:w="147" w:type="dxa"/>
                      <w:bottom w:w="0" w:type="dxa"/>
                      <w:right w:w="115" w:type="dxa"/>
                    </w:tblCellMar>
                    <w:tblLook w:val="04A0" w:firstRow="1" w:lastRow="0" w:firstColumn="1" w:lastColumn="0" w:noHBand="0" w:noVBand="1"/>
                  </w:tblPr>
                  <w:tblGrid>
                    <w:gridCol w:w="622"/>
                    <w:gridCol w:w="268"/>
                    <w:gridCol w:w="631"/>
                  </w:tblGrid>
                  <w:tr w:rsidR="00B67503">
                    <w:trPr>
                      <w:trHeight w:val="767"/>
                    </w:trPr>
                    <w:tc>
                      <w:tcPr>
                        <w:tcW w:w="6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B67503" w:rsidRDefault="00C87C6F">
                        <w:pPr>
                          <w:spacing w:after="0" w:line="259" w:lineRule="auto"/>
                          <w:ind w:left="0" w:right="0" w:firstLine="0"/>
                          <w:jc w:val="left"/>
                        </w:pPr>
                        <w:r>
                          <w:rPr>
                            <w:sz w:val="16"/>
                          </w:rPr>
                          <w:t>App e</w:t>
                        </w:r>
                      </w:p>
                    </w:tc>
                    <w:tc>
                      <w:tcPr>
                        <w:tcW w:w="190" w:type="dxa"/>
                        <w:tcBorders>
                          <w:top w:val="nil"/>
                          <w:left w:val="single" w:sz="3" w:space="0" w:color="000000"/>
                          <w:bottom w:val="nil"/>
                          <w:right w:val="single" w:sz="3" w:space="0" w:color="000000"/>
                        </w:tcBorders>
                      </w:tcPr>
                      <w:p w:rsidR="00B67503" w:rsidRDefault="00B67503">
                        <w:pPr>
                          <w:spacing w:after="160" w:line="259" w:lineRule="auto"/>
                          <w:ind w:left="0" w:right="0" w:firstLine="0"/>
                          <w:jc w:val="left"/>
                        </w:pPr>
                      </w:p>
                    </w:tc>
                    <w:tc>
                      <w:tcPr>
                        <w:tcW w:w="6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B67503" w:rsidRDefault="00C87C6F">
                        <w:pPr>
                          <w:spacing w:after="0" w:line="259" w:lineRule="auto"/>
                          <w:ind w:left="0" w:right="28" w:firstLine="0"/>
                          <w:jc w:val="center"/>
                        </w:pPr>
                        <w:r>
                          <w:rPr>
                            <w:sz w:val="16"/>
                          </w:rPr>
                          <w:t>App f</w:t>
                        </w:r>
                      </w:p>
                    </w:tc>
                  </w:tr>
                  <w:tr w:rsidR="00B67503">
                    <w:tblPrEx>
                      <w:tblCellMar>
                        <w:top w:w="47" w:type="dxa"/>
                        <w:left w:w="115" w:type="dxa"/>
                      </w:tblCellMar>
                    </w:tblPrEx>
                    <w:trPr>
                      <w:trHeight w:val="226"/>
                    </w:trPr>
                    <w:tc>
                      <w:tcPr>
                        <w:tcW w:w="1521" w:type="dxa"/>
                        <w:gridSpan w:val="3"/>
                        <w:tcBorders>
                          <w:top w:val="single" w:sz="3" w:space="0" w:color="000000"/>
                          <w:left w:val="single" w:sz="3" w:space="0" w:color="000000"/>
                          <w:bottom w:val="single" w:sz="3" w:space="0" w:color="000000"/>
                          <w:right w:val="single" w:sz="3" w:space="0" w:color="000000"/>
                        </w:tcBorders>
                        <w:shd w:val="clear" w:color="auto" w:fill="FFFFFF"/>
                      </w:tcPr>
                      <w:p w:rsidR="00B67503" w:rsidRDefault="00C87C6F">
                        <w:pPr>
                          <w:spacing w:after="0" w:line="259" w:lineRule="auto"/>
                          <w:ind w:left="2" w:right="0" w:firstLine="0"/>
                          <w:jc w:val="center"/>
                        </w:pPr>
                        <w:r>
                          <w:rPr>
                            <w:sz w:val="16"/>
                          </w:rPr>
                          <w:t>Bins/libs</w:t>
                        </w:r>
                      </w:p>
                    </w:tc>
                  </w:tr>
                </w:tbl>
                <w:p w:rsidR="00B67503" w:rsidRDefault="00C87C6F">
                  <w:pPr>
                    <w:spacing w:after="0" w:line="259" w:lineRule="auto"/>
                    <w:ind w:left="163" w:right="0" w:firstLine="0"/>
                    <w:jc w:val="center"/>
                  </w:pPr>
                  <w:r>
                    <w:rPr>
                      <w:sz w:val="16"/>
                    </w:rPr>
                    <w:t>Container</w:t>
                  </w:r>
                </w:p>
              </w:tc>
            </w:tr>
          </w:tbl>
          <w:p w:rsidR="00B67503" w:rsidRDefault="00B67503">
            <w:pPr>
              <w:spacing w:after="160" w:line="259" w:lineRule="auto"/>
              <w:ind w:left="0" w:right="0" w:firstLine="0"/>
              <w:jc w:val="left"/>
            </w:pPr>
          </w:p>
        </w:tc>
        <w:tc>
          <w:tcPr>
            <w:tcW w:w="1902" w:type="dxa"/>
            <w:tcBorders>
              <w:top w:val="nil"/>
              <w:left w:val="nil"/>
              <w:bottom w:val="nil"/>
              <w:right w:val="nil"/>
            </w:tcBorders>
          </w:tcPr>
          <w:p w:rsidR="00B67503" w:rsidRDefault="00B67503">
            <w:pPr>
              <w:spacing w:after="0" w:line="259" w:lineRule="auto"/>
              <w:ind w:left="-8237" w:right="131" w:firstLine="0"/>
              <w:jc w:val="left"/>
            </w:pPr>
          </w:p>
          <w:tbl>
            <w:tblPr>
              <w:tblStyle w:val="TableGrid"/>
              <w:tblW w:w="1844" w:type="dxa"/>
              <w:tblInd w:w="58" w:type="dxa"/>
              <w:tblCellMar>
                <w:top w:w="0" w:type="dxa"/>
                <w:left w:w="115" w:type="dxa"/>
                <w:bottom w:w="113" w:type="dxa"/>
                <w:right w:w="115" w:type="dxa"/>
              </w:tblCellMar>
              <w:tblLook w:val="04A0" w:firstRow="1" w:lastRow="0" w:firstColumn="1" w:lastColumn="0" w:noHBand="0" w:noVBand="1"/>
            </w:tblPr>
            <w:tblGrid>
              <w:gridCol w:w="1844"/>
            </w:tblGrid>
            <w:tr w:rsidR="00B67503">
              <w:trPr>
                <w:trHeight w:val="2558"/>
              </w:trPr>
              <w:tc>
                <w:tcPr>
                  <w:tcW w:w="1844" w:type="dxa"/>
                  <w:tcBorders>
                    <w:top w:val="single" w:sz="3" w:space="0" w:color="000000"/>
                    <w:left w:val="single" w:sz="3" w:space="0" w:color="000000"/>
                    <w:bottom w:val="single" w:sz="3" w:space="0" w:color="000000"/>
                    <w:right w:val="single" w:sz="3" w:space="0" w:color="000000"/>
                  </w:tcBorders>
                  <w:vAlign w:val="bottom"/>
                </w:tcPr>
                <w:tbl>
                  <w:tblPr>
                    <w:tblStyle w:val="TableGrid"/>
                    <w:tblW w:w="1523" w:type="dxa"/>
                    <w:tblInd w:w="75" w:type="dxa"/>
                    <w:tblCellMar>
                      <w:top w:w="0" w:type="dxa"/>
                      <w:left w:w="115" w:type="dxa"/>
                      <w:bottom w:w="0" w:type="dxa"/>
                      <w:right w:w="115" w:type="dxa"/>
                    </w:tblCellMar>
                    <w:tblLook w:val="04A0" w:firstRow="1" w:lastRow="0" w:firstColumn="1" w:lastColumn="0" w:noHBand="0" w:noVBand="1"/>
                  </w:tblPr>
                  <w:tblGrid>
                    <w:gridCol w:w="1523"/>
                  </w:tblGrid>
                  <w:tr w:rsidR="00B67503">
                    <w:trPr>
                      <w:trHeight w:val="767"/>
                    </w:trPr>
                    <w:tc>
                      <w:tcPr>
                        <w:tcW w:w="152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B67503" w:rsidRDefault="00C87C6F">
                        <w:pPr>
                          <w:spacing w:after="0" w:line="259" w:lineRule="auto"/>
                          <w:ind w:left="3" w:right="0" w:firstLine="0"/>
                          <w:jc w:val="center"/>
                        </w:pPr>
                        <w:r>
                          <w:rPr>
                            <w:sz w:val="16"/>
                          </w:rPr>
                          <w:t>App g</w:t>
                        </w:r>
                      </w:p>
                    </w:tc>
                  </w:tr>
                </w:tbl>
                <w:p w:rsidR="00B67503" w:rsidRDefault="00C87C6F">
                  <w:pPr>
                    <w:spacing w:after="0" w:line="259" w:lineRule="auto"/>
                    <w:ind w:left="2" w:right="0" w:firstLine="0"/>
                    <w:jc w:val="center"/>
                  </w:pPr>
                  <w:r>
                    <w:rPr>
                      <w:sz w:val="16"/>
                    </w:rPr>
                    <w:t>Container</w:t>
                  </w:r>
                </w:p>
              </w:tc>
            </w:tr>
          </w:tbl>
          <w:p w:rsidR="00B67503" w:rsidRDefault="00B67503">
            <w:pPr>
              <w:spacing w:after="160" w:line="259" w:lineRule="auto"/>
              <w:ind w:left="0" w:right="0" w:firstLine="0"/>
              <w:jc w:val="left"/>
            </w:pPr>
          </w:p>
        </w:tc>
      </w:tr>
      <w:tr w:rsidR="00B67503">
        <w:trPr>
          <w:trHeight w:val="337"/>
        </w:trPr>
        <w:tc>
          <w:tcPr>
            <w:tcW w:w="0" w:type="auto"/>
            <w:gridSpan w:val="2"/>
            <w:vMerge/>
            <w:tcBorders>
              <w:top w:val="nil"/>
              <w:left w:val="nil"/>
              <w:bottom w:val="nil"/>
              <w:right w:val="nil"/>
            </w:tcBorders>
          </w:tcPr>
          <w:p w:rsidR="00B67503" w:rsidRDefault="00B67503">
            <w:pPr>
              <w:spacing w:after="160" w:line="259" w:lineRule="auto"/>
              <w:ind w:left="0" w:right="0" w:firstLine="0"/>
              <w:jc w:val="left"/>
            </w:pPr>
          </w:p>
        </w:tc>
        <w:tc>
          <w:tcPr>
            <w:tcW w:w="0" w:type="auto"/>
            <w:gridSpan w:val="2"/>
            <w:vMerge/>
            <w:tcBorders>
              <w:top w:val="nil"/>
              <w:left w:val="nil"/>
              <w:bottom w:val="nil"/>
              <w:right w:val="nil"/>
            </w:tcBorders>
          </w:tcPr>
          <w:p w:rsidR="00B67503" w:rsidRDefault="00B67503">
            <w:pPr>
              <w:spacing w:after="160" w:line="259" w:lineRule="auto"/>
              <w:ind w:left="0" w:right="0" w:firstLine="0"/>
              <w:jc w:val="left"/>
            </w:pPr>
          </w:p>
        </w:tc>
        <w:tc>
          <w:tcPr>
            <w:tcW w:w="1902" w:type="dxa"/>
            <w:tcBorders>
              <w:top w:val="nil"/>
              <w:left w:val="nil"/>
              <w:bottom w:val="nil"/>
              <w:right w:val="nil"/>
            </w:tcBorders>
          </w:tcPr>
          <w:p w:rsidR="00B67503" w:rsidRDefault="00B67503">
            <w:pPr>
              <w:spacing w:after="0" w:line="259" w:lineRule="auto"/>
              <w:ind w:left="-8237" w:right="10139" w:firstLine="0"/>
              <w:jc w:val="left"/>
            </w:pPr>
          </w:p>
          <w:tbl>
            <w:tblPr>
              <w:tblStyle w:val="TableGrid"/>
              <w:tblW w:w="1844" w:type="dxa"/>
              <w:tblInd w:w="58" w:type="dxa"/>
              <w:tblCellMar>
                <w:top w:w="48" w:type="dxa"/>
                <w:left w:w="115" w:type="dxa"/>
                <w:bottom w:w="0" w:type="dxa"/>
                <w:right w:w="115" w:type="dxa"/>
              </w:tblCellMar>
              <w:tblLook w:val="04A0" w:firstRow="1" w:lastRow="0" w:firstColumn="1" w:lastColumn="0" w:noHBand="0" w:noVBand="1"/>
            </w:tblPr>
            <w:tblGrid>
              <w:gridCol w:w="1844"/>
            </w:tblGrid>
            <w:tr w:rsidR="00B67503">
              <w:trPr>
                <w:trHeight w:val="226"/>
              </w:trPr>
              <w:tc>
                <w:tcPr>
                  <w:tcW w:w="1844" w:type="dxa"/>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2" w:right="0" w:firstLine="0"/>
                    <w:jc w:val="center"/>
                  </w:pPr>
                  <w:r>
                    <w:rPr>
                      <w:sz w:val="16"/>
                    </w:rPr>
                    <w:t>Bins/libs</w:t>
                  </w:r>
                </w:p>
              </w:tc>
            </w:tr>
          </w:tbl>
          <w:p w:rsidR="00B67503" w:rsidRDefault="00B67503">
            <w:pPr>
              <w:spacing w:after="160" w:line="259" w:lineRule="auto"/>
              <w:ind w:left="0" w:right="0" w:firstLine="0"/>
              <w:jc w:val="left"/>
            </w:pPr>
          </w:p>
        </w:tc>
      </w:tr>
      <w:tr w:rsidR="00B67503">
        <w:trPr>
          <w:trHeight w:val="283"/>
        </w:trPr>
        <w:tc>
          <w:tcPr>
            <w:tcW w:w="0" w:type="auto"/>
            <w:gridSpan w:val="2"/>
            <w:vMerge/>
            <w:tcBorders>
              <w:top w:val="nil"/>
              <w:left w:val="nil"/>
              <w:bottom w:val="nil"/>
              <w:right w:val="nil"/>
            </w:tcBorders>
          </w:tcPr>
          <w:p w:rsidR="00B67503" w:rsidRDefault="00B67503">
            <w:pPr>
              <w:spacing w:after="160" w:line="259" w:lineRule="auto"/>
              <w:ind w:left="0" w:right="0" w:firstLine="0"/>
              <w:jc w:val="left"/>
            </w:pPr>
          </w:p>
        </w:tc>
        <w:tc>
          <w:tcPr>
            <w:tcW w:w="4052" w:type="dxa"/>
            <w:gridSpan w:val="3"/>
            <w:tcBorders>
              <w:top w:val="nil"/>
              <w:left w:val="nil"/>
              <w:bottom w:val="nil"/>
              <w:right w:val="nil"/>
            </w:tcBorders>
          </w:tcPr>
          <w:p w:rsidR="00B67503" w:rsidRDefault="00B67503">
            <w:pPr>
              <w:spacing w:after="0" w:line="259" w:lineRule="auto"/>
              <w:ind w:left="-6087" w:right="15" w:firstLine="0"/>
              <w:jc w:val="left"/>
            </w:pPr>
          </w:p>
          <w:tbl>
            <w:tblPr>
              <w:tblStyle w:val="TableGrid"/>
              <w:tblW w:w="3802" w:type="dxa"/>
              <w:tblInd w:w="235" w:type="dxa"/>
              <w:tblCellMar>
                <w:top w:w="50" w:type="dxa"/>
                <w:left w:w="115" w:type="dxa"/>
                <w:bottom w:w="0" w:type="dxa"/>
                <w:right w:w="115" w:type="dxa"/>
              </w:tblCellMar>
              <w:tblLook w:val="04A0" w:firstRow="1" w:lastRow="0" w:firstColumn="1" w:lastColumn="0" w:noHBand="0" w:noVBand="1"/>
            </w:tblPr>
            <w:tblGrid>
              <w:gridCol w:w="3802"/>
            </w:tblGrid>
            <w:tr w:rsidR="00B67503">
              <w:trPr>
                <w:trHeight w:val="228"/>
              </w:trPr>
              <w:tc>
                <w:tcPr>
                  <w:tcW w:w="3802" w:type="dxa"/>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2" w:right="0" w:firstLine="0"/>
                    <w:jc w:val="center"/>
                  </w:pPr>
                  <w:r>
                    <w:rPr>
                      <w:sz w:val="16"/>
                    </w:rPr>
                    <w:t>Container-„engine“</w:t>
                  </w:r>
                </w:p>
              </w:tc>
            </w:tr>
          </w:tbl>
          <w:p w:rsidR="00B67503" w:rsidRDefault="00B67503">
            <w:pPr>
              <w:spacing w:after="160" w:line="259" w:lineRule="auto"/>
              <w:ind w:left="0" w:right="0" w:firstLine="0"/>
              <w:jc w:val="left"/>
            </w:pPr>
          </w:p>
        </w:tc>
      </w:tr>
      <w:tr w:rsidR="00B67503">
        <w:trPr>
          <w:trHeight w:val="226"/>
        </w:trPr>
        <w:tc>
          <w:tcPr>
            <w:tcW w:w="3802" w:type="dxa"/>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4" w:right="0" w:firstLine="0"/>
              <w:jc w:val="center"/>
            </w:pPr>
            <w:r>
              <w:rPr>
                <w:sz w:val="16"/>
              </w:rPr>
              <w:t>Hypervisor/Host-OS</w:t>
            </w:r>
          </w:p>
        </w:tc>
        <w:tc>
          <w:tcPr>
            <w:tcW w:w="471" w:type="dxa"/>
            <w:gridSpan w:val="2"/>
            <w:tcBorders>
              <w:top w:val="nil"/>
              <w:left w:val="single" w:sz="3" w:space="0" w:color="000000"/>
              <w:bottom w:val="nil"/>
              <w:right w:val="single" w:sz="3" w:space="0" w:color="000000"/>
            </w:tcBorders>
          </w:tcPr>
          <w:p w:rsidR="00B67503" w:rsidRDefault="00B67503">
            <w:pPr>
              <w:spacing w:after="160" w:line="259" w:lineRule="auto"/>
              <w:ind w:left="0" w:right="0" w:firstLine="0"/>
              <w:jc w:val="left"/>
            </w:pPr>
          </w:p>
        </w:tc>
        <w:tc>
          <w:tcPr>
            <w:tcW w:w="3816" w:type="dxa"/>
            <w:gridSpan w:val="2"/>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2" w:right="0" w:firstLine="0"/>
              <w:jc w:val="center"/>
            </w:pPr>
            <w:r>
              <w:rPr>
                <w:sz w:val="16"/>
              </w:rPr>
              <w:t>Host-OS</w:t>
            </w:r>
          </w:p>
        </w:tc>
      </w:tr>
      <w:tr w:rsidR="00B67503">
        <w:trPr>
          <w:trHeight w:val="226"/>
        </w:trPr>
        <w:tc>
          <w:tcPr>
            <w:tcW w:w="3802" w:type="dxa"/>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4" w:right="0" w:firstLine="0"/>
              <w:jc w:val="center"/>
            </w:pPr>
            <w:r>
              <w:rPr>
                <w:sz w:val="16"/>
              </w:rPr>
              <w:t>Hardware</w:t>
            </w:r>
          </w:p>
        </w:tc>
        <w:tc>
          <w:tcPr>
            <w:tcW w:w="471" w:type="dxa"/>
            <w:gridSpan w:val="2"/>
            <w:tcBorders>
              <w:top w:val="nil"/>
              <w:left w:val="single" w:sz="3" w:space="0" w:color="000000"/>
              <w:bottom w:val="nil"/>
              <w:right w:val="single" w:sz="3" w:space="0" w:color="000000"/>
            </w:tcBorders>
          </w:tcPr>
          <w:p w:rsidR="00B67503" w:rsidRDefault="00B67503">
            <w:pPr>
              <w:spacing w:after="160" w:line="259" w:lineRule="auto"/>
              <w:ind w:left="0" w:right="0" w:firstLine="0"/>
              <w:jc w:val="left"/>
            </w:pPr>
          </w:p>
        </w:tc>
        <w:tc>
          <w:tcPr>
            <w:tcW w:w="3816" w:type="dxa"/>
            <w:gridSpan w:val="2"/>
            <w:tcBorders>
              <w:top w:val="single" w:sz="3" w:space="0" w:color="000000"/>
              <w:left w:val="single" w:sz="3" w:space="0" w:color="000000"/>
              <w:bottom w:val="single" w:sz="3" w:space="0" w:color="000000"/>
              <w:right w:val="single" w:sz="3" w:space="0" w:color="000000"/>
            </w:tcBorders>
          </w:tcPr>
          <w:p w:rsidR="00B67503" w:rsidRDefault="00C87C6F">
            <w:pPr>
              <w:spacing w:after="0" w:line="259" w:lineRule="auto"/>
              <w:ind w:left="4" w:right="0" w:firstLine="0"/>
              <w:jc w:val="center"/>
            </w:pPr>
            <w:r>
              <w:rPr>
                <w:sz w:val="16"/>
              </w:rPr>
              <w:t>Hardware</w:t>
            </w:r>
          </w:p>
        </w:tc>
      </w:tr>
    </w:tbl>
    <w:p w:rsidR="00B67503" w:rsidRDefault="00C87C6F">
      <w:pPr>
        <w:spacing w:after="0" w:line="259" w:lineRule="auto"/>
        <w:ind w:right="94"/>
        <w:jc w:val="center"/>
      </w:pPr>
      <w:r>
        <w:t xml:space="preserve">Abbildung 2.2: Architektur der </w:t>
      </w:r>
      <w:del w:id="42" w:author="Yves Staudenmaier" w:date="2020-03-31T09:57:00Z">
        <w:r w:rsidDel="00C87C6F">
          <w:delText>Virtualisierungs</w:delText>
        </w:r>
      </w:del>
      <w:ins w:id="43" w:author="Yves Staudenmaier" w:date="2020-03-31T09:57:00Z">
        <w:r>
          <w:t>Virtualisierungs</w:t>
        </w:r>
      </w:ins>
      <w:r>
        <w:t>modelle: VM vs. Container</w:t>
      </w:r>
    </w:p>
    <w:p w:rsidR="00B67503" w:rsidRDefault="00C87C6F">
      <w:pPr>
        <w:spacing w:after="483" w:line="265" w:lineRule="auto"/>
        <w:ind w:right="172"/>
        <w:jc w:val="center"/>
      </w:pPr>
      <w:r>
        <w:rPr>
          <w:sz w:val="20"/>
        </w:rPr>
        <w:t>Quelle: in Anlehnung an Pahl 2015</w:t>
      </w:r>
    </w:p>
    <w:p w:rsidR="00B67503" w:rsidRDefault="00C87C6F">
      <w:pPr>
        <w:spacing w:after="156"/>
        <w:ind w:left="-5" w:right="83"/>
      </w:pPr>
      <w:r>
        <w:t xml:space="preserve">Die gesichtete Literatur (Pahl 2015, Bernstein 2014, Kharb 2016; Combe, Martin und Di Pietro 2016 und weitere siehe Literaturverzeichnis) definieren Container immer </w:t>
      </w:r>
      <w:del w:id="44" w:author="Yves Staudenmaier" w:date="2020-03-31T09:58:00Z">
        <w:r w:rsidDel="00C87C6F">
          <w:delText>anhand ihrer charakteristischen Merkmalen</w:delText>
        </w:r>
      </w:del>
      <w:ins w:id="45" w:author="Yves Staudenmaier" w:date="2020-03-31T09:58:00Z">
        <w:r>
          <w:t>anhand ihrer charakteristischen Merkmale</w:t>
        </w:r>
      </w:ins>
      <w:r>
        <w:t xml:space="preserve"> und im Vergleich zur VM. Google Ireland Limited 2020 folgt auch diesem Muster, dennoch eher auf Makroebene: „Container bieten einen logischen Mechanismus der Paketerstellung, der darauf beruht, dass Anwendungen von ihrer Ausführungsumgebung abstrahiert werden. Mit dieser Entkopplung können containerbasierte Anwendungen einfach und konsistent bereitgestellt werden, unabhängig davon, ob es sich bei der Zielumgebung um </w:t>
      </w:r>
      <w:r>
        <w:lastRenderedPageBreak/>
        <w:t>ein privates Rechenzentrum, die öffentliche Cloud oder auch um den persönlichen Laptop eines Entwicklers handelt.“</w:t>
      </w:r>
      <w:r>
        <w:rPr>
          <w:vertAlign w:val="superscript"/>
        </w:rPr>
        <w:footnoteReference w:id="27"/>
      </w:r>
      <w:r>
        <w:rPr>
          <w:vertAlign w:val="superscript"/>
        </w:rPr>
        <w:t xml:space="preserve"> </w:t>
      </w:r>
      <w:r>
        <w:t xml:space="preserve">Ziel der Containerisierung ist es, </w:t>
      </w:r>
      <w:del w:id="46" w:author="Yves Staudenmaier" w:date="2020-03-31T09:58:00Z">
        <w:r w:rsidDel="00C87C6F">
          <w:delText>Entwicklerinnnen</w:delText>
        </w:r>
      </w:del>
      <w:ins w:id="47" w:author="Yves Staudenmaier" w:date="2020-03-31T09:58:00Z">
        <w:r>
          <w:t>Entwicklerinnen</w:t>
        </w:r>
      </w:ins>
      <w:r>
        <w:t xml:space="preserve"> die </w:t>
      </w:r>
      <w:del w:id="48" w:author="Yves Staudenmaier" w:date="2020-03-31T09:58:00Z">
        <w:r w:rsidDel="00C87C6F">
          <w:delText>Möglihckeit</w:delText>
        </w:r>
      </w:del>
      <w:ins w:id="49" w:author="Yves Staudenmaier" w:date="2020-03-31T09:58:00Z">
        <w:r>
          <w:t>Möglichkeit</w:t>
        </w:r>
      </w:ins>
      <w:r>
        <w:t xml:space="preserve"> zu bieten, sich nur auf die Anwendungslogik und -abhängigkeiten zu konzentrieren. Gleichzeitig können andere IT-Teams, wie IE2, sich um die Bereitstellung und Verwaltung dieser Container kümmern. Diese Teams können den Container als geschlossene Verpackung sehen, bei der sie keine Kenntnis über das Innenleben (die Anwendungsdetails) für ihre Arbeit benötigen.</w:t>
      </w:r>
      <w:r>
        <w:rPr>
          <w:vertAlign w:val="superscript"/>
        </w:rPr>
        <w:footnoteReference w:id="28"/>
      </w:r>
      <w:r>
        <w:rPr>
          <w:vertAlign w:val="superscript"/>
        </w:rPr>
        <w:t xml:space="preserve"> </w:t>
      </w:r>
      <w:r>
        <w:t>Dies ist ein Bestandteil der Grundlagen für schnellere und qualitativ hochwertigere Deployments.</w:t>
      </w:r>
      <w:r>
        <w:rPr>
          <w:vertAlign w:val="superscript"/>
        </w:rPr>
        <w:footnoteReference w:id="29"/>
      </w:r>
    </w:p>
    <w:p w:rsidR="00B67503" w:rsidRDefault="00C87C6F">
      <w:pPr>
        <w:spacing w:after="200"/>
        <w:ind w:left="-5" w:right="83"/>
      </w:pPr>
      <w:r>
        <w:t>Initial entwickelte Canonical Ltd 2020 die Linux Container (LXC); Docker Inc. ist ein „open source“-Projekt, dass sich die LXC-Technologie zunutze macht und eine Container-„engine“ gebaut hat, um diese Technologie benutzerfreundlicher zu gestalten: „Basically, Docker extends LXC with a kernel- and application-level API that together run processes in isolation: CPU, memory, I/O, network, and so on. Docker also uses namespaces to completely isolate an application’s view of the underlying operating environment, including process trees, network, user IDs, and file systems.“</w:t>
      </w:r>
      <w:r>
        <w:rPr>
          <w:vertAlign w:val="superscript"/>
        </w:rPr>
        <w:footnoteReference w:id="30"/>
      </w:r>
      <w:r>
        <w:t>Docker-Container nutzen eine „Image“-Struktur. So lassen sich durch Kombination verschiedener „Images“ Applikationen abbilden, die durch Programmierlogik ergänzt werden (vgl. Abbildung A.5 auf Seite XXII). In der Industrie ist Docker als de-facto Standard</w:t>
      </w:r>
      <w:r>
        <w:rPr>
          <w:vertAlign w:val="superscript"/>
        </w:rPr>
        <w:t xml:space="preserve">36 </w:t>
      </w:r>
      <w:r>
        <w:t>angesehen.</w:t>
      </w:r>
      <w:r>
        <w:rPr>
          <w:vertAlign w:val="superscript"/>
        </w:rPr>
        <w:footnoteReference w:id="31"/>
      </w:r>
      <w:r>
        <w:rPr>
          <w:vertAlign w:val="superscript"/>
        </w:rPr>
        <w:t xml:space="preserve"> </w:t>
      </w:r>
      <w:r>
        <w:t>Außerdem bietet es viele Vorteile, wie die Lichtgewichtigkeit, „open source“, Sicherheit, Kollaboration zwischen verschiedenen IT-Teams, die Applikation kann überall (wo Docker installiert ist) ausgeführt werden und Docker passt sich an die Unternehmensanforderungen ständig neu an.</w:t>
      </w:r>
      <w:r>
        <w:rPr>
          <w:vertAlign w:val="superscript"/>
        </w:rPr>
        <w:footnoteReference w:id="32"/>
      </w:r>
      <w:r>
        <w:rPr>
          <w:vertAlign w:val="superscript"/>
        </w:rPr>
        <w:t xml:space="preserve"> </w:t>
      </w:r>
      <w:r>
        <w:t>Durch diese Vorteile entstehen unmittelbare Konsequenzen, die Auswirkungen auf das Arbeiten haben, so wird das Einlernen eines neuen Mitarbeitenden beschleunigt, die Kreativität der Entwicklerinnen verstärkt, die Entwicklungsumgebung vereinheitlicht,</w:t>
      </w:r>
      <w:r>
        <w:rPr>
          <w:vertAlign w:val="superscript"/>
        </w:rPr>
        <w:footnoteReference w:id="33"/>
      </w:r>
      <w:r>
        <w:rPr>
          <w:vertAlign w:val="superscript"/>
        </w:rPr>
        <w:t xml:space="preserve"> </w:t>
      </w:r>
      <w:r>
        <w:t>die Zusammenarbeit zwischen verschiedenen Teams wird vereinfacht und eine schnelle „Time to Market (TTM)“</w:t>
      </w:r>
      <w:r>
        <w:rPr>
          <w:vertAlign w:val="superscript"/>
        </w:rPr>
        <w:footnoteReference w:id="34"/>
      </w:r>
      <w:r>
        <w:rPr>
          <w:vertAlign w:val="superscript"/>
        </w:rPr>
        <w:t xml:space="preserve"> </w:t>
      </w:r>
      <w:r>
        <w:t>wird erreicht.</w:t>
      </w:r>
      <w:r>
        <w:rPr>
          <w:vertAlign w:val="superscript"/>
        </w:rPr>
        <w:t>41</w:t>
      </w:r>
    </w:p>
    <w:p w:rsidR="00B67503" w:rsidRDefault="00C87C6F">
      <w:pPr>
        <w:spacing w:after="687"/>
        <w:ind w:left="-5" w:right="83"/>
      </w:pPr>
      <w:r>
        <w:t xml:space="preserve">Um die Stärken und Vorteile der Docker-Container, brauchen diese eine Netzwerkanbindung. Nur mit dieser können Container in der Produktion eingesetzt und </w:t>
      </w:r>
      <w:del w:id="50" w:author="Yves Staudenmaier" w:date="2020-03-31T09:59:00Z">
        <w:r w:rsidDel="00C87C6F">
          <w:lastRenderedPageBreak/>
          <w:delText>ein Orchestrierung</w:delText>
        </w:r>
      </w:del>
      <w:ins w:id="51" w:author="Yves Staudenmaier" w:date="2020-03-31T09:59:00Z">
        <w:r>
          <w:t>eine Orchestrierung</w:t>
        </w:r>
      </w:ins>
      <w:r>
        <w:rPr>
          <w:vertAlign w:val="superscript"/>
        </w:rPr>
        <w:footnoteReference w:id="35"/>
      </w:r>
      <w:r>
        <w:rPr>
          <w:vertAlign w:val="superscript"/>
        </w:rPr>
        <w:t xml:space="preserve"> </w:t>
      </w:r>
      <w:r>
        <w:t>möglich gemacht werden. Für die Orchestrierung von Container</w:t>
      </w:r>
      <w:ins w:id="52" w:author="Yves Staudenmaier" w:date="2020-03-31T09:59:00Z">
        <w:r>
          <w:t>-</w:t>
        </w:r>
      </w:ins>
      <w:r>
        <w:t>Anwendungen wird eine weitere Technologie benötigt, die von Google LLC 2020 entwickelt und als „open source“ veröffentlicht wurde: Kubernetes (K8s).</w:t>
      </w:r>
      <w:r>
        <w:rPr>
          <w:vertAlign w:val="superscript"/>
        </w:rPr>
        <w:footnoteReference w:id="36"/>
      </w:r>
      <w:r>
        <w:rPr>
          <w:vertAlign w:val="superscript"/>
        </w:rPr>
        <w:t xml:space="preserve"> </w:t>
      </w:r>
      <w:r>
        <w:t xml:space="preserve">Die Semantik des Wortes Kubernetes bedeutet </w:t>
      </w:r>
      <w:del w:id="53" w:author="Yves Staudenmaier" w:date="2020-03-31T09:59:00Z">
        <w:r w:rsidDel="00C87C6F">
          <w:delText>auf griechisch</w:delText>
        </w:r>
      </w:del>
      <w:ins w:id="54" w:author="Yves Staudenmaier" w:date="2020-03-31T09:59:00Z">
        <w:r>
          <w:t>auf Griechisch</w:t>
        </w:r>
      </w:ins>
      <w:r>
        <w:t xml:space="preserve"> „Loste/Steuermann“. Diese Metapher beschreibt die Hauptaufgaben von K8s zu treffend; es „verdeckt die Hardwareinfrastruktur und stellt ihr gesamtes Rechenzentrum als eine einzige, enorme Rechenressource dar. Dadurch können Sie ihre Softwarekomponenten bereitstellen und ausführen, ohne sich darum zu kümmern, welche Server konkret unterhalb dieser Schicht laufen. Bei der Bereitstellung von Anwendungen mit mehreren Komponenten wählt Kubernetes für jede dieser Komponenten einen Server aus, stellt sie bereit und ermöglicht es ihr, die anderen Komponenten zu finden und mit ihnen zu kommunizieren.“</w:t>
      </w:r>
      <w:r>
        <w:rPr>
          <w:vertAlign w:val="superscript"/>
        </w:rPr>
        <w:footnoteReference w:id="37"/>
      </w:r>
      <w:r>
        <w:rPr>
          <w:vertAlign w:val="superscript"/>
        </w:rPr>
        <w:t xml:space="preserve"> </w:t>
      </w:r>
      <w:r>
        <w:t>Der Nutzen von K8s wird bei einer großen Cloudanbieterin, wie Amazon Web Services (AWS) u. a., maximiert, da es den Entwicklerinnen ermöglicht die Ausführung und Bereitstellung von Anwendungen entkoppelt von den Systemadministratorinnen zu betreiben.</w:t>
      </w:r>
      <w:r>
        <w:rPr>
          <w:vertAlign w:val="superscript"/>
        </w:rPr>
        <w:footnoteReference w:id="38"/>
      </w:r>
      <w:r>
        <w:rPr>
          <w:vertAlign w:val="superscript"/>
        </w:rPr>
        <w:t xml:space="preserve"> </w:t>
      </w:r>
      <w:r>
        <w:t>Eine grundlegende Übersicht einer Kubernetes-Architektur ist im Anhang A.6 auf Seite XXIII zu finden.</w:t>
      </w:r>
    </w:p>
    <w:p w:rsidR="00B67503" w:rsidRDefault="00C87C6F">
      <w:pPr>
        <w:spacing w:after="422" w:line="261" w:lineRule="auto"/>
        <w:ind w:left="-5" w:right="65"/>
        <w:jc w:val="left"/>
      </w:pPr>
      <w:r>
        <w:rPr>
          <w:b/>
          <w:sz w:val="34"/>
        </w:rPr>
        <w:t>2.2 Ist-Analyse des jetzigen „Deployment“-Prozesses</w:t>
      </w:r>
    </w:p>
    <w:p w:rsidR="00B67503" w:rsidRDefault="00C87C6F">
      <w:pPr>
        <w:spacing w:after="319" w:line="261" w:lineRule="auto"/>
        <w:ind w:left="658" w:right="65" w:hanging="673"/>
        <w:jc w:val="left"/>
      </w:pPr>
      <w:r>
        <w:rPr>
          <w:b/>
          <w:sz w:val="34"/>
        </w:rPr>
        <w:t>2.3 Konzeption eines container-basierten, automatisierten „Deployments“</w:t>
      </w:r>
    </w:p>
    <w:p w:rsidR="00B67503" w:rsidRDefault="00C87C6F">
      <w:pPr>
        <w:spacing w:after="415" w:line="259" w:lineRule="auto"/>
        <w:ind w:left="-5" w:right="0"/>
        <w:jc w:val="left"/>
      </w:pPr>
      <w:r>
        <w:rPr>
          <w:b/>
          <w:sz w:val="29"/>
        </w:rPr>
        <w:t>2.3.1 Methodologie</w:t>
      </w:r>
    </w:p>
    <w:p w:rsidR="00B67503" w:rsidRDefault="00C87C6F">
      <w:pPr>
        <w:spacing w:after="214" w:line="261" w:lineRule="auto"/>
        <w:ind w:left="-5" w:right="65"/>
        <w:jc w:val="left"/>
      </w:pPr>
      <w:r>
        <w:rPr>
          <w:b/>
          <w:sz w:val="34"/>
        </w:rPr>
        <w:t>2.4 Ergebnis der Forschungsfrage eins</w:t>
      </w:r>
    </w:p>
    <w:p w:rsidR="00B67503" w:rsidRDefault="00B67503">
      <w:pPr>
        <w:sectPr w:rsidR="00B67503">
          <w:headerReference w:type="even" r:id="rId181"/>
          <w:headerReference w:type="default" r:id="rId182"/>
          <w:footerReference w:type="even" r:id="rId183"/>
          <w:footerReference w:type="default" r:id="rId184"/>
          <w:headerReference w:type="first" r:id="rId185"/>
          <w:footerReference w:type="first" r:id="rId186"/>
          <w:pgSz w:w="11906" w:h="16838"/>
          <w:pgMar w:top="2167" w:right="1359" w:bottom="2517" w:left="1736" w:header="1510" w:footer="1457" w:gutter="0"/>
          <w:cols w:space="720"/>
        </w:sectPr>
      </w:pPr>
    </w:p>
    <w:p w:rsidR="00B67503" w:rsidRDefault="00C87C6F">
      <w:pPr>
        <w:numPr>
          <w:ilvl w:val="0"/>
          <w:numId w:val="7"/>
        </w:numPr>
        <w:spacing w:after="310" w:line="248" w:lineRule="auto"/>
        <w:ind w:right="197" w:hanging="545"/>
        <w:jc w:val="left"/>
      </w:pPr>
      <w:r>
        <w:rPr>
          <w:b/>
          <w:sz w:val="50"/>
        </w:rPr>
        <w:lastRenderedPageBreak/>
        <w:t>Welche wirtschaftlichen Vorteile hat der Einsatz von Container auf den Prozess des automatisierten „Deployments“?</w:t>
      </w:r>
    </w:p>
    <w:p w:rsidR="00B67503" w:rsidRDefault="00C87C6F">
      <w:pPr>
        <w:spacing w:after="682"/>
        <w:ind w:left="-5" w:right="83"/>
      </w:pPr>
      <w:r>
        <w:t>In diesem Kapitel ...</w:t>
      </w:r>
    </w:p>
    <w:p w:rsidR="00B67503" w:rsidRDefault="00C87C6F">
      <w:pPr>
        <w:spacing w:after="214" w:line="261" w:lineRule="auto"/>
        <w:ind w:left="658" w:right="65" w:hanging="673"/>
        <w:jc w:val="left"/>
      </w:pPr>
      <w:r>
        <w:rPr>
          <w:b/>
          <w:sz w:val="34"/>
        </w:rPr>
        <w:t>3.1 Grundlagen: Definieren der Begrifflichkeiten zur Forschungsfrage zwei</w:t>
      </w:r>
    </w:p>
    <w:p w:rsidR="00B67503" w:rsidRDefault="00C87C6F">
      <w:pPr>
        <w:spacing w:after="501"/>
        <w:ind w:left="-5" w:right="83"/>
      </w:pPr>
      <w:r>
        <w:t>Dieses Teilkapitel soll grundlegende Begrifflichkeiten, die im weiteren Verlauf dieser Arbeit verwendet werden, definieren, um so eine einheitliche Terminologie der Begriffe zu entwickeln. Dadurch wird ein gemeinsames Verständnis erzeugt.</w:t>
      </w:r>
    </w:p>
    <w:p w:rsidR="00B67503" w:rsidRDefault="00C87C6F">
      <w:pPr>
        <w:ind w:left="-5" w:right="83"/>
      </w:pPr>
      <w:r>
        <w:rPr>
          <w:b/>
        </w:rPr>
        <w:t xml:space="preserve">Geschäftsprozessanalyse </w:t>
      </w:r>
      <w:r>
        <w:t xml:space="preserve">Der Begriff „Geschäftsprozess“ beschreibt eine zusammenhängende Folge von Aufgaben beziehungsweise Tätigkeiten, die in einem Unternehmen abgeschlossen werden, um die Unternehmens-/Organisationsziele zu erreichen. Die Analyse untersucht schlussendlich </w:t>
      </w:r>
      <w:del w:id="55" w:author="Yves Staudenmaier" w:date="2020-03-31T09:59:00Z">
        <w:r w:rsidDel="00C87C6F">
          <w:delText>die selben</w:delText>
        </w:r>
      </w:del>
      <w:ins w:id="56" w:author="Yves Staudenmaier" w:date="2020-03-31T09:59:00Z">
        <w:r>
          <w:t>dieselben</w:t>
        </w:r>
      </w:ins>
      <w:r>
        <w:t xml:space="preserve"> Sachverhalte, wie auch die klassischen Ansätze der Organisationslehre.</w:t>
      </w:r>
      <w:r>
        <w:rPr>
          <w:vertAlign w:val="superscript"/>
        </w:rPr>
        <w:footnoteReference w:id="39"/>
      </w:r>
      <w:r>
        <w:rPr>
          <w:vertAlign w:val="superscript"/>
        </w:rPr>
        <w:t xml:space="preserve"> </w:t>
      </w:r>
      <w:r>
        <w:t>Diese sind klassisch die Effizienzsteigerung und die Einsparung. Dabei werden die zu leistenden Tätigkeiten, Aufgaben und Arbeitsabläufe auf die genannten Ansätze optimiert. Im Vergleich zur klassischen Optimierung steht bei der Geschäftsprozessanalyse eine andere Perspektive im Fokus. Hier werden die „längere(n) zusammenhängende(n) Folgen von Tätigkeiten, die zur Erledigung einer größeren Aufgabe nötig sind“,</w:t>
      </w:r>
      <w:r>
        <w:rPr>
          <w:vertAlign w:val="superscript"/>
        </w:rPr>
        <w:footnoteReference w:id="40"/>
      </w:r>
      <w:r>
        <w:rPr>
          <w:vertAlign w:val="superscript"/>
        </w:rPr>
        <w:t xml:space="preserve"> </w:t>
      </w:r>
      <w:r>
        <w:t>betrachtet. Damit ist der gesamte Ablauf eines Prozesses als Ausgangspunkt der Analyse zu betrachten und nicht mehr nur einzelne Tätigkeiten und Stellen.</w:t>
      </w:r>
    </w:p>
    <w:p w:rsidR="00B67503" w:rsidRDefault="00C87C6F">
      <w:pPr>
        <w:spacing w:after="0"/>
        <w:ind w:left="-5" w:right="83"/>
      </w:pPr>
      <w:r>
        <w:t>Um das weitere Verständnis der Begrifflichkeiten zu fördern, werden folgende Begriffe definiert</w:t>
      </w:r>
      <w:r>
        <w:rPr>
          <w:vertAlign w:val="superscript"/>
        </w:rPr>
        <w:footnoteReference w:id="41"/>
      </w:r>
      <w:r>
        <w:t xml:space="preserve">: Aufgaben und deren Eigenschaften, Aufgabenfolgen und Funktionen. Aufgaben sind Teilarbeitspakete einer Tätigkeit, die auf unterschiedlichen Ebenen </w:t>
      </w:r>
      <w:r>
        <w:lastRenderedPageBreak/>
        <w:t>betrachtet werden können. Die kleinste Einheit einer Aufgabe ist die Elementaraufgabe, die nicht weiter teilbar ist. Wichtig ist, dass Aufgaben teilbar und wieder zusammenfassbar sind, so wird eine unterschiedliche Aggregationsstufe erreicht. Das Problem der Aggregation ist, dass die Modelliererin, geprägt durch ihre Wahrnehmung, die Ebene der Betrachtung einer Aufgabe/Tätigkeit subjektiviert und so das Ergebnis stark beeinflusst wird – so auch die Länge der Geschäftsprozesse. Die sequenzielle Folge von Aufgaben entsteht durch die Erstellung eines Vorgangs, der eine Abfolge von Tätigkeiten zur Realisierung von Aufgaben beschreibt. Schließlich wird ein Geschäftsprozess von Staud 2006 definiert als: „[...] besteht aus einer zusammenhängenden abgeschlossenen Folge von Tätigkeiten, die zur Erfüllung einer betrieblichen Aufgabe notwendig sind. Die Tätigkeiten werden von Aufgabenträgern in organisatorischen Einheiten unter Nutzung der benötigten Produktionsfaktoren geleistet. Unterstützt wird die Abwicklung der Geschäftsprozesse durch das Informations- und Kommunikationssystem IKS des Unternehmens.“</w:t>
      </w:r>
      <w:r>
        <w:rPr>
          <w:vertAlign w:val="superscript"/>
        </w:rPr>
        <w:footnoteReference w:id="42"/>
      </w:r>
      <w:r>
        <w:rPr>
          <w:vertAlign w:val="superscript"/>
        </w:rPr>
        <w:t xml:space="preserve"> </w:t>
      </w:r>
      <w:r>
        <w:t xml:space="preserve">Eine weitere Definition charakterisiert den Geschäftsprozess als „[...] eine zielgerichtete, zeitlich logische Abfolge von </w:t>
      </w:r>
      <w:del w:id="57" w:author="Yves Staudenmaier" w:date="2020-03-31T09:59:00Z">
        <w:r w:rsidDel="00C87C6F">
          <w:delText>Aufgaben,die</w:delText>
        </w:r>
      </w:del>
      <w:ins w:id="58" w:author="Yves Staudenmaier" w:date="2020-03-31T09:59:00Z">
        <w:r>
          <w:t>Aufgaben, die</w:t>
        </w:r>
      </w:ins>
      <w:r>
        <w:t xml:space="preserve"> arbeitsteilig von mehreren Organisationen oder Organisationseinheiten unter Nutzung von Informations- und Kommunikationstechnologien ausgeführt werden können. Er dient der Erstellung von Leistungen entsprechend den vorgegebenen, aus der Unternehmensstrategie abgeleiteten Prozesszielen. Ein Geschäftsprozess kann formal auf unterschiedlichen Detaillierungsebenen und aus mehreren Sichten beschrieben werden.“</w:t>
      </w:r>
      <w:r>
        <w:rPr>
          <w:vertAlign w:val="superscript"/>
        </w:rPr>
        <w:footnoteReference w:id="43"/>
      </w:r>
      <w:r>
        <w:rPr>
          <w:vertAlign w:val="superscript"/>
        </w:rPr>
        <w:t xml:space="preserve"> </w:t>
      </w:r>
      <w:r>
        <w:t>Die zweite Definition wird in dieser Arbeit verwendet, denn sie stellt die Unternehmensstrategie als zentralen Messfaktor in den Mittelpunkt. Werden alle Geschäftsprozesse linear kombiniert, entsteht die Darstellung der Wertschöpfungskette eines Unternehmens. Deswegen gibt es nur systemrelevante Geschäftsprozesse in einem Unternehmen. Sie können noch Optimierungspotential enthalten, jedoch sind sie nie unnötig oder nicht brauchbar. Ein Geschäftsprozess wird an dem Kunden orientiert. Es wird trotzdem zwischen Kern- und unterstützenden Prozessen unterschieden: bei Kernprozessen handelt es sich um die Hauptleistung eines Unternehmens, wie die Produktion eines Autos bei einem Autohersteller. Die Unterteilung in Kern- und unterstützende Prozesse beschreibt dabei nicht die Wichtigkeit dieser; es ist also keine</w:t>
      </w:r>
    </w:p>
    <w:p w:rsidR="00B67503" w:rsidRDefault="00C87C6F">
      <w:pPr>
        <w:spacing w:after="177"/>
        <w:ind w:left="-5" w:right="83"/>
      </w:pPr>
      <w:r>
        <w:t>Einteilung in weniger wichtig und wichtig vorzunehmen.</w:t>
      </w:r>
      <w:r>
        <w:rPr>
          <w:vertAlign w:val="superscript"/>
        </w:rPr>
        <w:footnoteReference w:id="44"/>
      </w:r>
    </w:p>
    <w:p w:rsidR="00B67503" w:rsidRDefault="00C87C6F">
      <w:pPr>
        <w:spacing w:after="190"/>
        <w:ind w:left="-5" w:right="83"/>
      </w:pPr>
      <w:r>
        <w:t xml:space="preserve">Geschäftsprozesse haben verschiedene Eigenschaften, wie der Automatisierungsgrad, die Datenintegration und die Prozessintegration. Der Automatisierungsgrad beschreibt wie groß der Anteil der Aufgabenerfüllung ist, welcher dunkel, d. h. ohne menschliche Interaktion, bewältigt werden kann. Die Datenintegration ist ein wichtiger Bestandteil bei Optimierungsvorhaben, denn sie sollte bei 100 Prozent liegen, um Inkonsistenzen der </w:t>
      </w:r>
      <w:r>
        <w:lastRenderedPageBreak/>
        <w:t xml:space="preserve">Daten auszuschließen. Bei weniger als 100 Prozent entwickeln sich Parallelwelten im Unternehmen. Ist ein Geschäftsprozess über viele verschiedenen traditionelle Organisationsbereiche aufgespannt, so ist seine Prozessintegration hoch. Gibt es Organisationsbrüche, d. h. wird ein Prozess aktiv an einer beteiligten Abteilung </w:t>
      </w:r>
      <w:del w:id="59" w:author="Yves Staudenmaier" w:date="2020-03-31T09:59:00Z">
        <w:r w:rsidDel="00DB14CB">
          <w:delText>vorbei geführt</w:delText>
        </w:r>
      </w:del>
      <w:ins w:id="60" w:author="Yves Staudenmaier" w:date="2020-03-31T09:59:00Z">
        <w:r w:rsidR="00DB14CB">
          <w:t>vorbeigeführt</w:t>
        </w:r>
      </w:ins>
      <w:r>
        <w:t>, muss die Notwendigkeit dieser Maßnahme bei der Optimierung überprüft werden. Zu den Komponenten der Geschäftsobjekte: Je nach Ziel der Untersuchung können beziehungsweise sind viele Komponenten beteiligt und damit identifiziert werden. Deswegen beschränkt die Betriebswirtschaftslehre (BWL) diese auf die formellen Strukturen einer Organisation und auf das Handeln der Beteiligten, das unmittelbar Einfluss auf den Geschäftsprozess hat.</w:t>
      </w:r>
      <w:r>
        <w:rPr>
          <w:vertAlign w:val="superscript"/>
        </w:rPr>
        <w:footnoteReference w:id="45"/>
      </w:r>
    </w:p>
    <w:p w:rsidR="00B67503" w:rsidRDefault="00C87C6F">
      <w:pPr>
        <w:spacing w:after="491"/>
        <w:ind w:left="-5" w:right="3"/>
      </w:pPr>
      <w:r>
        <w:t>Ziel der Geschäftsprozessanalyse ist es, eine IST-Analyse des Prozesses durchzuführen, um so eine Bestandsaufnahme vorhalten zu können, und eine Optimierung dieses, die die Beseitigung von Schwachstellen zur Folge hat. Diese werden bei der IST-Analyse entdeckt. Einschränkend zu erwähnen ist, dass die Methodik der Geschäftsprozessanalyse nicht genau definiert ist, da die Identifikation (Detaillierungsgrad) und Abgrenzung (Länge) der Prozesse subjektiv beeinflusst wird. Das Modell der Ereignisgesteuerte Prozesskette(n) (EPK) ist eine mögliche Methodik, um Geschäftsprozesse zu analysieren und zu beschreiben.</w:t>
      </w:r>
      <w:r>
        <w:rPr>
          <w:vertAlign w:val="superscript"/>
        </w:rPr>
        <w:footnoteReference w:id="46"/>
      </w:r>
      <w:r>
        <w:rPr>
          <w:vertAlign w:val="superscript"/>
        </w:rPr>
        <w:t xml:space="preserve"> </w:t>
      </w:r>
      <w:r>
        <w:t>EPK ist ein Vorgehensmodell zur sichten-orientierten Modellierung von Geschäftsprozessen, dabei wird ein Prozess und seine dazugehörenden Funktionen in einer zeitlich-logischen Abfolge illustriert.</w:t>
      </w:r>
      <w:r>
        <w:rPr>
          <w:vertAlign w:val="superscript"/>
        </w:rPr>
        <w:footnoteReference w:id="47"/>
      </w:r>
      <w:r>
        <w:rPr>
          <w:vertAlign w:val="superscript"/>
        </w:rPr>
        <w:t xml:space="preserve"> </w:t>
      </w:r>
      <w:r>
        <w:t>Die Kontrollflusssteuerung zwischen den einzelnen Funktionen eines Geschäftsprozess werden über Geschäftsregeln gesteuert. Diese beinhalten folgende Konstrukte: Ereignis, Bedingung und Funktion/Methode/Aktion. Entscheidungen werden über die verfügbaren Verknüpfungsfunktionen modelliert:</w:t>
      </w:r>
      <w:r>
        <w:rPr>
          <w:vertAlign w:val="superscript"/>
        </w:rPr>
        <w:footnoteReference w:id="48"/>
      </w:r>
      <w:r>
        <w:rPr>
          <w:vertAlign w:val="superscript"/>
        </w:rPr>
        <w:t xml:space="preserve"> </w:t>
      </w:r>
      <w:r>
        <w:rPr>
          <w:i/>
        </w:rPr>
        <w:t>AND</w:t>
      </w:r>
      <w:r>
        <w:t xml:space="preserve">-, </w:t>
      </w:r>
      <w:r>
        <w:rPr>
          <w:i/>
        </w:rPr>
        <w:t>OR</w:t>
      </w:r>
      <w:r>
        <w:t xml:space="preserve">- und </w:t>
      </w:r>
      <w:r>
        <w:rPr>
          <w:i/>
        </w:rPr>
        <w:t>XOR</w:t>
      </w:r>
      <w:r>
        <w:t>-Verknüpfung.</w:t>
      </w:r>
      <w:r>
        <w:rPr>
          <w:vertAlign w:val="superscript"/>
        </w:rPr>
        <w:footnoteReference w:id="49"/>
      </w:r>
      <w:r>
        <w:rPr>
          <w:vertAlign w:val="superscript"/>
        </w:rPr>
        <w:t xml:space="preserve"> </w:t>
      </w:r>
      <w:r>
        <w:t xml:space="preserve">Des </w:t>
      </w:r>
      <w:del w:id="61" w:author="Yves Staudenmaier" w:date="2020-03-31T09:59:00Z">
        <w:r w:rsidDel="00DB14CB">
          <w:delText>weiteren</w:delText>
        </w:r>
      </w:del>
      <w:ins w:id="62" w:author="Yves Staudenmaier" w:date="2020-03-31T09:59:00Z">
        <w:r w:rsidR="00DB14CB">
          <w:t>Weiteren</w:t>
        </w:r>
      </w:ins>
      <w:r>
        <w:t xml:space="preserve"> gibt es eine andere Methodik, die in einem Standard, Business Process Model and Notation (BPMN) Version 2.0</w:t>
      </w:r>
      <w:r>
        <w:rPr>
          <w:vertAlign w:val="superscript"/>
        </w:rPr>
        <w:footnoteReference w:id="50"/>
      </w:r>
      <w:r>
        <w:rPr>
          <w:vertAlign w:val="superscript"/>
        </w:rPr>
        <w:t xml:space="preserve"> </w:t>
      </w:r>
      <w:r>
        <w:t>definiert ist, die Geschäftsprozesse modelliert. Außerdem wurde dieser Standard in der Norm ISO/IEC 19510 verankert.</w:t>
      </w:r>
      <w:r>
        <w:rPr>
          <w:vertAlign w:val="superscript"/>
        </w:rPr>
        <w:footnoteReference w:id="51"/>
      </w:r>
      <w:r>
        <w:rPr>
          <w:vertAlign w:val="superscript"/>
        </w:rPr>
        <w:t xml:space="preserve"> </w:t>
      </w:r>
      <w:r>
        <w:t>Im Gegensatz zur EPK fokussiert sich BPMN rein auf die Modellierung eines Prozesses und nicht auf folgende Strukturen: Prozesslandschaft, Aufbauorganisation, Daten, Strategie, Geschäftsregeln und IT-Landschaft.</w:t>
      </w:r>
      <w:r>
        <w:rPr>
          <w:vertAlign w:val="superscript"/>
        </w:rPr>
        <w:footnoteReference w:id="52"/>
      </w:r>
      <w:r>
        <w:rPr>
          <w:vertAlign w:val="superscript"/>
        </w:rPr>
        <w:t xml:space="preserve"> </w:t>
      </w:r>
      <w:r>
        <w:t>Es gibt für BPMN eine Software-</w:t>
      </w:r>
      <w:r>
        <w:lastRenderedPageBreak/>
        <w:t>Lösung, Camunda, die in der SVI eingesetzt wird und später die erste Container-Applikation für den neuen „Deployment“-Prozess ist.</w:t>
      </w:r>
    </w:p>
    <w:p w:rsidR="00B67503" w:rsidRDefault="00C87C6F">
      <w:pPr>
        <w:ind w:left="-5" w:right="83"/>
      </w:pPr>
      <w:r>
        <w:rPr>
          <w:b/>
        </w:rPr>
        <w:t xml:space="preserve">„Business Case“ </w:t>
      </w:r>
      <w:r>
        <w:t>In diesem Teilkapitel werden der Aufbau eines Geschäftsszenarios und die grundsätzliche Methodik erläutert, da eine tiefgreifende, ausführliche Beschreibung des gesamten Themenkomplexes die Notwendigkeit für diese Arbeit überschreitet. Eine vollumfängliche Betrachtung eines „Business Case“ kann eine eigene Bachelor-Thesis darstellen.</w:t>
      </w:r>
    </w:p>
    <w:p w:rsidR="00B67503" w:rsidRDefault="00C87C6F">
      <w:pPr>
        <w:spacing w:after="169"/>
        <w:ind w:left="-5" w:right="83"/>
      </w:pPr>
      <w:r>
        <w:t>Die Erstellung eines Geschäftsvorfalls (engl. „Business Case“) ist für das Unternehmen bei der Betrachtung eines Projekts von elementarer Bedeutung. Ohne die Erstellung dieses könnten folgende Probleme mit hoher Wahrscheinlichkeit auftreten</w:t>
      </w:r>
      <w:r>
        <w:rPr>
          <w:vertAlign w:val="superscript"/>
        </w:rPr>
        <w:footnoteReference w:id="53"/>
      </w:r>
      <w:r>
        <w:t>:</w:t>
      </w:r>
    </w:p>
    <w:p w:rsidR="00B67503" w:rsidRDefault="00C87C6F">
      <w:pPr>
        <w:numPr>
          <w:ilvl w:val="0"/>
          <w:numId w:val="8"/>
        </w:numPr>
        <w:ind w:right="83" w:hanging="299"/>
      </w:pPr>
      <w:r>
        <w:t>„The organization wastes valuable resources on projects that don’t help the organization achieve its objectives. This leaves fewer resources available for more valuable projects.</w:t>
      </w:r>
    </w:p>
    <w:p w:rsidR="00B67503" w:rsidRDefault="00C87C6F">
      <w:pPr>
        <w:numPr>
          <w:ilvl w:val="0"/>
          <w:numId w:val="8"/>
        </w:numPr>
        <w:ind w:right="83" w:hanging="299"/>
      </w:pPr>
      <w:r>
        <w:t>The organization has no clear basis to prioritize projects, for establishing what is important. Without a Business Case—and some organization-wide agreed measure of “value”—there is no means of determining which projects are important, and which are less so.</w:t>
      </w:r>
    </w:p>
    <w:p w:rsidR="00B67503" w:rsidRDefault="00C87C6F">
      <w:pPr>
        <w:numPr>
          <w:ilvl w:val="0"/>
          <w:numId w:val="8"/>
        </w:numPr>
        <w:spacing w:after="0"/>
        <w:ind w:right="83" w:hanging="299"/>
      </w:pPr>
      <w:r>
        <w:t>There is likely to be disappointment after the completion of the project, as the stakeholders wonder why the project is not giving the great results they imagined</w:t>
      </w:r>
    </w:p>
    <w:p w:rsidR="00B67503" w:rsidRDefault="00C87C6F">
      <w:pPr>
        <w:ind w:left="595" w:right="83"/>
      </w:pPr>
      <w:r>
        <w:t>[...].</w:t>
      </w:r>
    </w:p>
    <w:p w:rsidR="00B67503" w:rsidRDefault="00C87C6F">
      <w:pPr>
        <w:numPr>
          <w:ilvl w:val="0"/>
          <w:numId w:val="8"/>
        </w:numPr>
        <w:ind w:right="83" w:hanging="299"/>
      </w:pPr>
      <w:r>
        <w:t>No target is established for why the project’s deliverables are being created—other than the meeting of technical specifications.</w:t>
      </w:r>
    </w:p>
    <w:p w:rsidR="00B67503" w:rsidRDefault="00C87C6F">
      <w:pPr>
        <w:numPr>
          <w:ilvl w:val="0"/>
          <w:numId w:val="8"/>
        </w:numPr>
        <w:ind w:right="83" w:hanging="299"/>
      </w:pPr>
      <w:r>
        <w:t>The organization has no opportunity to improve its project management maturity. One key learning from each project should be: “how well did the resource usage support the organization’s goals?”“</w:t>
      </w:r>
    </w:p>
    <w:p w:rsidR="00B67503" w:rsidRDefault="00C87C6F">
      <w:pPr>
        <w:ind w:left="-5" w:right="83"/>
      </w:pPr>
      <w:r>
        <w:t xml:space="preserve">Grundsätzlich ist ein Geschäftsszenario eine betriebswirtschaftliche Beurteilung einer Investition. Dabei werden Kosten und Nutzen dieser nach einer zuvor definierten Methodik gemessen, beurteilt und dokumentiert. Am Ende eines „Business Case“ entsteht eine, mit Informationen begründete, Aussage über die Investition – ist diese rentabel? Das Geschäftsszenario soll für jedes Projekt eines Unternehmens erstellt werden. Dabei soll mit diesem der Mitteleinsatz gegenüber den Führungskräften beziehungsweise der Geschäftsführung gerechtfertigt werden. Bestandteile des „Business Case“ sind somit: rein monetäre Größen und nicht-monetäre Aspekte (meist Abwägungen „hinsichtlich </w:t>
      </w:r>
      <w:r>
        <w:lastRenderedPageBreak/>
        <w:t>Risikoadressierung und Strategieorientierung in Verbindung mit den jeweiligen Optionen und deren wirtschaftlicher Vorteilhaftigkeit“</w:t>
      </w:r>
      <w:r>
        <w:rPr>
          <w:vertAlign w:val="superscript"/>
        </w:rPr>
        <w:footnoteReference w:id="54"/>
      </w:r>
      <w:r>
        <w:t>). Es entsteht eine ganzheitliche Dokumentation aller entscheidungsrelevanter Sachverhalte: „Ein Business Case fasst alle entscheidungsrelevanten Aspekte eines geplanten Vorhabens mit dem Ziel zusammen, die wirtschaftliche Vorteilhaftigkeit und strategische Konformität des Gesamtprojekts aufzuzeigen und eine abschließende Management-Entscheidung über dessen Ausführung zu ermöglichen.“</w:t>
      </w:r>
      <w:r>
        <w:rPr>
          <w:vertAlign w:val="superscript"/>
        </w:rPr>
        <w:footnoteReference w:id="55"/>
      </w:r>
      <w:r>
        <w:rPr>
          <w:vertAlign w:val="superscript"/>
        </w:rPr>
        <w:t xml:space="preserve"> </w:t>
      </w:r>
      <w:r>
        <w:t>Abzugrenzen ist dieser Begriff von dem „Business Plan“: er basiert auf der Gesamtbetrachtung einer organisatorischen Einheit und bis zur Ebene des Gesamtunternehmens. Der „Business Plan“ erstellt ein Gesamtbild und ist nicht auf einzelne Projekt</w:t>
      </w:r>
      <w:ins w:id="63" w:author="Yves Staudenmaier" w:date="2020-03-31T10:00:00Z">
        <w:r w:rsidR="00DB14CB">
          <w:t>e</w:t>
        </w:r>
      </w:ins>
      <w:r>
        <w:t>/Investitionsentscheidungen fokussiert.</w:t>
      </w:r>
    </w:p>
    <w:p w:rsidR="00B67503" w:rsidRDefault="00C87C6F">
      <w:pPr>
        <w:spacing w:after="182"/>
        <w:ind w:left="-5" w:right="83"/>
      </w:pPr>
      <w:r>
        <w:t>Im Bereich der Investitionen gibt es zwei Entscheidungspfade: die Durchführungsentscheidung (absolute Vorteilhaftigkeit) und die Auswahlentscheidung (relative Vorteilhaftigkeit).</w:t>
      </w:r>
      <w:r>
        <w:rPr>
          <w:vertAlign w:val="superscript"/>
        </w:rPr>
        <w:footnoteReference w:id="56"/>
      </w:r>
      <w:r>
        <w:rPr>
          <w:vertAlign w:val="superscript"/>
        </w:rPr>
        <w:t xml:space="preserve"> </w:t>
      </w:r>
      <w:r>
        <w:t xml:space="preserve">Die Differenzierung beider Möglichkeiten ist durch den Faktor der Menge an zu bewertenden Investition gegeben: bei einer Investition wird die absolute (Ist diese wirtschaftlich?) und bei mehreren die relative Vorteilhaftigkeit (Welche ist wirtschaftlicher?) bewertet. Die Grundannahme der Investitionen lautet immer: der Nutzen muss größer sein als die Kosten. Wenn die Kosten den Nutzen übersteigen, gibt es drei Bewertungsmöglichkeiten. Die Investition ist: aussichtsreich; aussichtslos, doch andere Gründe sprechen dafür; aussichtslos. Aussichtsreiche Projekte sollten an die Erkenntnisse des Geschäftsszenario angepasst werden. Aussichtslose Projekt mit anderen Gründen müssen genaustens untersucht werden, um eine Entscheidung über die Realisation des Projekts zu treffen. Aussichtslose Projekte werden abgelehnt. Um den </w:t>
      </w:r>
      <w:del w:id="64" w:author="Yves Staudenmaier" w:date="2020-03-31T10:00:00Z">
        <w:r w:rsidDel="00DB14CB">
          <w:delText xml:space="preserve">Nutzung </w:delText>
        </w:r>
      </w:del>
      <w:ins w:id="65" w:author="Yves Staudenmaier" w:date="2020-03-31T10:00:00Z">
        <w:r w:rsidR="00DB14CB">
          <w:t>Nutzen</w:t>
        </w:r>
        <w:r w:rsidR="00DB14CB">
          <w:t xml:space="preserve"> </w:t>
        </w:r>
      </w:ins>
      <w:r>
        <w:t>der Erstellung eines „Business Case“ zu unterstreichen, sind folgende Vorteile zu nennen: er erhöht die Entscheidungssicherheit; schafft Entscheidungsspielraum, Übersicht und Transparenz, Verbindlichkeit, Klarheit, Nachvollziehbarkeit, und Vergleichbarkeit; er unterstützt die „Controlling“-Division.</w:t>
      </w:r>
      <w:r>
        <w:rPr>
          <w:vertAlign w:val="superscript"/>
        </w:rPr>
        <w:footnoteReference w:id="57"/>
      </w:r>
    </w:p>
    <w:p w:rsidR="00B67503" w:rsidRDefault="00C87C6F">
      <w:pPr>
        <w:ind w:left="-5" w:right="83"/>
      </w:pPr>
      <w:r>
        <w:t xml:space="preserve">Mit dem „Business Case“ kann die Informatik ihren Wertschöpfungsbeitrag am Unternehmen beweisen. Aus der Überlegung heraus die Informatik eines Unternehmens effektiv und effizient zu gestalten, ist die Betrachtung eines Geschäftsszenario von großer Bedeutung. Die Einordnung des Unternehmenszweck ist bei der Erstellung des „Business Case“ wichtig. Die Informatik kann auf zwei Arten dem Unternehmenszweck dienen: sie generiert Wert („value creation“) oder sie beschützt Wert („value protection“). So hat die Art des Dienstes direkte Auswirkungen auf den „Business Case“-Fokus. Bei der Wertsicherung wird ein Kostenvergleich in der Wirtschaftlichkeitsanalyse durchgeführt; </w:t>
      </w:r>
      <w:r>
        <w:lastRenderedPageBreak/>
        <w:t>die Wertgenerierung hingegen bedingt einen Kosten-Nutzen-Vergleich. Die Wertsicherung ist aus Sicht der Informatik für ein Unternehmen eine zwingende Aktivität. Problematisch ist es, da die Kunden (meist intern) keinen unmittelbaren Wertschöpfungscharakter erkennen und deswegen diese Maßnahmen meist nicht hoch priorisiert sind, jedoch erheblichen Einfluss auf die Geschäftstätigkeit eines Unternehmens haben.</w:t>
      </w:r>
      <w:r>
        <w:rPr>
          <w:vertAlign w:val="superscript"/>
        </w:rPr>
        <w:footnoteReference w:id="58"/>
      </w:r>
      <w:r>
        <w:rPr>
          <w:vertAlign w:val="superscript"/>
        </w:rPr>
        <w:t xml:space="preserve"> </w:t>
      </w:r>
      <w:r>
        <w:t xml:space="preserve">Im Anhang B.1 auf Seite XXIV ist </w:t>
      </w:r>
      <w:del w:id="66" w:author="Yves Staudenmaier" w:date="2020-03-31T10:01:00Z">
        <w:r w:rsidDel="00DB14CB">
          <w:delText>eine stark vereinfachtes Flussdiagramm</w:delText>
        </w:r>
      </w:del>
      <w:ins w:id="67" w:author="Yves Staudenmaier" w:date="2020-03-31T10:01:00Z">
        <w:r w:rsidR="00DB14CB">
          <w:t>ein stark vereinfachtes Flussdiagramm</w:t>
        </w:r>
      </w:ins>
      <w:r>
        <w:t xml:space="preserve"> dargestellt, dass die Entscheidungspfade für und gegen die Erstellung eines Geschäftsszenarios illustriert. Dieses kann benutzt werden, um eine schnelle Entscheidung zu erhalten, dennoch ist der eigentliche Prozess komplizierter wie in der Abbildung B.1 auf Seite XXIV dargestellt. Beeinflusst wird dieser nicht nur durch staatliche Verordnungen und Gesetze, sondern auch durch innerbetriebliche Vorschriften.</w:t>
      </w:r>
    </w:p>
    <w:p w:rsidR="00B67503" w:rsidRDefault="00C87C6F">
      <w:pPr>
        <w:spacing w:after="686"/>
        <w:ind w:left="-5" w:right="83"/>
      </w:pPr>
      <w:r>
        <w:t>Ein „Business Case“ kann intern oder extern erstellt werden. Es sind noch weitere Kombinationsmöglichkeiten denkbar, die in der Praxis jedoch kaum eine Rolle spielen.</w:t>
      </w:r>
      <w:r>
        <w:rPr>
          <w:vertAlign w:val="superscript"/>
        </w:rPr>
        <w:footnoteReference w:id="59"/>
      </w:r>
      <w:r>
        <w:rPr>
          <w:vertAlign w:val="superscript"/>
        </w:rPr>
        <w:t xml:space="preserve"> </w:t>
      </w:r>
      <w:r>
        <w:t>Es gibt für beide Möglichkeiten, intern oder extern erstellt, Vor- und Nachteile, die im Anhang B.2 auf Seite XXVI abgebildet sind. Die beteiligten Einheiten des Unternehmens entstammen der Informatik, einer „Business Unit“, der Finanzabteilung (meist „Controlling“) und der Personalabteilung. Entscheidungen, die das Projekt und somit das Geschäftsszenario betreffen, werden durch die höheren Führungsebenen in Verbindung mit den projektanforderten Bereich getroffen. Die Erstellung teilt sich in drei Ebenen auf: Initialisierung („Business Case Definition“), Entwicklung („Business Case Development“) und Prüfung („Business Case Quality Check“).</w:t>
      </w:r>
      <w:r>
        <w:rPr>
          <w:vertAlign w:val="superscript"/>
        </w:rPr>
        <w:footnoteReference w:id="60"/>
      </w:r>
      <w:r>
        <w:rPr>
          <w:vertAlign w:val="superscript"/>
        </w:rPr>
        <w:t xml:space="preserve"> </w:t>
      </w:r>
      <w:r>
        <w:t xml:space="preserve">Während der Initialisierungsphase werden die Teams definiert, eine Eingrenzung der beteiligten Abteilungen vereinbart, die Faktoren/Parameter für die Wirtschaftlichkeitsrechnung festgelegt und die Kalkulationsmethoden für die Ermittlung der Kennzahlen gewählt. In der Entwicklungsphase werden folgende Arbeitsschritte durchgeführt: Projektplanung/Systemkonzeption, Erhebung und Analyse der Kosten/des Nutzens, Aufbau des Wirtschaftlichkeitsmodells; Auswertung der Ergebnisse, die eine Sensitivitäts- (Versuch die optimale Lösung weiter zu verbessern), eine Risiko- und Strategieanalyse enthält; und die Zusammenfassung für die Führungsebene. Im Anhang B.2 auf Seite XXVI ist eine Abbildung mit der chronologischen Anordnung der Arbeitsschritte zu sehen, die nochmals auf die Abhängigkeit der Schritte hinweist. Die letzte Phase beschäftigt sich mit der Qualitätssicherung </w:t>
      </w:r>
      <w:del w:id="68" w:author="Yves Staudenmaier" w:date="2020-03-31T10:01:00Z">
        <w:r w:rsidDel="00DB14CB">
          <w:delText>der gewonnenen Erkenntnissen</w:delText>
        </w:r>
      </w:del>
      <w:ins w:id="69" w:author="Yves Staudenmaier" w:date="2020-03-31T10:01:00Z">
        <w:r w:rsidR="00DB14CB">
          <w:t>der gewonnenen Erkenntnisse</w:t>
        </w:r>
      </w:ins>
      <w:r>
        <w:t xml:space="preserve">, </w:t>
      </w:r>
      <w:r>
        <w:lastRenderedPageBreak/>
        <w:t>dabei werden eine Validierung der Annahmen, die Prüfung der eingegebenen Daten und eine Abstimmung mit anderen Projekten durchgeführt.</w:t>
      </w:r>
    </w:p>
    <w:p w:rsidR="00B67503" w:rsidRDefault="00C87C6F">
      <w:pPr>
        <w:spacing w:after="214" w:line="261" w:lineRule="auto"/>
        <w:ind w:left="658" w:right="65" w:hanging="673"/>
        <w:jc w:val="left"/>
      </w:pPr>
      <w:r>
        <w:rPr>
          <w:b/>
          <w:sz w:val="34"/>
        </w:rPr>
        <w:t>3.2 „Business Case“: „Deployment“ einer Container-Anwendung</w:t>
      </w:r>
    </w:p>
    <w:p w:rsidR="00B67503" w:rsidRDefault="00C87C6F">
      <w:pPr>
        <w:ind w:left="-5" w:right="83"/>
      </w:pPr>
      <w:r>
        <w:t>In diesem Teilkapitel wird ein Geschäftsszenario, nach der oben genannten Methode von Brugger 2009 in seinen Grundzügen, modelliert. Diese Modellierung soll vollständig jedoch nicht zu detailreich sein, da sie sonst den Umfang dieser Arbeit überschreiten würde.</w:t>
      </w:r>
    </w:p>
    <w:p w:rsidR="00B67503" w:rsidRDefault="00C87C6F">
      <w:pPr>
        <w:spacing w:after="328" w:line="259" w:lineRule="auto"/>
        <w:ind w:left="-5" w:right="0"/>
        <w:jc w:val="left"/>
      </w:pPr>
      <w:r>
        <w:rPr>
          <w:b/>
          <w:sz w:val="29"/>
        </w:rPr>
        <w:t>3.2.1 „Business Case Definition“ – Initialisierungsphase</w:t>
      </w:r>
    </w:p>
    <w:p w:rsidR="00B67503" w:rsidRDefault="00C87C6F">
      <w:pPr>
        <w:spacing w:after="328" w:line="259" w:lineRule="auto"/>
        <w:ind w:left="-5" w:right="0"/>
        <w:jc w:val="left"/>
      </w:pPr>
      <w:r>
        <w:rPr>
          <w:b/>
          <w:sz w:val="29"/>
        </w:rPr>
        <w:t>3.2.2 „Business Case Development“ – Entwicklungsphase</w:t>
      </w:r>
    </w:p>
    <w:p w:rsidR="00B67503" w:rsidRDefault="00C87C6F">
      <w:pPr>
        <w:spacing w:after="415" w:line="259" w:lineRule="auto"/>
        <w:ind w:left="-5" w:right="0"/>
        <w:jc w:val="left"/>
      </w:pPr>
      <w:r>
        <w:rPr>
          <w:b/>
          <w:sz w:val="29"/>
        </w:rPr>
        <w:t>3.2.3 „Business Case Quality Check“ – Prüfungsphase</w:t>
      </w:r>
    </w:p>
    <w:p w:rsidR="00B67503" w:rsidRDefault="00C87C6F">
      <w:pPr>
        <w:spacing w:after="214" w:line="261" w:lineRule="auto"/>
        <w:ind w:left="-5" w:right="65"/>
        <w:jc w:val="left"/>
      </w:pPr>
      <w:r>
        <w:rPr>
          <w:b/>
          <w:sz w:val="34"/>
        </w:rPr>
        <w:t>3.3 Ergebnis der Forschungsfrage zwei</w:t>
      </w:r>
    </w:p>
    <w:p w:rsidR="00B67503" w:rsidRDefault="00B67503">
      <w:pPr>
        <w:sectPr w:rsidR="00B67503">
          <w:headerReference w:type="even" r:id="rId187"/>
          <w:headerReference w:type="default" r:id="rId188"/>
          <w:footerReference w:type="even" r:id="rId189"/>
          <w:footerReference w:type="default" r:id="rId190"/>
          <w:headerReference w:type="first" r:id="rId191"/>
          <w:footerReference w:type="first" r:id="rId192"/>
          <w:pgSz w:w="11906" w:h="16838"/>
          <w:pgMar w:top="2167" w:right="1377" w:bottom="2521" w:left="1736" w:header="720" w:footer="1457" w:gutter="0"/>
          <w:cols w:space="720"/>
          <w:titlePg/>
        </w:sectPr>
      </w:pPr>
    </w:p>
    <w:p w:rsidR="00B67503" w:rsidRDefault="00C87C6F">
      <w:pPr>
        <w:numPr>
          <w:ilvl w:val="0"/>
          <w:numId w:val="9"/>
        </w:numPr>
        <w:spacing w:after="0" w:line="242" w:lineRule="auto"/>
        <w:ind w:right="1440" w:hanging="545"/>
      </w:pPr>
      <w:r>
        <w:rPr>
          <w:b/>
          <w:sz w:val="50"/>
        </w:rPr>
        <w:lastRenderedPageBreak/>
        <w:t>Welche besonderen sicherheitstechnischen Aspekte muss ein solcher Prozess im Bereich der Versicherung erfüllen?</w:t>
      </w:r>
    </w:p>
    <w:p w:rsidR="00B67503" w:rsidRDefault="00C87C6F">
      <w:pPr>
        <w:ind w:left="-5" w:right="83"/>
      </w:pPr>
      <w:r>
        <w:t>Diese Kapitel ... &lt;Einführung ins Kapitel&gt;</w:t>
      </w:r>
    </w:p>
    <w:p w:rsidR="00B67503" w:rsidRDefault="00C87C6F">
      <w:pPr>
        <w:spacing w:after="735"/>
        <w:ind w:left="-5" w:right="288"/>
      </w:pPr>
      <w:r>
        <w:t>Informations- und Kommunikationssysteme sind in der heutigen Gesellschaft von elementarer Bedeutung – sie spielen eine immer größer werdende Rolle. Der Innovationsgrad in der Informationstechnik ist konstant hoch und deswegen sind folgende Bereiche ständiger Weiterentwicklung unterlegen: steigende Vernetzung der Bevölkerung, IT-Verbreitung und Durchdringung, verschwinden der Netzgrenzen, kürze Angriffszyklen auf wichtige Infrastruktur, höhere Interaktivität von Anwendungen und die Verantwortung der Benutzer eines IT-Systems.</w:t>
      </w:r>
      <w:r>
        <w:rPr>
          <w:vertAlign w:val="superscript"/>
        </w:rPr>
        <w:footnoteReference w:id="61"/>
      </w:r>
    </w:p>
    <w:p w:rsidR="00B67503" w:rsidRDefault="00C87C6F">
      <w:pPr>
        <w:spacing w:after="214" w:line="261" w:lineRule="auto"/>
        <w:ind w:left="-5" w:right="65"/>
        <w:jc w:val="left"/>
      </w:pPr>
      <w:r>
        <w:rPr>
          <w:b/>
          <w:sz w:val="34"/>
        </w:rPr>
        <w:t>4.1 Grundlagen: Sicherheitstechnische Anforderungen</w:t>
      </w:r>
    </w:p>
    <w:p w:rsidR="00B67503" w:rsidRDefault="00C87C6F">
      <w:pPr>
        <w:spacing w:after="263"/>
        <w:ind w:left="-5" w:right="288"/>
      </w:pPr>
      <w:r>
        <w:t xml:space="preserve">Informationen sind elementarer Bestandteil der heutigen Welt – diese sind von sehr hohem Wert für Unternehmen, Behörden und Privatpersonen. Die meisten Geschäftsprozesse, die im heutigen Prozessablauf einer Organisation verankert sind, funktionieren nicht ohne IT-Unterstützung. Somit ist die Informationstechnologie zentraler Bestandteil jedes Unternehmens. Deswegen ist ein zuverlässiges System mit entsprechender Soft- und Hardware unerlässlich. Es muss darauf geachtet werden, dass die Informationen, die </w:t>
      </w:r>
      <w:del w:id="70" w:author="Yves Staudenmaier" w:date="2020-03-31T10:01:00Z">
        <w:r w:rsidDel="00DB14CB">
          <w:delText>auf diesen System</w:delText>
        </w:r>
      </w:del>
      <w:ins w:id="71" w:author="Yves Staudenmaier" w:date="2020-03-31T10:01:00Z">
        <w:r w:rsidR="00DB14CB">
          <w:t>auf diesem System</w:t>
        </w:r>
      </w:ins>
      <w:r>
        <w:t xml:space="preserve"> verteilt sind, ausreichend gut geschützt sind, damit es nicht zu einer Bedrohungslage kommt. Unzureichend geschützte Systeme stellen ein sehr hohes Risiko dar. „Dabei ist ein vernünftiger Informationsschutz ebenso wie eine Grundsicherung der IT schon mit verhältnismäßig geringen Mitteln zu erreichen. Die verarbeiteten Daten und Informationen müssen adäquat geschützt, Sicherheitsmaßnahmen sorgfältig geplant, umgesetzt und kontrolliert werden. Hierbei ist es aber wichtig, sich nicht nur auf die Sicherheit von IT-Systemen zu konzentrieren, da Informationssicherheit ganzheitlich betrachtet werden muss. Sie hängt auch stark von </w:t>
      </w:r>
      <w:r>
        <w:lastRenderedPageBreak/>
        <w:t>infrastrukturellen, organisatorischen und personellen Rahmenbedingungen ab. “</w:t>
      </w:r>
      <w:r>
        <w:rPr>
          <w:vertAlign w:val="superscript"/>
        </w:rPr>
        <w:t xml:space="preserve">69 </w:t>
      </w:r>
      <w:r>
        <w:t>Die Mängel in der IT-Sicherheit führen meist zu folgenden drei Kategorien von Problemen</w:t>
      </w:r>
      <w:r>
        <w:rPr>
          <w:vertAlign w:val="superscript"/>
        </w:rPr>
        <w:footnoteReference w:id="62"/>
      </w:r>
      <w:r>
        <w:t>:</w:t>
      </w:r>
    </w:p>
    <w:p w:rsidR="00B67503" w:rsidRDefault="00C87C6F">
      <w:pPr>
        <w:numPr>
          <w:ilvl w:val="1"/>
          <w:numId w:val="9"/>
        </w:numPr>
        <w:ind w:right="83" w:hanging="299"/>
      </w:pPr>
      <w:r>
        <w:t>Verlust der Verfügbarkeit</w:t>
      </w:r>
    </w:p>
    <w:p w:rsidR="00B67503" w:rsidRDefault="00C87C6F">
      <w:pPr>
        <w:numPr>
          <w:ilvl w:val="1"/>
          <w:numId w:val="9"/>
        </w:numPr>
        <w:ind w:right="83" w:hanging="299"/>
      </w:pPr>
      <w:r>
        <w:t>Verlust der Vertraulichkeit</w:t>
      </w:r>
    </w:p>
    <w:p w:rsidR="00B67503" w:rsidRDefault="00C87C6F">
      <w:pPr>
        <w:numPr>
          <w:ilvl w:val="1"/>
          <w:numId w:val="9"/>
        </w:numPr>
        <w:spacing w:after="190"/>
        <w:ind w:right="83" w:hanging="299"/>
      </w:pPr>
      <w:r>
        <w:t>Verlust der Integrität</w:t>
      </w:r>
    </w:p>
    <w:p w:rsidR="00B67503" w:rsidRDefault="00C87C6F">
      <w:pPr>
        <w:spacing w:after="584"/>
        <w:ind w:left="-5" w:right="288"/>
      </w:pPr>
      <w:r>
        <w:t>Der Verlust der Verfügbarkeit eines IT-Systems fällt in der Regel (i.d.R.) sofort auf, da meist Aufgaben ohne diese Informationen nicht weitergeführt werden können. Meist fällt dies in dem Verlust der Funktionen eines Systems auf. Die Vertraulichkeit von personenbezogenen Daten ist ein bestehendes Grundrecht jedes Bürgers beziehungsweise jedes Kunden. Dies ist in verschiedenen Gesetzen wie auch Verordnung geregelt. Diese Daten müssen geschützt werden, da jedes Konkurrenzunternehmen Interesse an den Daten des Unternehmens hat. „Gefälschte oder verfälschte Daten können beispielsweise zu Fehlbuchungen, falschen Lieferungen oder fehlerhaften Produkten führen. Auch der Verlust der Authentizität (Echtheit und Überprüfbarkeit) hat, als ein Teilbereich der Integrität, eine hohe Bedeutung: Daten werden beispielsweise einer falschen Person zugeordnet. So können Zahlungsanweisungen oder Bestellungen zulasten einer dritten Person verarbeitet werden, ungesicherte digitale Willenserklärungen können falschen Personen zugerechnet werden, die digitale Identität wird gefälscht.“</w:t>
      </w:r>
      <w:r>
        <w:rPr>
          <w:vertAlign w:val="superscript"/>
        </w:rPr>
        <w:footnoteReference w:id="63"/>
      </w:r>
    </w:p>
    <w:p w:rsidR="00B67503" w:rsidRDefault="00C87C6F">
      <w:pPr>
        <w:spacing w:after="209"/>
        <w:ind w:left="-5" w:right="288"/>
      </w:pPr>
      <w:r>
        <w:rPr>
          <w:b/>
        </w:rPr>
        <w:t xml:space="preserve">Informationssicherheitsmanagementsystem (ISMS) </w:t>
      </w:r>
      <w:r>
        <w:t>Um ein ISMS besser verstehen zu können, ist es wichtig die Normenreihe des ISO 27001 Standards zu verstehen. So bietet die ISO-Norm 27000 einen Überblick über ein solches System und definiert Begrifflichkeiten. Die zentrale Norm ist die ISO 27001, die die ISMS-Anforderungen beschreibt.</w:t>
      </w:r>
      <w:r>
        <w:rPr>
          <w:vertAlign w:val="superscript"/>
        </w:rPr>
        <w:footnoteReference w:id="64"/>
      </w:r>
      <w:r>
        <w:rPr>
          <w:vertAlign w:val="superscript"/>
        </w:rPr>
        <w:t xml:space="preserve"> </w:t>
      </w:r>
      <w:r>
        <w:t>Dieser Norm sind die ISO-Standards 27002-27005, ISO 27007 und ISO 27008 untergeordnet, welche verschiedene Detailfragen zu, in ISO 27001, genannten Konzepten definieren. Die Normen entstanden dem britischen Institut für Standards – deswegen „[...] ist [es] gleichzeitig eine international anerkannte Zertifizierungsstelle für ISO 27001 und damit eine der Stellen, die befugt sind, Auditoren zu qualifizieren und einzusetzen, um die Übereinstimmung einer Organisation mit der ISO 27001 im Rahmen einer Zertifizierung zu überprüfen.“</w:t>
      </w:r>
      <w:r>
        <w:rPr>
          <w:vertAlign w:val="superscript"/>
        </w:rPr>
        <w:footnoteReference w:id="65"/>
      </w:r>
      <w:r>
        <w:rPr>
          <w:vertAlign w:val="superscript"/>
        </w:rPr>
        <w:t xml:space="preserve"> </w:t>
      </w:r>
      <w:r>
        <w:t xml:space="preserve">Die ISO-Norm 27001 ist durch die abstrakte Beschreibung und ihren Aufbau auf jegliche Art von Organisationen (Behörden, Unternehmen, Vereine, Nichtregierungsorganisation (NGOs), usw.) anwendbar. Außerdem ist sie beliebig zu </w:t>
      </w:r>
      <w:r>
        <w:lastRenderedPageBreak/>
        <w:t>skalieren und in jedem Land/länderübergreifend nutzbar.</w:t>
      </w:r>
      <w:r>
        <w:rPr>
          <w:vertAlign w:val="superscript"/>
        </w:rPr>
        <w:footnoteReference w:id="66"/>
      </w:r>
      <w:r>
        <w:rPr>
          <w:vertAlign w:val="superscript"/>
        </w:rPr>
        <w:t xml:space="preserve"> </w:t>
      </w:r>
      <w:r>
        <w:t>Die ISO-Norm 27000 definiert: „Ein Informationssicherheitsmanagementsystem (ISMS) umfasst Politik, Verfahren, Richtlinien und damit verbundene Ressourcen und Tätigkeiten, die alle von einer Organisation gesteuert werden, um ihre Informationswerte zu schützen. Ein ISMS ist ein systematisches Modell für die Einführung, die Umsetzung, den Betrieb, die Überwachung, die Überprüfung, die Pflege und die Verbesserung der Informationssicherheit einer Organisation, um Geschäftsziele zu erreichen.“</w:t>
      </w:r>
      <w:r>
        <w:rPr>
          <w:vertAlign w:val="superscript"/>
        </w:rPr>
        <w:footnoteReference w:id="67"/>
      </w:r>
    </w:p>
    <w:p w:rsidR="00B67503" w:rsidRDefault="00C87C6F">
      <w:pPr>
        <w:spacing w:after="186"/>
        <w:ind w:left="-5" w:right="0"/>
      </w:pPr>
      <w:r>
        <w:t>Die ISO-Norm 27001 definiert in Kapitel vier bis zehn Anforderungen an ein Management</w:t>
      </w:r>
      <w:ins w:id="72" w:author="Yves Staudenmaier" w:date="2020-03-31T10:01:00Z">
        <w:r w:rsidR="00DB14CB">
          <w:t>-</w:t>
        </w:r>
      </w:ins>
      <w:r>
        <w:t>System der Informationssicherheit.</w:t>
      </w:r>
      <w:r>
        <w:rPr>
          <w:vertAlign w:val="superscript"/>
        </w:rPr>
        <w:footnoteReference w:id="68"/>
      </w:r>
      <w:r>
        <w:rPr>
          <w:vertAlign w:val="superscript"/>
        </w:rPr>
        <w:t xml:space="preserve"> </w:t>
      </w:r>
      <w:r>
        <w:t>„Als Management-System für ein Thema X bezeichnet man allgemein alles, was eingesetzt wird, um die wesentlichen Ziele für das Thema X zu ermitteln, diese Ziele zu erreichen und ihre Aufrechterhaltung zu überwachen.“</w:t>
      </w:r>
      <w:r>
        <w:rPr>
          <w:vertAlign w:val="superscript"/>
        </w:rPr>
        <w:footnoteReference w:id="69"/>
      </w:r>
      <w:r>
        <w:rPr>
          <w:vertAlign w:val="superscript"/>
        </w:rPr>
        <w:t xml:space="preserve"> </w:t>
      </w:r>
      <w:r>
        <w:t>Nachfolgend sind die typischen Aktivitäten genannt</w:t>
      </w:r>
      <w:r>
        <w:rPr>
          <w:vertAlign w:val="superscript"/>
        </w:rPr>
        <w:footnoteReference w:id="70"/>
      </w:r>
      <w:r>
        <w:t>:</w:t>
      </w:r>
    </w:p>
    <w:p w:rsidR="00B67503" w:rsidRDefault="00C87C6F">
      <w:pPr>
        <w:numPr>
          <w:ilvl w:val="1"/>
          <w:numId w:val="9"/>
        </w:numPr>
        <w:ind w:right="83" w:hanging="299"/>
      </w:pPr>
      <w:r>
        <w:t>Ziele in Form von Leitlinien zu formulieren,</w:t>
      </w:r>
    </w:p>
    <w:p w:rsidR="00B67503" w:rsidRDefault="00C87C6F">
      <w:pPr>
        <w:numPr>
          <w:ilvl w:val="1"/>
          <w:numId w:val="9"/>
        </w:numPr>
        <w:ind w:right="83" w:hanging="299"/>
      </w:pPr>
      <w:r>
        <w:t>Risiken und Chancen für diese Ziele zu analysieren,</w:t>
      </w:r>
    </w:p>
    <w:p w:rsidR="00B67503" w:rsidRDefault="00C87C6F">
      <w:pPr>
        <w:numPr>
          <w:ilvl w:val="1"/>
          <w:numId w:val="9"/>
        </w:numPr>
        <w:ind w:right="83" w:hanging="299"/>
      </w:pPr>
      <w:r>
        <w:t>Rollen bzw. Verantwortlichkeiten für bestimmte (Teil-)Ziele zu definieren,</w:t>
      </w:r>
    </w:p>
    <w:p w:rsidR="00B67503" w:rsidRDefault="00C87C6F">
      <w:pPr>
        <w:numPr>
          <w:ilvl w:val="1"/>
          <w:numId w:val="9"/>
        </w:numPr>
        <w:ind w:right="83" w:hanging="299"/>
      </w:pPr>
      <w:r>
        <w:t>Methoden oder Verfahren zu deren Erreichung zu vermitteln,</w:t>
      </w:r>
    </w:p>
    <w:p w:rsidR="00B67503" w:rsidRDefault="00C87C6F">
      <w:pPr>
        <w:numPr>
          <w:ilvl w:val="1"/>
          <w:numId w:val="9"/>
        </w:numPr>
        <w:ind w:right="83" w:hanging="299"/>
      </w:pPr>
      <w:r>
        <w:t>den vom Thema X Betroffenen besondere Regelwerke oder Richtlinien aufzugeben,</w:t>
      </w:r>
    </w:p>
    <w:p w:rsidR="00B67503" w:rsidRDefault="00C87C6F">
      <w:pPr>
        <w:numPr>
          <w:ilvl w:val="1"/>
          <w:numId w:val="9"/>
        </w:numPr>
        <w:ind w:right="83" w:hanging="299"/>
      </w:pPr>
      <w:r>
        <w:t>Prozesse bzw. Abläufe und dafür erforderliche Maßnahmen zu planen und umzusetzen,</w:t>
      </w:r>
    </w:p>
    <w:p w:rsidR="00B67503" w:rsidRDefault="00C87C6F">
      <w:pPr>
        <w:numPr>
          <w:ilvl w:val="1"/>
          <w:numId w:val="9"/>
        </w:numPr>
        <w:ind w:right="83" w:hanging="299"/>
      </w:pPr>
      <w:r>
        <w:t>Überprüfungen der Zielerreichung zu planen, durchzuführen und auszuwerten.</w:t>
      </w:r>
    </w:p>
    <w:p w:rsidR="00B67503" w:rsidRDefault="00C87C6F">
      <w:pPr>
        <w:spacing w:after="0"/>
        <w:ind w:left="-5" w:right="288"/>
      </w:pPr>
      <w:r>
        <w:t>Ziel des ISMS und damit der ISO-Norm 27001 ist es, für möglichen Prozess/Aktivitäten der Informationssicherheit ein einheitliches, standardisiertes System zu gestalten. Damit werden Aufwand- und Kosteneinsparungen erzeugt und die Akzeptanz eines solchen Systems gesteigert. Beispielsweise implementiert die ISO-Norm 9001 ein Qualitätsmanagementsystem</w:t>
      </w:r>
      <w:r>
        <w:rPr>
          <w:vertAlign w:val="superscript"/>
        </w:rPr>
        <w:footnoteReference w:id="71"/>
      </w:r>
      <w:r>
        <w:rPr>
          <w:vertAlign w:val="superscript"/>
        </w:rPr>
        <w:t xml:space="preserve"> </w:t>
      </w:r>
      <w:r>
        <w:t>– die Architekturen der beiden Systeme sind kompatibel. Das ISMS wird auf die gesamte Organisation angewendet, dabei sind die wichtigsten</w:t>
      </w:r>
    </w:p>
    <w:p w:rsidR="00B67503" w:rsidRDefault="00C87C6F">
      <w:pPr>
        <w:spacing w:after="523" w:line="238" w:lineRule="auto"/>
        <w:ind w:left="0" w:right="0" w:firstLine="0"/>
        <w:jc w:val="left"/>
      </w:pPr>
      <w:r>
        <w:lastRenderedPageBreak/>
        <w:t>Aufgaben die Formulierung von Sicherheitszielen, die Bestimmung des „Assets“,</w:t>
      </w:r>
      <w:r>
        <w:rPr>
          <w:vertAlign w:val="superscript"/>
        </w:rPr>
        <w:footnoteReference w:id="72"/>
      </w:r>
      <w:r>
        <w:rPr>
          <w:vertAlign w:val="superscript"/>
        </w:rPr>
        <w:t xml:space="preserve"> </w:t>
      </w:r>
      <w:r>
        <w:t>die Risikobeurteilung/-behandlung und die kontinuierliche Verbesserung. Die Sicherheitsziele beschreiben, die in Kapitel 4.1 auf Seite 21 genannten, die drei Hauptziele der Informationssicherheit (Verfügbarkeit, Vertraulichkeit und Integrität). Das Kapitel der Leitlinien beschäftigt sich mit der Definition der Organisation, der Analyse und den Regeln auf verschiedenen Ebenen der Organisation. Der Prozess der kontinuierlichen Verbesserung implementiert das Modell des „Plan-Do-Check-Act“-Regelkreises.</w:t>
      </w:r>
      <w:r>
        <w:rPr>
          <w:vertAlign w:val="superscript"/>
        </w:rPr>
        <w:footnoteReference w:id="73"/>
      </w:r>
      <w:r>
        <w:rPr>
          <w:vertAlign w:val="superscript"/>
        </w:rPr>
        <w:t xml:space="preserve"> </w:t>
      </w:r>
      <w:r>
        <w:t>Eine akzeptierte Variante ist, den Regelkreis jährlich zu durchlaufen. Umso mehr Iterationen abgeschlossen sind, desto besser ist das ISMS.</w:t>
      </w:r>
      <w:r>
        <w:rPr>
          <w:vertAlign w:val="superscript"/>
        </w:rPr>
        <w:footnoteReference w:id="74"/>
      </w:r>
      <w:r>
        <w:rPr>
          <w:vertAlign w:val="superscript"/>
        </w:rPr>
        <w:t xml:space="preserve"> </w:t>
      </w:r>
      <w:r>
        <w:t>Der Anhang A der ISO-Norm 27001 definiert sogenannte „Controlls“, die als Sicherheitsanforderung an die Organisation gestellt werden. Möchte die Organisation streng die ISO-Norm 27001 implementieren, so ist jede „Controll“ (es gibt 114) für jedes „Asset“ aus der Inventarisierung umzusetzen. Um die Implementierung zu erleichtern, bietet die ISO-Norm 27002</w:t>
      </w:r>
      <w:r>
        <w:rPr>
          <w:vertAlign w:val="superscript"/>
        </w:rPr>
        <w:footnoteReference w:id="75"/>
      </w:r>
      <w:r>
        <w:rPr>
          <w:vertAlign w:val="superscript"/>
        </w:rPr>
        <w:t xml:space="preserve"> </w:t>
      </w:r>
      <w:r>
        <w:t xml:space="preserve">Beispiele. Des </w:t>
      </w:r>
      <w:del w:id="73" w:author="Yves Staudenmaier" w:date="2020-03-31T10:01:00Z">
        <w:r w:rsidDel="00DB14CB">
          <w:delText>weiteren</w:delText>
        </w:r>
      </w:del>
      <w:ins w:id="74" w:author="Yves Staudenmaier" w:date="2020-03-31T10:01:00Z">
        <w:r w:rsidR="00DB14CB">
          <w:t>Weiteren</w:t>
        </w:r>
      </w:ins>
      <w:r>
        <w:t xml:space="preserve"> kann der IT-Grundschutz-Katalog </w:t>
      </w:r>
      <w:del w:id="75" w:author="Yves Staudenmaier" w:date="2020-03-31T10:02:00Z">
        <w:r w:rsidDel="00DB14CB">
          <w:delText>des Bundesamt</w:delText>
        </w:r>
      </w:del>
      <w:ins w:id="76" w:author="Yves Staudenmaier" w:date="2020-03-31T10:02:00Z">
        <w:r w:rsidR="00DB14CB">
          <w:t>des Bundesamtes</w:t>
        </w:r>
      </w:ins>
      <w:r>
        <w:t xml:space="preserve"> für Sicherheit in der Informationstechnik (BSI),</w:t>
      </w:r>
      <w:r>
        <w:rPr>
          <w:vertAlign w:val="superscript"/>
        </w:rPr>
        <w:footnoteReference w:id="76"/>
      </w:r>
      <w:r>
        <w:rPr>
          <w:vertAlign w:val="superscript"/>
        </w:rPr>
        <w:t xml:space="preserve"> </w:t>
      </w:r>
      <w:r>
        <w:t>sowie das Wissen externe Beraterinnen genutzt werden, um mit den organisationseigenen Mitarbeitenden Maßnahmen zu entwerfen. Im Anhang C.1 auf Seite XXVIII ist eine Checkliste abgebildet, die die Vorarbeiten der ISMS-Einführung illustriert.</w:t>
      </w:r>
    </w:p>
    <w:p w:rsidR="00B67503" w:rsidRDefault="00C87C6F">
      <w:pPr>
        <w:spacing w:after="0"/>
        <w:ind w:left="-5" w:right="288"/>
      </w:pPr>
      <w:r>
        <w:rPr>
          <w:b/>
        </w:rPr>
        <w:t xml:space="preserve">IT-Grundschutz-Katalog des BSI </w:t>
      </w:r>
      <w:r>
        <w:t>Das IT-Grundschutz-Kompendium bildet mit den BSI-Standards 200-1, 200-2, 200-3 und dem „Leitfaden zur Basis-Absicherung“ eine umfassende Beschreibung von Methoden, Anforderungen und Gefährdungen für die IT-Sicherheit. Dabei richten sie sich an Behörden und kleine, mittelständische und große Unternehmen.</w:t>
      </w:r>
      <w:r>
        <w:rPr>
          <w:vertAlign w:val="superscript"/>
        </w:rPr>
        <w:t xml:space="preserve">85 </w:t>
      </w:r>
      <w:r>
        <w:t xml:space="preserve">Das IT-Grundschutz-Kompendium stellt dabei das Nachschlagewerk dar. Die BSI-Standards beschreiben, ähnlich zum ISO-Standard 27001, Themen, die das ISMS betreffen. Der „Leitfaden zur Basis-Absicherung“ ist die minimale Form der </w:t>
      </w:r>
      <w:del w:id="77" w:author="Yves Staudenmaier" w:date="2020-03-31T10:02:00Z">
        <w:r w:rsidDel="00DB14CB">
          <w:delText xml:space="preserve">Implementieren </w:delText>
        </w:r>
      </w:del>
      <w:ins w:id="78" w:author="Yves Staudenmaier" w:date="2020-03-31T10:02:00Z">
        <w:r w:rsidR="00DB14CB">
          <w:t>Implementierung</w:t>
        </w:r>
        <w:r w:rsidR="00DB14CB">
          <w:t xml:space="preserve"> </w:t>
        </w:r>
      </w:ins>
      <w:r>
        <w:t>von Sicherheitsanforderungen. Dieser kann für kleine</w:t>
      </w:r>
    </w:p>
    <w:p w:rsidR="00B67503" w:rsidRDefault="00C87C6F">
      <w:pPr>
        <w:spacing w:after="179"/>
        <w:ind w:left="-5" w:right="83"/>
      </w:pPr>
      <w:r>
        <w:lastRenderedPageBreak/>
        <w:t>Unternehmen schon ausreichend sein.</w:t>
      </w:r>
      <w:r>
        <w:rPr>
          <w:vertAlign w:val="superscript"/>
        </w:rPr>
        <w:footnoteReference w:id="77"/>
      </w:r>
    </w:p>
    <w:p w:rsidR="00B67503" w:rsidRDefault="00C87C6F">
      <w:pPr>
        <w:ind w:left="-5" w:right="288"/>
      </w:pPr>
      <w:r>
        <w:t>„Im IT-Grundschutz-Kompendium werden standardisierte Sicherheitsanforderungen für typische Geschäftsprozesse, Anwendungen, IT-Systeme, Kommunikationsverbindungen und Räume in einzelnen Bausteinen beschrieben“</w:t>
      </w:r>
      <w:r>
        <w:rPr>
          <w:vertAlign w:val="superscript"/>
        </w:rPr>
        <w:t xml:space="preserve">87 </w:t>
      </w:r>
      <w:r>
        <w:t>Ziel dieses Schutzkompendiums ist es, einen, für die Institutionen, angepassten Schutz zu erreichen. Das Kompendium illustriert eine umfassende Methodik, die sich auf die organisatorische, personelle, infrastrukturelle und technische Sicherheit einer Institution bezieht. Es soll ein Sicherheitsniveau erreicht werden, dass für die jeweilige Institution angemessen und mindestens ausreichend ist, um die relevanten Informationen zu schützen. Vorteil des Kompendiums ist das Baukastenprinzip, denn damit ist es möglich sich an die heterogene Umgebung der Informationstechnik leichter anzupassen. Dies führt zu einer besser Planungsfähigkeit und Struktur der Maßnahmen.</w:t>
      </w:r>
      <w:r>
        <w:rPr>
          <w:vertAlign w:val="superscript"/>
        </w:rPr>
        <w:footnoteReference w:id="78"/>
      </w:r>
      <w:r>
        <w:rPr>
          <w:vertAlign w:val="superscript"/>
        </w:rPr>
        <w:t xml:space="preserve"> </w:t>
      </w:r>
      <w:r>
        <w:t xml:space="preserve">Diese Bausteine bilden den Stand der Technik ab und können nach Bedarf kombiniert werden. Der besondere Vorteil dieses Prinzips ist die Reduzierung des Arbeitsaufwandes. Bei einer klassischen Risikoanalyse nach dem ISO-Standard 27001 u. a., wie im Kapitel 4.1 auf Seite 22 beschrieben, muss für jedes „Asset“ eine eigene Analyse durchgeführt werden – dies entfällt, da </w:t>
      </w:r>
      <w:del w:id="79" w:author="Yves Staudenmaier" w:date="2020-03-31T10:02:00Z">
        <w:r w:rsidDel="00DB14CB">
          <w:delText>dass</w:delText>
        </w:r>
      </w:del>
      <w:ins w:id="80" w:author="Yves Staudenmaier" w:date="2020-03-31T10:02:00Z">
        <w:r w:rsidR="00DB14CB">
          <w:t>das</w:t>
        </w:r>
      </w:ins>
      <w:r>
        <w:t xml:space="preserve"> BSI diese im Vorfeld abgeschlossen hat und die Ergebnisse in der jeweiligen Dokumentation des Bausteins zur Verfügung stellt. „Bei der IT-Grundschutz-Methodik reduziert sich die Analyse auf einen Soll[-]Ist-Vergleich zwischen den im IT-Grundschutz-Kompendium empfohlenen und den bereits umgesetzten Sicherheitsanforderungen. Die noch offenen Anforderungen zeigen die Sicherheitsdefizite auf, die es zu beheben gilt.“</w:t>
      </w:r>
      <w:r>
        <w:rPr>
          <w:vertAlign w:val="superscript"/>
        </w:rPr>
        <w:t xml:space="preserve">89 </w:t>
      </w:r>
      <w:r>
        <w:t xml:space="preserve">Des </w:t>
      </w:r>
      <w:del w:id="81" w:author="Yves Staudenmaier" w:date="2020-03-31T10:02:00Z">
        <w:r w:rsidDel="00DB14CB">
          <w:delText>weiteren</w:delText>
        </w:r>
      </w:del>
      <w:ins w:id="82" w:author="Yves Staudenmaier" w:date="2020-03-31T10:02:00Z">
        <w:r w:rsidR="00DB14CB">
          <w:t>Weiteren</w:t>
        </w:r>
      </w:ins>
      <w:r>
        <w:t xml:space="preserve"> muss nur bei </w:t>
      </w:r>
      <w:del w:id="83" w:author="Yves Staudenmaier" w:date="2020-03-31T10:02:00Z">
        <w:r w:rsidDel="00DB14CB">
          <w:delText>extrem hohem</w:delText>
        </w:r>
      </w:del>
      <w:ins w:id="84" w:author="Yves Staudenmaier" w:date="2020-03-31T10:02:00Z">
        <w:r w:rsidR="00DB14CB">
          <w:t>hohem</w:t>
        </w:r>
      </w:ins>
      <w:r>
        <w:t xml:space="preserve"> Schutzbedarf (bspw. Schutz von systemkritischer Infrastruktur) eine Risikoanalyse für jedes „Asset“ durchgeführt werden. Die Methodik der Risikoanalyse wird im BSIStandard 200-3 „Risikoanalyse auf der Basis von IT-Grundschutz“ weiter beschrieben. Ist ein Unternehmen bestrebt eine Zertifizierung nach ISO 27001 zu erhalten, muss es die Basis- und Standard-Anforderungen des IT-Grundschutz-Kompendiums erfüllen. Darüber hinaus gibt es Anforderungen für einen erhöhten Schutzbedarf, die vom BSI ausdrücklich empfohlen sind.</w:t>
      </w:r>
      <w:r>
        <w:rPr>
          <w:vertAlign w:val="superscript"/>
        </w:rPr>
        <w:footnoteReference w:id="79"/>
      </w:r>
    </w:p>
    <w:p w:rsidR="00B67503" w:rsidRDefault="00C87C6F">
      <w:pPr>
        <w:spacing w:after="0"/>
        <w:ind w:left="-5" w:right="288"/>
      </w:pPr>
      <w:r>
        <w:t>Um ein Informationsverbund</w:t>
      </w:r>
      <w:r>
        <w:rPr>
          <w:vertAlign w:val="superscript"/>
        </w:rPr>
        <w:footnoteReference w:id="80"/>
      </w:r>
      <w:r>
        <w:rPr>
          <w:vertAlign w:val="superscript"/>
        </w:rPr>
        <w:t xml:space="preserve"> </w:t>
      </w:r>
      <w:r>
        <w:t xml:space="preserve">nach dem IT-Grundschutz abzusichern, wird dieses mit den vorhandenen Bausteinen des Kompendiums nachgebildet. Es werden während dieses </w:t>
      </w:r>
      <w:r>
        <w:lastRenderedPageBreak/>
        <w:t>Prozesses alle IT-Systeme, Anwendungen und Prozesse erfasst und nach ihrem Schutzbedürfnis kategorisiert. Aus dieser Analyse wird ein IT-Grundschutz-Modell erstellt. Die Auswahl der passenden Komponenten/Bausteine wird durch das Schichtenmodell</w:t>
      </w:r>
      <w:r>
        <w:rPr>
          <w:vertAlign w:val="superscript"/>
        </w:rPr>
        <w:footnoteReference w:id="81"/>
      </w:r>
      <w:r>
        <w:rPr>
          <w:vertAlign w:val="superscript"/>
        </w:rPr>
        <w:t xml:space="preserve"> </w:t>
      </w:r>
      <w:r>
        <w:t xml:space="preserve">(siehe Anhang C.2 auf Seite XXIX) des IT-Grundschutz-Kompendiums vereinfacht. Um die Modellierung zu vereinfachen werden die Bausteine jeder Schicht betrachtet, damit eine </w:t>
      </w:r>
      <w:del w:id="85" w:author="Yves Staudenmaier" w:date="2020-03-31T10:03:00Z">
        <w:r w:rsidDel="00DB14CB">
          <w:delText>Einscheidung</w:delText>
        </w:r>
      </w:del>
      <w:ins w:id="86" w:author="Yves Staudenmaier" w:date="2020-03-31T10:03:00Z">
        <w:r w:rsidR="00DB14CB">
          <w:t>Entscheidung</w:t>
        </w:r>
      </w:ins>
      <w:r>
        <w:t xml:space="preserve"> getroffen wird, in welchem Umfang diese zur</w:t>
      </w:r>
    </w:p>
    <w:p w:rsidR="00B67503" w:rsidRDefault="00C87C6F">
      <w:pPr>
        <w:spacing w:after="687"/>
        <w:ind w:left="-5" w:right="83"/>
      </w:pPr>
      <w:r>
        <w:t>Abbildung des Informationsverbundes nutzbar sind. Das Kompendium priorisiert die Bearbeitungsreihenfolge der Bausteine in drei Kategorien: „R1“, „R2“ und „R3“. „R1“Bausteine sollten vorrangig eingesetzt werden, da sie das Fundament des effektiven Sicherheitsprozess bilden. Danach folgen Bausteine der beiden anderen Kategorien.</w:t>
      </w:r>
    </w:p>
    <w:p w:rsidR="00B67503" w:rsidRDefault="00C87C6F">
      <w:pPr>
        <w:spacing w:after="214" w:line="261" w:lineRule="auto"/>
        <w:ind w:left="658" w:right="65" w:hanging="673"/>
        <w:jc w:val="left"/>
      </w:pPr>
      <w:r>
        <w:rPr>
          <w:b/>
          <w:sz w:val="34"/>
        </w:rPr>
        <w:t>4.2 Prozessbeschreibung: Beschaffung von „open source“-Software</w:t>
      </w:r>
    </w:p>
    <w:p w:rsidR="00B67503" w:rsidRDefault="00C87C6F">
      <w:pPr>
        <w:ind w:left="-5" w:right="288"/>
      </w:pPr>
      <w:r>
        <w:t>In der SVI gibt es, wie in den meisten anderen Unternehmen, eine prozessorientierte Vorgehensweise, um Software zu beschaffen. Die Beschaffung von Software orientiert sich an ITIL Version 4 – formal ist die Beschaffung von Software mit Hilfe eines „service requests“</w:t>
      </w:r>
      <w:r>
        <w:rPr>
          <w:vertAlign w:val="superscript"/>
        </w:rPr>
        <w:footnoteReference w:id="82"/>
      </w:r>
      <w:r>
        <w:rPr>
          <w:vertAlign w:val="superscript"/>
        </w:rPr>
        <w:t xml:space="preserve"> </w:t>
      </w:r>
      <w:r>
        <w:t>zu beantragen. Für die Verteilung der Anwendung müssen danach mehrere „changes“ eingereicht werden. Im weiteren Verlauf wird die „open source“Variante beleuchtet, da es sich bei den verwendeten Containern, die von Docker Inc. angeboten werden, um diese Variante handelt. Definitionsgemäß muss „open source“Software laut Opensource.org 2020 folgende Kriterien erfüllen: „free redistribution, source code, derived works, integrity of the author’s source Code, no discrimination against persons or groups, no discrimination against fields of endeavor, distribution of license, license must not be specific to a product, license must not restrict other software, license must be technology-neutral“.</w:t>
      </w:r>
    </w:p>
    <w:p w:rsidR="00B67503" w:rsidRDefault="00C87C6F">
      <w:pPr>
        <w:ind w:left="-5" w:right="288"/>
      </w:pPr>
      <w:r>
        <w:t xml:space="preserve">Es gibt in der SVI drei Prozesse, die sich in zwei Aspekten unterscheiden: die Kosten und die Anforderungen, die an einen Prozess gestellt werden. Folgende Anfragen gibt es: die Beschaffungsanfrage, die „freeware“-Beschaffung und die juristische Prüfung von Vertragsdokumenten oder Sachverhalten. Die Beschaffungsanfrage wird bei </w:t>
      </w:r>
      <w:r>
        <w:lastRenderedPageBreak/>
        <w:t>kostenpflichtiger Software beantragt. Da es in diesem Kapitel um die kostenlose Software geht, wird auf die weitere Ausführung dieser Anfrage verzichtet. Der Prozess „freeware“-Beschaffung wird laut den Juristen der Abteilung IT-Einkauf/Recht (IU11) kaum</w:t>
      </w:r>
      <w:r>
        <w:rPr>
          <w:vertAlign w:val="superscript"/>
        </w:rPr>
        <w:footnoteReference w:id="83"/>
      </w:r>
      <w:r>
        <w:rPr>
          <w:vertAlign w:val="superscript"/>
        </w:rPr>
        <w:t xml:space="preserve"> </w:t>
      </w:r>
      <w:r>
        <w:t>verwendet, denn die Fachbereiche</w:t>
      </w:r>
      <w:r>
        <w:rPr>
          <w:vertAlign w:val="superscript"/>
        </w:rPr>
        <w:footnoteReference w:id="84"/>
      </w:r>
      <w:r>
        <w:rPr>
          <w:vertAlign w:val="superscript"/>
        </w:rPr>
        <w:t xml:space="preserve"> </w:t>
      </w:r>
      <w:r>
        <w:t>(die IT-Abteilungen) arbeiten zum jetzigen Zeitpunkt an dem Prozess vorbei – sie übergehen wissentlich diesen. Folgende Probleme haben sich bei der Befragung der Fachbereiche herausgestellt: die Anforderungen, die dieser Prozess an sie stellt, sind „nicht verhältnismäßig“ gegen über dem Nutzen; die Fachbereiche wissen nicht, dass es einen solchen Prozess gibt oder ignorieren diesen. Die Anforderungen/Kriterien, die die Abteilung IU11 festgelegt hat, sind folgende: es muss eine Produktverantwortliche definiert werden, es muss eine Architekturfreigabe von den zuständigen „Entreprise“-Architekten beantragt werden und es muss der genaue, angedachte Verwendungszweck der einzukaufenden „freeware/open source“-Software definiert werden. Diese Hürden, aus Sicht der IT-Abteilung, erfüllen nicht die Kosten-Nutzen-Konformität. Aus rechtlicher Sicht ist das ein sehr hoch zu bewertendes Risiko, da es zu unmittelbaren juristischen Konsequenzen führen kann. Deswegen nutzt die IT-Abteilung meist den rechtlichen Prozess (juristische Prüfung von Vertragsdokumenten oder Sachverhalten) da dieser nicht die oben genannten Hürden enthält. Bei diesem wird der Verwendungszweck der Software erfragt und die Lizenz dieser durch IU11 geprüft. Jedoch ist davon auszugehen, dass eine offizielle Beschaffungsanfrage bei „open source“-Software in wenigen</w:t>
      </w:r>
      <w:r>
        <w:rPr>
          <w:vertAlign w:val="superscript"/>
        </w:rPr>
        <w:footnoteReference w:id="85"/>
      </w:r>
      <w:r>
        <w:rPr>
          <w:vertAlign w:val="superscript"/>
        </w:rPr>
        <w:t xml:space="preserve"> </w:t>
      </w:r>
      <w:r>
        <w:t>Fällen gestellt wird. Begründet durch die Administrator-Berechtigung, die es Benutzern erlaubt ohne Restriktionen alles auf ihrem Computer zu installieren, kann keine numerische Aussage über die Dunkelziffer getroffen werden. Es bleibt nur die Hypothese der Juristen der Abteilung IU11, die weder falsifizierbar noch validierbar ist.</w:t>
      </w:r>
    </w:p>
    <w:p w:rsidR="00B67503" w:rsidRDefault="00C87C6F">
      <w:pPr>
        <w:spacing w:after="686"/>
        <w:ind w:left="-5" w:right="288"/>
      </w:pPr>
      <w:r>
        <w:t>Ist die Software in der AWL implementiert, gibt es noch eine Anwendung, Nexus Lifecycle von sonatype, die auf eventuelle Schwachstellen dieser benutzten Software prüft. Nexus Lifecycle ist eine Hilfsanwendung, die u. a. auch von Creditreform verwendet wird. Das Ziel dieses Produktes ist es, die gesamte Software-„Supply Chain“ kontinuierlich zu bereinigen und sicher zu halten.</w:t>
      </w:r>
      <w:r>
        <w:rPr>
          <w:vertAlign w:val="superscript"/>
        </w:rPr>
        <w:t xml:space="preserve">97 </w:t>
      </w:r>
      <w:r>
        <w:t xml:space="preserve">Aus dem Prüfbericht werden dann entsprechende Maßnahmen abgeleitet. Die erste ist die Software, in der die Schwachstelle gefunden wurde, als unsicher zu markieren und danach zu sperren. Nun </w:t>
      </w:r>
      <w:del w:id="87" w:author="Yves Staudenmaier" w:date="2020-03-31T10:03:00Z">
        <w:r w:rsidDel="00DB14CB">
          <w:delText>müssen</w:delText>
        </w:r>
      </w:del>
      <w:ins w:id="88" w:author="Yves Staudenmaier" w:date="2020-03-31T10:03:00Z">
        <w:r w:rsidR="00DB14CB">
          <w:t>muss</w:t>
        </w:r>
      </w:ins>
      <w:r>
        <w:t xml:space="preserve"> die Entwicklungsabteilung versuchen die Schwachstellen zu beseitigen. Problematisch ist es, wenn diese ignoriert werden. In letzter Konsequenz </w:t>
      </w:r>
      <w:del w:id="89" w:author="Yves Staudenmaier" w:date="2020-03-31T10:03:00Z">
        <w:r w:rsidDel="00DB14CB">
          <w:delText>wird</w:delText>
        </w:r>
      </w:del>
      <w:ins w:id="90" w:author="Yves Staudenmaier" w:date="2020-03-31T10:03:00Z">
        <w:r w:rsidR="00DB14CB">
          <w:t>werden</w:t>
        </w:r>
      </w:ins>
      <w:r>
        <w:t xml:space="preserve"> der Betrieb und die Verteilung der Anwendung gestoppt. Dies führt zu massiven Problem</w:t>
      </w:r>
      <w:ins w:id="91" w:author="Yves Staudenmaier" w:date="2020-03-31T10:03:00Z">
        <w:r w:rsidR="00DB14CB">
          <w:t>en</w:t>
        </w:r>
      </w:ins>
      <w:r>
        <w:t xml:space="preserve"> in der Produktion </w:t>
      </w:r>
      <w:r>
        <w:lastRenderedPageBreak/>
        <w:t>und somit verringert sich die vertragliche, mit dem Kunden vereinbarte, Verfügbarkeit der Systeme.</w:t>
      </w:r>
    </w:p>
    <w:p w:rsidR="00B67503" w:rsidRDefault="00C87C6F">
      <w:pPr>
        <w:spacing w:after="214" w:line="376" w:lineRule="auto"/>
        <w:ind w:left="-5" w:right="3012"/>
        <w:jc w:val="left"/>
      </w:pPr>
      <w:r>
        <w:rPr>
          <w:b/>
          <w:sz w:val="34"/>
        </w:rPr>
        <w:t>4.3 Konzept zur Implementierung der Sicherheitsanforderungen</w:t>
      </w:r>
    </w:p>
    <w:p w:rsidR="00B67503" w:rsidRDefault="00C87C6F">
      <w:pPr>
        <w:spacing w:after="214" w:line="376" w:lineRule="auto"/>
        <w:ind w:left="-5" w:right="3012"/>
        <w:jc w:val="left"/>
      </w:pPr>
      <w:r>
        <w:rPr>
          <w:b/>
          <w:sz w:val="34"/>
        </w:rPr>
        <w:t>4.4 Ergebnis der Forschungsfrage drei</w:t>
      </w:r>
    </w:p>
    <w:p w:rsidR="00B67503" w:rsidRDefault="00B67503">
      <w:pPr>
        <w:sectPr w:rsidR="00B67503">
          <w:headerReference w:type="even" r:id="rId193"/>
          <w:headerReference w:type="default" r:id="rId194"/>
          <w:footerReference w:type="even" r:id="rId195"/>
          <w:footerReference w:type="default" r:id="rId196"/>
          <w:headerReference w:type="first" r:id="rId197"/>
          <w:footerReference w:type="first" r:id="rId198"/>
          <w:pgSz w:w="11906" w:h="16838"/>
          <w:pgMar w:top="2167" w:right="1165" w:bottom="2518" w:left="1736" w:header="720" w:footer="1457" w:gutter="0"/>
          <w:cols w:space="720"/>
          <w:titlePg/>
        </w:sectPr>
      </w:pPr>
    </w:p>
    <w:p w:rsidR="00B67503" w:rsidRDefault="00C87C6F">
      <w:pPr>
        <w:numPr>
          <w:ilvl w:val="0"/>
          <w:numId w:val="10"/>
        </w:numPr>
        <w:spacing w:after="517" w:line="248" w:lineRule="auto"/>
        <w:ind w:right="197" w:hanging="545"/>
        <w:jc w:val="left"/>
      </w:pPr>
      <w:r>
        <w:rPr>
          <w:b/>
          <w:sz w:val="50"/>
        </w:rPr>
        <w:lastRenderedPageBreak/>
        <w:t>kritische Betrachtung</w:t>
      </w:r>
    </w:p>
    <w:p w:rsidR="00B67503" w:rsidRDefault="00C87C6F">
      <w:pPr>
        <w:numPr>
          <w:ilvl w:val="1"/>
          <w:numId w:val="10"/>
        </w:numPr>
        <w:spacing w:after="422" w:line="261" w:lineRule="auto"/>
        <w:ind w:right="65" w:hanging="673"/>
        <w:jc w:val="left"/>
      </w:pPr>
      <w:r>
        <w:rPr>
          <w:b/>
          <w:sz w:val="34"/>
        </w:rPr>
        <w:t>Zusammenfassung der Erkenntnisse</w:t>
      </w:r>
    </w:p>
    <w:p w:rsidR="00B67503" w:rsidRDefault="00C87C6F">
      <w:pPr>
        <w:numPr>
          <w:ilvl w:val="1"/>
          <w:numId w:val="10"/>
        </w:numPr>
        <w:spacing w:after="422" w:line="261" w:lineRule="auto"/>
        <w:ind w:right="65" w:hanging="673"/>
        <w:jc w:val="left"/>
      </w:pPr>
      <w:r>
        <w:rPr>
          <w:b/>
          <w:sz w:val="34"/>
        </w:rPr>
        <w:t>Fazit</w:t>
      </w:r>
    </w:p>
    <w:p w:rsidR="00B67503" w:rsidRDefault="00C87C6F">
      <w:pPr>
        <w:numPr>
          <w:ilvl w:val="1"/>
          <w:numId w:val="10"/>
        </w:numPr>
        <w:spacing w:after="214" w:line="261" w:lineRule="auto"/>
        <w:ind w:right="65" w:hanging="673"/>
        <w:jc w:val="left"/>
      </w:pPr>
      <w:r>
        <w:rPr>
          <w:b/>
          <w:sz w:val="34"/>
        </w:rPr>
        <w:t>Ausblick</w:t>
      </w:r>
      <w:r>
        <w:br w:type="page"/>
      </w:r>
    </w:p>
    <w:p w:rsidR="00B67503" w:rsidRDefault="00C87C6F">
      <w:pPr>
        <w:spacing w:after="346" w:line="248" w:lineRule="auto"/>
        <w:ind w:left="-5" w:right="197"/>
        <w:jc w:val="left"/>
      </w:pPr>
      <w:r>
        <w:rPr>
          <w:b/>
          <w:sz w:val="50"/>
        </w:rPr>
        <w:lastRenderedPageBreak/>
        <w:t>Literaturverzeichnis</w:t>
      </w:r>
    </w:p>
    <w:p w:rsidR="00B67503" w:rsidRDefault="00C87C6F">
      <w:pPr>
        <w:spacing w:after="110" w:line="249" w:lineRule="auto"/>
        <w:ind w:left="-15" w:right="861" w:firstLine="0"/>
      </w:pPr>
      <w:r>
        <w:rPr>
          <w:i/>
        </w:rPr>
        <w:t xml:space="preserve">Atomic Requirement Download </w:t>
      </w:r>
      <w:r>
        <w:t xml:space="preserve">(19. Aug. 2019). url: </w:t>
      </w:r>
      <w:hyperlink r:id="rId199">
        <w:r>
          <w:t>https://www.volere.org/</w:t>
        </w:r>
      </w:hyperlink>
    </w:p>
    <w:p w:rsidR="00B67503" w:rsidRDefault="00C87C6F">
      <w:pPr>
        <w:spacing w:after="139" w:line="248" w:lineRule="auto"/>
        <w:ind w:left="229" w:right="816"/>
      </w:pPr>
      <w:hyperlink r:id="rId200">
        <w:r>
          <w:t>atomic-requirement-download/</w:t>
        </w:r>
      </w:hyperlink>
      <w:hyperlink r:id="rId201">
        <w:r>
          <w:t>.</w:t>
        </w:r>
      </w:hyperlink>
    </w:p>
    <w:p w:rsidR="00B67503" w:rsidRDefault="00C87C6F">
      <w:pPr>
        <w:spacing w:after="103"/>
        <w:ind w:left="219" w:right="1453" w:hanging="234"/>
      </w:pPr>
      <w:r>
        <w:t xml:space="preserve">AXELOS Limited und Stationery Office (Great Britain) (2019). </w:t>
      </w:r>
      <w:r>
        <w:rPr>
          <w:i/>
        </w:rPr>
        <w:t xml:space="preserve">ITIL® </w:t>
      </w:r>
      <w:proofErr w:type="spellStart"/>
      <w:r>
        <w:rPr>
          <w:i/>
        </w:rPr>
        <w:t>Foundation</w:t>
      </w:r>
      <w:bookmarkStart w:id="92" w:name="_GoBack"/>
      <w:bookmarkEnd w:id="92"/>
      <w:proofErr w:type="spellEnd"/>
      <w:r>
        <w:rPr>
          <w:i/>
        </w:rPr>
        <w:t xml:space="preserve">, ITIL 4 </w:t>
      </w:r>
      <w:proofErr w:type="spellStart"/>
      <w:r>
        <w:rPr>
          <w:i/>
        </w:rPr>
        <w:t>edition</w:t>
      </w:r>
      <w:proofErr w:type="spellEnd"/>
      <w:r>
        <w:t xml:space="preserve">. v4. OCLC: 1122856407. Norwich: TSO (The Stationery Office). </w:t>
      </w:r>
      <w:proofErr w:type="spellStart"/>
      <w:r>
        <w:t>isbn</w:t>
      </w:r>
      <w:proofErr w:type="spellEnd"/>
      <w:r>
        <w:t xml:space="preserve">: 978-0-11-331607-6. url: </w:t>
      </w:r>
      <w:hyperlink r:id="rId202">
        <w:r>
          <w:t>https://www.axelos.com/getmedia/5896d51f-ab6c-</w:t>
        </w:r>
      </w:hyperlink>
    </w:p>
    <w:p w:rsidR="00B67503" w:rsidRDefault="00C87C6F">
      <w:pPr>
        <w:spacing w:after="139" w:line="248" w:lineRule="auto"/>
        <w:ind w:left="229" w:right="1141"/>
      </w:pPr>
      <w:hyperlink r:id="rId203">
        <w:r>
          <w:t>4843-992b-4f045eab0875/ITIL-4-Foundation-glossary_v0_22.aspx</w:t>
        </w:r>
      </w:hyperlink>
      <w:r>
        <w:t xml:space="preserve"> (besucht am 10.03.2020).</w:t>
      </w:r>
    </w:p>
    <w:p w:rsidR="00B67503" w:rsidRDefault="00C87C6F">
      <w:pPr>
        <w:spacing w:after="0"/>
        <w:ind w:left="219" w:right="756" w:hanging="234"/>
      </w:pPr>
      <w:r>
        <w:t xml:space="preserve">Bernstein, David (Sep. 2014). „Containers and Cloud: From LXC to Docker to Kubernetes“. In: </w:t>
      </w:r>
      <w:r>
        <w:rPr>
          <w:i/>
        </w:rPr>
        <w:t xml:space="preserve">IEEE Cloud Computing </w:t>
      </w:r>
      <w:r>
        <w:t xml:space="preserve">1.3, S. 81–84. </w:t>
      </w:r>
      <w:proofErr w:type="spellStart"/>
      <w:r>
        <w:t>issn</w:t>
      </w:r>
      <w:proofErr w:type="spellEnd"/>
      <w:r>
        <w:t xml:space="preserve">: 2372-2568. </w:t>
      </w:r>
      <w:proofErr w:type="spellStart"/>
      <w:r>
        <w:t>doi</w:t>
      </w:r>
      <w:proofErr w:type="spellEnd"/>
      <w:r>
        <w:t xml:space="preserve">: </w:t>
      </w:r>
      <w:hyperlink r:id="rId204">
        <w:r>
          <w:rPr>
            <w:sz w:val="37"/>
            <w:vertAlign w:val="subscript"/>
          </w:rPr>
          <w:t>10.1109/</w:t>
        </w:r>
      </w:hyperlink>
    </w:p>
    <w:p w:rsidR="00B67503" w:rsidRDefault="00C87C6F">
      <w:pPr>
        <w:spacing w:after="139" w:line="248" w:lineRule="auto"/>
        <w:ind w:left="229" w:right="816"/>
      </w:pPr>
      <w:hyperlink r:id="rId205">
        <w:r>
          <w:t>MCC.2014.51</w:t>
        </w:r>
      </w:hyperlink>
      <w:hyperlink r:id="rId206">
        <w:r>
          <w:t>.</w:t>
        </w:r>
      </w:hyperlink>
    </w:p>
    <w:p w:rsidR="00B67503" w:rsidRDefault="00C87C6F">
      <w:pPr>
        <w:spacing w:after="0"/>
        <w:ind w:left="219" w:right="1140" w:hanging="234"/>
      </w:pPr>
      <w:r>
        <w:t xml:space="preserve">Brugger, Ralph (2009). </w:t>
      </w:r>
      <w:r>
        <w:rPr>
          <w:i/>
        </w:rPr>
        <w:t>Der IT Business Case</w:t>
      </w:r>
      <w:r>
        <w:t xml:space="preserve">. </w:t>
      </w:r>
      <w:proofErr w:type="spellStart"/>
      <w:r>
        <w:t>Xpert.press</w:t>
      </w:r>
      <w:proofErr w:type="spellEnd"/>
      <w:r>
        <w:t xml:space="preserve">. Berlin, Heidelberg: Springer Berlin Heidelberg. </w:t>
      </w:r>
      <w:proofErr w:type="spellStart"/>
      <w:r>
        <w:t>isbn</w:t>
      </w:r>
      <w:proofErr w:type="spellEnd"/>
      <w:r>
        <w:t xml:space="preserve">: 978-3-540-93857-6 978-3-540-93858-3. </w:t>
      </w:r>
      <w:proofErr w:type="spellStart"/>
      <w:r>
        <w:t>doi</w:t>
      </w:r>
      <w:proofErr w:type="spellEnd"/>
      <w:r>
        <w:t xml:space="preserve">: </w:t>
      </w:r>
      <w:hyperlink r:id="rId207">
        <w:r>
          <w:rPr>
            <w:sz w:val="37"/>
            <w:vertAlign w:val="subscript"/>
          </w:rPr>
          <w:t>10.1007/</w:t>
        </w:r>
      </w:hyperlink>
    </w:p>
    <w:p w:rsidR="00B67503" w:rsidRDefault="00C87C6F">
      <w:pPr>
        <w:spacing w:after="1" w:line="248" w:lineRule="auto"/>
        <w:ind w:left="229" w:right="816"/>
      </w:pPr>
      <w:hyperlink r:id="rId208">
        <w:r>
          <w:t>978-3-540-93858-3</w:t>
        </w:r>
      </w:hyperlink>
      <w:hyperlink r:id="rId209">
        <w:r>
          <w:t>.</w:t>
        </w:r>
      </w:hyperlink>
      <w:r>
        <w:t xml:space="preserve"> url: </w:t>
      </w:r>
      <w:hyperlink r:id="rId210">
        <w:r>
          <w:t>http://link.springer.com/10.1007/978-3-540</w:t>
        </w:r>
      </w:hyperlink>
      <w:hyperlink r:id="rId211">
        <w:r>
          <w:t>93858-</w:t>
        </w:r>
      </w:hyperlink>
      <w:hyperlink r:id="rId212">
        <w:r>
          <w:rPr>
            <w:sz w:val="37"/>
            <w:vertAlign w:val="subscript"/>
          </w:rPr>
          <w:t>3</w:t>
        </w:r>
      </w:hyperlink>
      <w:r>
        <w:rPr>
          <w:sz w:val="37"/>
          <w:vertAlign w:val="subscript"/>
        </w:rPr>
        <w:t xml:space="preserve"> </w:t>
      </w:r>
      <w:r>
        <w:t>(besucht am 19.03.2020).</w:t>
      </w:r>
    </w:p>
    <w:p w:rsidR="00B67503" w:rsidRDefault="00C87C6F">
      <w:pPr>
        <w:spacing w:after="139" w:line="248" w:lineRule="auto"/>
        <w:ind w:left="234" w:right="1453" w:hanging="234"/>
      </w:pPr>
      <w:r>
        <w:t xml:space="preserve">Bundesamt für Sicherheit in der Informationstechnik (BSI) (20. Okt. 2017). </w:t>
      </w:r>
      <w:r>
        <w:rPr>
          <w:i/>
        </w:rPr>
        <w:t>Leitfaden zur Basis-Absicherung nach IT-Grundschutz: In 3 Schritten zur Informationssicherheit</w:t>
      </w:r>
      <w:r>
        <w:t xml:space="preserve">. url: </w:t>
      </w:r>
      <w:hyperlink r:id="rId213">
        <w:r>
          <w:t xml:space="preserve">https://www.bsi.bund.de/SharedDocs/Downloads/DE/BSI/ </w:t>
        </w:r>
      </w:hyperlink>
      <w:hyperlink r:id="rId214">
        <w:r>
          <w:t>Publikationen/</w:t>
        </w:r>
        <w:proofErr w:type="spellStart"/>
        <w:r>
          <w:t>Broschueren</w:t>
        </w:r>
        <w:proofErr w:type="spellEnd"/>
        <w:r>
          <w:t>/Leitfaden_zur_Basis-Absicherung.html</w:t>
        </w:r>
      </w:hyperlink>
      <w:r>
        <w:t xml:space="preserve"> (besucht am 27.03.2020).</w:t>
      </w:r>
    </w:p>
    <w:p w:rsidR="00B67503" w:rsidRDefault="00C87C6F">
      <w:pPr>
        <w:spacing w:after="0"/>
        <w:ind w:left="219" w:right="215" w:hanging="234"/>
      </w:pPr>
      <w:r>
        <w:t xml:space="preserve">Bundesamt für Sicherheit in der Informationstechnik (BSI) (20. Apr. 2018). </w:t>
      </w:r>
      <w:r>
        <w:rPr>
          <w:i/>
        </w:rPr>
        <w:t>Zuordnungstabelle ISO zum modernisierten IT-Grundschutz</w:t>
      </w:r>
      <w:r>
        <w:t xml:space="preserve">. url: </w:t>
      </w:r>
      <w:hyperlink r:id="rId215">
        <w:r>
          <w:rPr>
            <w:sz w:val="37"/>
            <w:vertAlign w:val="subscript"/>
          </w:rPr>
          <w:t>https://www.bsi.</w:t>
        </w:r>
      </w:hyperlink>
    </w:p>
    <w:p w:rsidR="00B67503" w:rsidRDefault="00C87C6F">
      <w:pPr>
        <w:spacing w:after="11" w:line="248" w:lineRule="auto"/>
        <w:ind w:left="229" w:right="816"/>
      </w:pPr>
      <w:hyperlink r:id="rId216">
        <w:r>
          <w:t>bund.de/SharedDocs/Downloads/DE/BSI/Grundschutz/Kompendium/Zuordnung_</w:t>
        </w:r>
      </w:hyperlink>
    </w:p>
    <w:p w:rsidR="00B67503" w:rsidRDefault="00C87C6F">
      <w:pPr>
        <w:spacing w:after="77" w:line="300" w:lineRule="auto"/>
        <w:ind w:left="229" w:right="-31"/>
      </w:pPr>
      <w:hyperlink r:id="rId217">
        <w:r>
          <w:t>ISO_und_modernisierter_IT_Grundschutz.pdf;jsessionid=5ADB145EF2581C0DD</w:t>
        </w:r>
      </w:hyperlink>
      <w:r>
        <w:t xml:space="preserve">41F6CBA3A70 </w:t>
      </w:r>
      <w:hyperlink r:id="rId218">
        <w:r>
          <w:t>2_cid360?__blob=</w:t>
        </w:r>
        <w:proofErr w:type="spellStart"/>
        <w:r>
          <w:t>publicationFile&amp;v</w:t>
        </w:r>
        <w:proofErr w:type="spellEnd"/>
        <w:r>
          <w:t>=9</w:t>
        </w:r>
      </w:hyperlink>
      <w:r>
        <w:t xml:space="preserve"> (besucht am 27.03.2020).</w:t>
      </w:r>
    </w:p>
    <w:p w:rsidR="00B67503" w:rsidRDefault="00C87C6F">
      <w:pPr>
        <w:spacing w:after="57"/>
        <w:ind w:left="219" w:right="1333" w:hanging="234"/>
      </w:pPr>
      <w:r>
        <w:t xml:space="preserve">Bundesamt für Sicherheit in der Informationstechnik (BSI) (2020). </w:t>
      </w:r>
      <w:r>
        <w:rPr>
          <w:i/>
        </w:rPr>
        <w:t>IT-</w:t>
      </w:r>
      <w:proofErr w:type="spellStart"/>
      <w:r>
        <w:rPr>
          <w:i/>
        </w:rPr>
        <w:t>GrundschutzKompendium</w:t>
      </w:r>
      <w:proofErr w:type="spellEnd"/>
      <w:r>
        <w:t xml:space="preserve">. 2020. Aufl. OCLC: 1027470677. Bundesanzeiger Verlag GmbH. 816 S. </w:t>
      </w:r>
      <w:proofErr w:type="spellStart"/>
      <w:r>
        <w:t>isbn</w:t>
      </w:r>
      <w:proofErr w:type="spellEnd"/>
      <w:r>
        <w:t xml:space="preserve">: 978-3-8462-0906-6. url: </w:t>
      </w:r>
      <w:hyperlink r:id="rId219">
        <w:r>
          <w:t xml:space="preserve">https://www.bsi.bund.de/SharedDocs/Downloads/ </w:t>
        </w:r>
      </w:hyperlink>
      <w:hyperlink r:id="rId220">
        <w:r>
          <w:t>DE/BSI/Grundschutz/Kompendium/IT_Grundschutz_Kompendium_Edition2020.</w:t>
        </w:r>
      </w:hyperlink>
    </w:p>
    <w:p w:rsidR="00B67503" w:rsidRDefault="00C87C6F">
      <w:pPr>
        <w:spacing w:after="176" w:line="248" w:lineRule="auto"/>
        <w:ind w:left="229" w:right="816"/>
      </w:pPr>
      <w:hyperlink r:id="rId221">
        <w:proofErr w:type="spellStart"/>
        <w:r>
          <w:t>pdf</w:t>
        </w:r>
        <w:proofErr w:type="spellEnd"/>
        <w:r>
          <w:t>?__</w:t>
        </w:r>
        <w:proofErr w:type="spellStart"/>
        <w:r>
          <w:t>blob</w:t>
        </w:r>
        <w:proofErr w:type="spellEnd"/>
        <w:r>
          <w:t>=</w:t>
        </w:r>
        <w:proofErr w:type="spellStart"/>
        <w:r>
          <w:t>publicationFile&amp;v</w:t>
        </w:r>
        <w:proofErr w:type="spellEnd"/>
        <w:r>
          <w:t>=6</w:t>
        </w:r>
      </w:hyperlink>
      <w:r>
        <w:t xml:space="preserve"> (besucht am 09.03.2020).</w:t>
      </w:r>
    </w:p>
    <w:p w:rsidR="00B67503" w:rsidRDefault="00C87C6F">
      <w:pPr>
        <w:ind w:left="219" w:right="293" w:hanging="234"/>
      </w:pPr>
      <w:r>
        <w:lastRenderedPageBreak/>
        <w:t xml:space="preserve">Canonical Ltd (2020). </w:t>
      </w:r>
      <w:r>
        <w:rPr>
          <w:i/>
        </w:rPr>
        <w:t>Linux Containers</w:t>
      </w:r>
      <w:r>
        <w:t xml:space="preserve">. Linux Container. url: </w:t>
      </w:r>
      <w:hyperlink r:id="rId222">
        <w:r>
          <w:rPr>
            <w:sz w:val="37"/>
            <w:vertAlign w:val="subscript"/>
          </w:rPr>
          <w:t>https://linuxcontai</w:t>
        </w:r>
      </w:hyperlink>
      <w:r>
        <w:rPr>
          <w:sz w:val="37"/>
          <w:vertAlign w:val="subscript"/>
        </w:rPr>
        <w:t xml:space="preserve">ners. </w:t>
      </w:r>
      <w:hyperlink r:id="rId223">
        <w:proofErr w:type="spellStart"/>
        <w:r>
          <w:t>org</w:t>
        </w:r>
        <w:proofErr w:type="spellEnd"/>
      </w:hyperlink>
      <w:hyperlink r:id="rId224">
        <w:r>
          <w:rPr>
            <w:sz w:val="37"/>
            <w:vertAlign w:val="subscript"/>
          </w:rPr>
          <w:t>/</w:t>
        </w:r>
      </w:hyperlink>
      <w:r>
        <w:rPr>
          <w:sz w:val="37"/>
          <w:vertAlign w:val="subscript"/>
        </w:rPr>
        <w:t xml:space="preserve"> </w:t>
      </w:r>
      <w:r>
        <w:t>(besucht am 17.03.2020).</w:t>
      </w:r>
    </w:p>
    <w:p w:rsidR="00B67503" w:rsidRDefault="00C87C6F">
      <w:pPr>
        <w:ind w:left="219" w:right="1453" w:hanging="234"/>
      </w:pPr>
      <w:r>
        <w:t xml:space="preserve">Combe, Theo, Antony Martin und Roberto Di Pietro (Sep. 2016). „To Docker or Not to Docker: A Security </w:t>
      </w:r>
      <w:proofErr w:type="spellStart"/>
      <w:r>
        <w:t>Perspective</w:t>
      </w:r>
      <w:proofErr w:type="spellEnd"/>
      <w:r>
        <w:t xml:space="preserve">“. In: </w:t>
      </w:r>
      <w:r>
        <w:rPr>
          <w:i/>
        </w:rPr>
        <w:t xml:space="preserve">IEEE Cloud Computing </w:t>
      </w:r>
      <w:r>
        <w:t xml:space="preserve">3.5, S. 54–62. </w:t>
      </w:r>
      <w:proofErr w:type="spellStart"/>
      <w:r>
        <w:t>issn</w:t>
      </w:r>
      <w:proofErr w:type="spellEnd"/>
      <w:r>
        <w:t xml:space="preserve">: 2372-2568. </w:t>
      </w:r>
      <w:proofErr w:type="spellStart"/>
      <w:r>
        <w:t>doi</w:t>
      </w:r>
      <w:proofErr w:type="spellEnd"/>
      <w:r>
        <w:t xml:space="preserve">: </w:t>
      </w:r>
      <w:hyperlink r:id="rId225">
        <w:r>
          <w:t>10.1109/MCC.2016.100</w:t>
        </w:r>
      </w:hyperlink>
      <w:hyperlink r:id="rId226">
        <w:r>
          <w:t>.</w:t>
        </w:r>
      </w:hyperlink>
    </w:p>
    <w:p w:rsidR="00B67503" w:rsidRDefault="00C87C6F">
      <w:pPr>
        <w:ind w:left="219" w:right="1453" w:hanging="234"/>
      </w:pPr>
      <w:proofErr w:type="spellStart"/>
      <w:r>
        <w:t>Dearle</w:t>
      </w:r>
      <w:proofErr w:type="spellEnd"/>
      <w:r>
        <w:t xml:space="preserve">, Alan (Mai 2007). „Software Deployment, </w:t>
      </w:r>
      <w:proofErr w:type="spellStart"/>
      <w:r>
        <w:t>Past</w:t>
      </w:r>
      <w:proofErr w:type="spellEnd"/>
      <w:r>
        <w:t xml:space="preserve">, </w:t>
      </w:r>
      <w:proofErr w:type="spellStart"/>
      <w:r>
        <w:t>Present</w:t>
      </w:r>
      <w:proofErr w:type="spellEnd"/>
      <w:r>
        <w:t xml:space="preserve"> and Future“. In: </w:t>
      </w:r>
      <w:r>
        <w:rPr>
          <w:i/>
        </w:rPr>
        <w:t>Future of Software Engineering (FOSE ’07)</w:t>
      </w:r>
      <w:r>
        <w:t xml:space="preserve">. Future of Software Engineering (FOSE ’07). Minneapolis, MN: IEEE, S. 269–284. </w:t>
      </w:r>
      <w:proofErr w:type="spellStart"/>
      <w:r>
        <w:t>isbn</w:t>
      </w:r>
      <w:proofErr w:type="spellEnd"/>
      <w:r>
        <w:t xml:space="preserve">: 978-0-7695-2829-8. </w:t>
      </w:r>
      <w:proofErr w:type="spellStart"/>
      <w:r>
        <w:t>doi</w:t>
      </w:r>
      <w:proofErr w:type="spellEnd"/>
      <w:r>
        <w:t xml:space="preserve">: </w:t>
      </w:r>
      <w:hyperlink r:id="rId227">
        <w:r>
          <w:rPr>
            <w:sz w:val="37"/>
            <w:vertAlign w:val="subscript"/>
          </w:rPr>
          <w:t xml:space="preserve">10.1109/FOSE. </w:t>
        </w:r>
      </w:hyperlink>
      <w:hyperlink r:id="rId228">
        <w:r>
          <w:t>2007.20</w:t>
        </w:r>
      </w:hyperlink>
      <w:hyperlink r:id="rId229">
        <w:r>
          <w:t>.</w:t>
        </w:r>
      </w:hyperlink>
      <w:r>
        <w:t xml:space="preserve"> url: </w:t>
      </w:r>
      <w:hyperlink r:id="rId230">
        <w:r>
          <w:t>https://ieeexplore.ieee.org/document/4221626/</w:t>
        </w:r>
      </w:hyperlink>
      <w:r>
        <w:t xml:space="preserve"> (besucht am 18.03.2020).</w:t>
      </w:r>
    </w:p>
    <w:p w:rsidR="00B67503" w:rsidRDefault="00C87C6F">
      <w:pPr>
        <w:spacing w:after="189" w:line="249" w:lineRule="auto"/>
        <w:ind w:left="229" w:right="546" w:hanging="244"/>
      </w:pPr>
      <w:r>
        <w:t xml:space="preserve">Deutsches Institut für Normung, e.V. (10. Juni 2017). </w:t>
      </w:r>
      <w:r>
        <w:rPr>
          <w:i/>
        </w:rPr>
        <w:t xml:space="preserve">Informationstechnik - Sicherheitsverfahren - Leitfaden für Informationssicherheitsmaßnahmen (ISO/IEC 27002:2013 einschließlich </w:t>
      </w:r>
      <w:proofErr w:type="spellStart"/>
      <w:r>
        <w:rPr>
          <w:i/>
        </w:rPr>
        <w:t>Cor</w:t>
      </w:r>
      <w:proofErr w:type="spellEnd"/>
      <w:r>
        <w:rPr>
          <w:i/>
        </w:rPr>
        <w:t xml:space="preserve"> 1:2014 und </w:t>
      </w:r>
      <w:proofErr w:type="spellStart"/>
      <w:r>
        <w:rPr>
          <w:i/>
        </w:rPr>
        <w:t>Cor</w:t>
      </w:r>
      <w:proofErr w:type="spellEnd"/>
      <w:r>
        <w:rPr>
          <w:i/>
        </w:rPr>
        <w:t xml:space="preserve"> 2:2015); Deutsche Fassung EN ISO/IEC 27002:2017</w:t>
      </w:r>
      <w:r>
        <w:t xml:space="preserve">. url: </w:t>
      </w:r>
      <w:hyperlink r:id="rId231">
        <w:r>
          <w:t xml:space="preserve">https://perinorm-fr.redi-bw.de/perinorm/fulltext.ashx?fulltextid= </w:t>
        </w:r>
      </w:hyperlink>
      <w:hyperlink r:id="rId232">
        <w:r>
          <w:t xml:space="preserve">ae4372165f8d4fa1bb8bff06b0923e46&amp;userid=96f4b659-56a0-45ff-a5be-da1774bd04e8 </w:t>
        </w:r>
      </w:hyperlink>
      <w:r>
        <w:t>(besucht am 27.03.2020).</w:t>
      </w:r>
    </w:p>
    <w:p w:rsidR="00B67503" w:rsidRDefault="00C87C6F">
      <w:pPr>
        <w:spacing w:after="112" w:line="248" w:lineRule="auto"/>
        <w:ind w:right="816"/>
      </w:pPr>
      <w:r>
        <w:rPr>
          <w:i/>
        </w:rPr>
        <w:t xml:space="preserve">Dilbert on Kubernetes </w:t>
      </w:r>
      <w:r>
        <w:t xml:space="preserve">(11. Aug. 2017). url: </w:t>
      </w:r>
      <w:hyperlink r:id="rId233">
        <w:r>
          <w:t>https://miro.medium.com/max/1024/</w:t>
        </w:r>
      </w:hyperlink>
    </w:p>
    <w:p w:rsidR="00B67503" w:rsidRDefault="00C87C6F">
      <w:pPr>
        <w:spacing w:after="139" w:line="248" w:lineRule="auto"/>
        <w:ind w:left="229" w:right="816"/>
      </w:pPr>
      <w:hyperlink r:id="rId234">
        <w:r>
          <w:t>1*R0DEnf_7sjswuBHouioQFg.jpeg</w:t>
        </w:r>
      </w:hyperlink>
      <w:hyperlink r:id="rId235">
        <w:r>
          <w:t>.</w:t>
        </w:r>
      </w:hyperlink>
    </w:p>
    <w:p w:rsidR="00B67503" w:rsidRDefault="00C87C6F">
      <w:pPr>
        <w:spacing w:after="0" w:line="249" w:lineRule="auto"/>
        <w:ind w:left="229" w:right="1304" w:hanging="244"/>
      </w:pPr>
      <w:r>
        <w:t xml:space="preserve">DIN Deutsches Institut für Normung, e. V. (5. Juli 2019). </w:t>
      </w:r>
      <w:r>
        <w:rPr>
          <w:i/>
        </w:rPr>
        <w:t xml:space="preserve">Informationstechnik –Sicherheitsverfahren –Informationssicherheits-Managementsysteme – Überblick und Terminologie (ISO/IEC 27000:2018);Deutsche und Englische Fassung </w:t>
      </w:r>
      <w:proofErr w:type="spellStart"/>
      <w:r>
        <w:rPr>
          <w:i/>
        </w:rPr>
        <w:t>prEN</w:t>
      </w:r>
      <w:proofErr w:type="spellEnd"/>
      <w:r>
        <w:rPr>
          <w:i/>
        </w:rPr>
        <w:t xml:space="preserve"> ISO/IEC 27000:2019</w:t>
      </w:r>
      <w:r>
        <w:t xml:space="preserve">. url: </w:t>
      </w:r>
      <w:hyperlink r:id="rId236">
        <w:r>
          <w:t xml:space="preserve">https://perinorm-fr.redi-bw.de/perinorm/fulltext.ashx? </w:t>
        </w:r>
      </w:hyperlink>
      <w:hyperlink r:id="rId237">
        <w:r>
          <w:t>fulltextid=3fb39d48521c4797907ba51ad7c443da&amp;userid=96f4b659-56a0-45ff</w:t>
        </w:r>
      </w:hyperlink>
      <w:hyperlink r:id="rId238">
        <w:r>
          <w:t>a5be-da1774bd04e</w:t>
        </w:r>
      </w:hyperlink>
      <w:hyperlink r:id="rId239">
        <w:r>
          <w:rPr>
            <w:sz w:val="37"/>
            <w:vertAlign w:val="subscript"/>
          </w:rPr>
          <w:t>8</w:t>
        </w:r>
      </w:hyperlink>
      <w:r>
        <w:rPr>
          <w:sz w:val="37"/>
          <w:vertAlign w:val="subscript"/>
        </w:rPr>
        <w:t xml:space="preserve"> </w:t>
      </w:r>
      <w:r>
        <w:t>(besucht am 27.03.2020).</w:t>
      </w:r>
    </w:p>
    <w:p w:rsidR="00B67503" w:rsidRDefault="00C87C6F">
      <w:pPr>
        <w:spacing w:after="0" w:line="249" w:lineRule="auto"/>
        <w:ind w:left="229" w:right="861" w:hanging="244"/>
      </w:pPr>
      <w:r>
        <w:t xml:space="preserve">DIN Deutsches Institut für Normung, e. V. (26. Feb. 2020a). </w:t>
      </w:r>
      <w:r>
        <w:rPr>
          <w:i/>
        </w:rPr>
        <w:t>Informationstechnik Cloud Computing - Übersicht und Vokabular (ISO/IEC 17788:2014)</w:t>
      </w:r>
      <w:r>
        <w:t xml:space="preserve">. url: </w:t>
      </w:r>
      <w:hyperlink r:id="rId240">
        <w:r>
          <w:rPr>
            <w:sz w:val="37"/>
            <w:vertAlign w:val="subscript"/>
          </w:rPr>
          <w:t>https://</w:t>
        </w:r>
      </w:hyperlink>
    </w:p>
    <w:p w:rsidR="00B67503" w:rsidRDefault="00C87C6F">
      <w:pPr>
        <w:spacing w:after="38" w:line="336" w:lineRule="auto"/>
        <w:ind w:left="229" w:right="-51"/>
      </w:pPr>
      <w:hyperlink r:id="rId241">
        <w:r>
          <w:t>perinorm-fr.redi-bw.de/perinorm/fulltext.ashx?fulltextid=94c35b8fadfc</w:t>
        </w:r>
      </w:hyperlink>
      <w:r>
        <w:t xml:space="preserve">4c51853726be </w:t>
      </w:r>
      <w:hyperlink r:id="rId242">
        <w:proofErr w:type="spellStart"/>
        <w:r>
          <w:t>userid</w:t>
        </w:r>
        <w:proofErr w:type="spellEnd"/>
        <w:r>
          <w:t>=96f4b659-56a0-45ff-a5be-da1774bd04e8</w:t>
        </w:r>
      </w:hyperlink>
      <w:hyperlink r:id="rId243">
        <w:r>
          <w:t>.</w:t>
        </w:r>
      </w:hyperlink>
    </w:p>
    <w:p w:rsidR="00B67503" w:rsidRDefault="00C87C6F">
      <w:pPr>
        <w:spacing w:after="140" w:line="249" w:lineRule="auto"/>
        <w:ind w:left="229" w:right="1453" w:hanging="244"/>
      </w:pPr>
      <w:r>
        <w:t xml:space="preserve">DIN Deutsches Institut für Normung, e. V. (26. Feb. 2020b). </w:t>
      </w:r>
      <w:r>
        <w:rPr>
          <w:i/>
        </w:rPr>
        <w:t xml:space="preserve">Informationstechnik - Sicherheitsverfahren - Informationssicherheitsmanagementsysteme - Anforderungen (ISO/IEC 27001:2013 einschließlich </w:t>
      </w:r>
      <w:proofErr w:type="spellStart"/>
      <w:r>
        <w:rPr>
          <w:i/>
        </w:rPr>
        <w:t>Cor</w:t>
      </w:r>
      <w:proofErr w:type="spellEnd"/>
      <w:r>
        <w:rPr>
          <w:i/>
        </w:rPr>
        <w:t xml:space="preserve"> 1:2014 und </w:t>
      </w:r>
      <w:proofErr w:type="spellStart"/>
      <w:r>
        <w:rPr>
          <w:i/>
        </w:rPr>
        <w:t>Cor</w:t>
      </w:r>
      <w:proofErr w:type="spellEnd"/>
      <w:r>
        <w:rPr>
          <w:i/>
        </w:rPr>
        <w:t xml:space="preserve"> 2:2015); Deutsche Fassung EN ISO/IEC 27001:2017</w:t>
      </w:r>
      <w:r>
        <w:t xml:space="preserve">. url: </w:t>
      </w:r>
      <w:hyperlink r:id="rId244">
        <w:r>
          <w:t xml:space="preserve">https://perinorm-fr.redi-bw.de/ </w:t>
        </w:r>
      </w:hyperlink>
      <w:hyperlink r:id="rId245">
        <w:r>
          <w:t xml:space="preserve">perinorm/fulltext.ashx?fulltextid=b13c1f6be2f04f0298a6f7c96b1bbad1&amp; </w:t>
        </w:r>
      </w:hyperlink>
      <w:hyperlink r:id="rId246">
        <w:proofErr w:type="spellStart"/>
        <w:r>
          <w:t>userid</w:t>
        </w:r>
        <w:proofErr w:type="spellEnd"/>
        <w:r>
          <w:t>=96f4b659-56a0-45ff-a5be-da1774bd04e8</w:t>
        </w:r>
      </w:hyperlink>
      <w:hyperlink r:id="rId247">
        <w:r>
          <w:t>.</w:t>
        </w:r>
      </w:hyperlink>
    </w:p>
    <w:p w:rsidR="00B67503" w:rsidRDefault="00C87C6F">
      <w:pPr>
        <w:spacing w:after="139" w:line="248" w:lineRule="auto"/>
        <w:ind w:left="234" w:right="816" w:hanging="234"/>
      </w:pPr>
      <w:r>
        <w:t xml:space="preserve">DIN Deutsches Institut für Normung, e. V. (26. Feb. 2020c). </w:t>
      </w:r>
      <w:r>
        <w:rPr>
          <w:i/>
        </w:rPr>
        <w:t>Qualitätsmanagementsysteme - Grundlagen und Begriffe (ISO 9000:2015); Deutsche und Englische Fassung EN ISO 9000:2015</w:t>
      </w:r>
      <w:r>
        <w:t xml:space="preserve">. url: </w:t>
      </w:r>
      <w:hyperlink r:id="rId248">
        <w:r>
          <w:t xml:space="preserve">https://perinorm-fr.redi-bw.de/perinorm/ </w:t>
        </w:r>
      </w:hyperlink>
      <w:hyperlink r:id="rId249">
        <w:r>
          <w:t>fulltext.ashx?fulltextid=230150cb1880449295f493e21a445a20&amp;userid=96f4b</w:t>
        </w:r>
      </w:hyperlink>
      <w:r>
        <w:t>659</w:t>
      </w:r>
      <w:hyperlink r:id="rId250">
        <w:r>
          <w:t>56a0-45ff-a5be-da1774bd04e8</w:t>
        </w:r>
      </w:hyperlink>
      <w:hyperlink r:id="rId251">
        <w:r>
          <w:t>.</w:t>
        </w:r>
      </w:hyperlink>
    </w:p>
    <w:p w:rsidR="00B67503" w:rsidRDefault="00B67503">
      <w:pPr>
        <w:sectPr w:rsidR="00B67503">
          <w:headerReference w:type="even" r:id="rId252"/>
          <w:headerReference w:type="default" r:id="rId253"/>
          <w:footerReference w:type="even" r:id="rId254"/>
          <w:footerReference w:type="default" r:id="rId255"/>
          <w:headerReference w:type="first" r:id="rId256"/>
          <w:footerReference w:type="first" r:id="rId257"/>
          <w:pgSz w:w="11906" w:h="16838"/>
          <w:pgMar w:top="2167" w:right="0" w:bottom="2935" w:left="1736" w:header="720" w:footer="1457" w:gutter="0"/>
          <w:cols w:space="720"/>
          <w:titlePg/>
        </w:sectPr>
      </w:pPr>
    </w:p>
    <w:p w:rsidR="00B67503" w:rsidRDefault="00C87C6F">
      <w:pPr>
        <w:ind w:left="219" w:right="862" w:hanging="234"/>
      </w:pPr>
      <w:r>
        <w:lastRenderedPageBreak/>
        <w:t xml:space="preserve">Foster, Ian und Carl </w:t>
      </w:r>
      <w:proofErr w:type="spellStart"/>
      <w:r>
        <w:t>Kesselman</w:t>
      </w:r>
      <w:proofErr w:type="spellEnd"/>
      <w:r>
        <w:t xml:space="preserve">, Hrsg. (1999). </w:t>
      </w:r>
      <w:r>
        <w:rPr>
          <w:i/>
        </w:rPr>
        <w:t xml:space="preserve">The </w:t>
      </w:r>
      <w:proofErr w:type="spellStart"/>
      <w:r>
        <w:rPr>
          <w:i/>
        </w:rPr>
        <w:t>grid</w:t>
      </w:r>
      <w:proofErr w:type="spellEnd"/>
      <w:r>
        <w:rPr>
          <w:i/>
        </w:rPr>
        <w:t xml:space="preserve">: </w:t>
      </w:r>
      <w:proofErr w:type="spellStart"/>
      <w:r>
        <w:rPr>
          <w:i/>
        </w:rPr>
        <w:t>blueprint</w:t>
      </w:r>
      <w:proofErr w:type="spellEnd"/>
      <w:r>
        <w:rPr>
          <w:i/>
        </w:rPr>
        <w:t xml:space="preserve"> for a </w:t>
      </w:r>
      <w:proofErr w:type="spellStart"/>
      <w:r>
        <w:rPr>
          <w:i/>
        </w:rPr>
        <w:t>new</w:t>
      </w:r>
      <w:proofErr w:type="spellEnd"/>
      <w:r>
        <w:rPr>
          <w:i/>
        </w:rPr>
        <w:t xml:space="preserve"> computing infrastructure</w:t>
      </w:r>
      <w:r>
        <w:t xml:space="preserve">. San Francisco: Morgan Kaufmann Publishers. 677 S. </w:t>
      </w:r>
      <w:proofErr w:type="spellStart"/>
      <w:r>
        <w:t>isbn</w:t>
      </w:r>
      <w:proofErr w:type="spellEnd"/>
      <w:r>
        <w:t>: 978-155860-475-9.</w:t>
      </w:r>
    </w:p>
    <w:p w:rsidR="00B67503" w:rsidRDefault="00C87C6F">
      <w:pPr>
        <w:spacing w:after="0"/>
        <w:ind w:left="219" w:right="862" w:hanging="234"/>
      </w:pPr>
      <w:r>
        <w:t xml:space="preserve">Freund, Jakob und Bernd Rücker (2017). </w:t>
      </w:r>
      <w:r>
        <w:rPr>
          <w:i/>
        </w:rPr>
        <w:t>Praxishandbuch BPMN: mit Einführung in CMMN und DMN</w:t>
      </w:r>
      <w:r>
        <w:t xml:space="preserve">. 5., aktualisierte Auflage. Type: Text (nur für elektronische Ressourcen). München: Hanser. </w:t>
      </w:r>
      <w:proofErr w:type="spellStart"/>
      <w:r>
        <w:t>isbn</w:t>
      </w:r>
      <w:proofErr w:type="spellEnd"/>
      <w:r>
        <w:t xml:space="preserve">: 3446450548 (Druck-Ausgabe). url: </w:t>
      </w:r>
      <w:hyperlink r:id="rId258">
        <w:r>
          <w:rPr>
            <w:sz w:val="37"/>
            <w:vertAlign w:val="subscript"/>
          </w:rPr>
          <w:t>http:</w:t>
        </w:r>
      </w:hyperlink>
    </w:p>
    <w:p w:rsidR="00B67503" w:rsidRDefault="00C87C6F">
      <w:pPr>
        <w:spacing w:after="139" w:line="248" w:lineRule="auto"/>
        <w:ind w:left="229" w:right="816"/>
      </w:pPr>
      <w:hyperlink r:id="rId259">
        <w:r>
          <w:t>//dx.doi.org/10.3139/9783446450783</w:t>
        </w:r>
      </w:hyperlink>
      <w:hyperlink r:id="rId260">
        <w:r>
          <w:t>.</w:t>
        </w:r>
      </w:hyperlink>
    </w:p>
    <w:p w:rsidR="00B67503" w:rsidRDefault="00C87C6F">
      <w:pPr>
        <w:spacing w:after="0"/>
        <w:ind w:left="219" w:right="83" w:hanging="234"/>
      </w:pPr>
      <w:proofErr w:type="spellStart"/>
      <w:r>
        <w:t>Gadatsch</w:t>
      </w:r>
      <w:proofErr w:type="spellEnd"/>
      <w:r>
        <w:t xml:space="preserve">, Andreas (2010). </w:t>
      </w:r>
      <w:r>
        <w:rPr>
          <w:i/>
        </w:rPr>
        <w:t>Grundkurs Geschäftsprozess-Management</w:t>
      </w:r>
      <w:r>
        <w:t xml:space="preserve">. Wiesbaden: </w:t>
      </w:r>
      <w:proofErr w:type="spellStart"/>
      <w:r>
        <w:t>Vieweg+Teubner</w:t>
      </w:r>
      <w:proofErr w:type="spellEnd"/>
      <w:r>
        <w:t xml:space="preserve">. </w:t>
      </w:r>
      <w:proofErr w:type="spellStart"/>
      <w:r>
        <w:t>isbn</w:t>
      </w:r>
      <w:proofErr w:type="spellEnd"/>
      <w:r>
        <w:t xml:space="preserve">: 978-3-8348-0762-5 978-3-8348-9346-8. </w:t>
      </w:r>
      <w:proofErr w:type="spellStart"/>
      <w:r>
        <w:t>doi</w:t>
      </w:r>
      <w:proofErr w:type="spellEnd"/>
      <w:r>
        <w:t xml:space="preserve">: </w:t>
      </w:r>
      <w:hyperlink r:id="rId261">
        <w:r>
          <w:rPr>
            <w:sz w:val="37"/>
            <w:vertAlign w:val="subscript"/>
          </w:rPr>
          <w:t>10.1007/978-3-</w:t>
        </w:r>
      </w:hyperlink>
    </w:p>
    <w:p w:rsidR="00B67503" w:rsidRDefault="00C87C6F">
      <w:pPr>
        <w:spacing w:after="139" w:line="248" w:lineRule="auto"/>
        <w:ind w:left="229" w:right="816"/>
      </w:pPr>
      <w:hyperlink r:id="rId262">
        <w:r>
          <w:t>8348-9346-8</w:t>
        </w:r>
      </w:hyperlink>
      <w:hyperlink r:id="rId263">
        <w:r>
          <w:t>.</w:t>
        </w:r>
      </w:hyperlink>
      <w:r>
        <w:t xml:space="preserve"> url: </w:t>
      </w:r>
      <w:hyperlink r:id="rId264">
        <w:r>
          <w:t xml:space="preserve">http://link.springer.com/10.1007/978-3-8348-9346-8 </w:t>
        </w:r>
      </w:hyperlink>
      <w:r>
        <w:t>(besucht am 20.03.2020).</w:t>
      </w:r>
    </w:p>
    <w:p w:rsidR="00B67503" w:rsidRDefault="00C87C6F">
      <w:pPr>
        <w:spacing w:after="102"/>
        <w:ind w:left="-5" w:right="0"/>
      </w:pPr>
      <w:r>
        <w:t xml:space="preserve">Gartner (2019). </w:t>
      </w:r>
      <w:r>
        <w:rPr>
          <w:i/>
        </w:rPr>
        <w:t>Cloud Computing - Umsatz bis 2022</w:t>
      </w:r>
      <w:r>
        <w:t>. Statista. Library Catalog: de.statista.com.</w:t>
      </w:r>
    </w:p>
    <w:p w:rsidR="00B67503" w:rsidRDefault="00C87C6F">
      <w:pPr>
        <w:spacing w:after="61" w:line="314" w:lineRule="auto"/>
        <w:ind w:left="229" w:right="816"/>
      </w:pPr>
      <w:r>
        <w:t xml:space="preserve">url: </w:t>
      </w:r>
      <w:hyperlink r:id="rId265">
        <w:r>
          <w:t xml:space="preserve">https://de.statista.com/statistik/daten/studie/195760/umfrage/ </w:t>
        </w:r>
      </w:hyperlink>
      <w:hyperlink r:id="rId266">
        <w:r>
          <w:t>umsatz-mit-</w:t>
        </w:r>
        <w:proofErr w:type="spellStart"/>
        <w:r>
          <w:t>cloud-computing</w:t>
        </w:r>
        <w:proofErr w:type="spellEnd"/>
        <w:r>
          <w:t>-weltweit/</w:t>
        </w:r>
      </w:hyperlink>
      <w:r>
        <w:t xml:space="preserve"> (besucht am 13.03.2020).</w:t>
      </w:r>
    </w:p>
    <w:p w:rsidR="00B67503" w:rsidRDefault="00C87C6F">
      <w:pPr>
        <w:ind w:left="219" w:right="862" w:hanging="234"/>
      </w:pPr>
      <w:r>
        <w:t xml:space="preserve">Google Ireland Limited (2020). </w:t>
      </w:r>
      <w:r>
        <w:rPr>
          <w:i/>
        </w:rPr>
        <w:t>Container und ihre Vorteile</w:t>
      </w:r>
      <w:r>
        <w:t xml:space="preserve">. Google Cloud. Library Catalog: cloud.google.com. url: </w:t>
      </w:r>
      <w:hyperlink r:id="rId267">
        <w:r>
          <w:t xml:space="preserve">https://cloud.google.com/containers?hl=de </w:t>
        </w:r>
      </w:hyperlink>
      <w:r>
        <w:t>(besucht am 17.03.2020).</w:t>
      </w:r>
    </w:p>
    <w:p w:rsidR="00B67503" w:rsidRDefault="00C87C6F">
      <w:pPr>
        <w:spacing w:after="5"/>
        <w:ind w:left="219" w:right="290" w:hanging="234"/>
      </w:pPr>
      <w:r>
        <w:t xml:space="preserve">Google LLC (2020). </w:t>
      </w:r>
      <w:proofErr w:type="spellStart"/>
      <w:r>
        <w:rPr>
          <w:i/>
        </w:rPr>
        <w:t>Production</w:t>
      </w:r>
      <w:proofErr w:type="spellEnd"/>
      <w:r>
        <w:rPr>
          <w:i/>
        </w:rPr>
        <w:t>-Grade Container Orchestration with K8s</w:t>
      </w:r>
      <w:r>
        <w:t xml:space="preserve">. Library Catalog: kubernetes.io. url: </w:t>
      </w:r>
      <w:hyperlink r:id="rId268">
        <w:r>
          <w:rPr>
            <w:sz w:val="37"/>
            <w:vertAlign w:val="subscript"/>
          </w:rPr>
          <w:t>https://kubernetes.io/</w:t>
        </w:r>
      </w:hyperlink>
      <w:r>
        <w:rPr>
          <w:sz w:val="37"/>
          <w:vertAlign w:val="subscript"/>
        </w:rPr>
        <w:t xml:space="preserve"> </w:t>
      </w:r>
      <w:r>
        <w:t>(besucht am 18.03.2020).</w:t>
      </w:r>
    </w:p>
    <w:p w:rsidR="00B67503" w:rsidRDefault="00C87C6F">
      <w:pPr>
        <w:spacing w:after="0"/>
        <w:ind w:left="219" w:right="862" w:hanging="234"/>
      </w:pPr>
      <w:r>
        <w:t xml:space="preserve">Herman, B und J Siegelaub (2009). „Is </w:t>
      </w:r>
      <w:proofErr w:type="spellStart"/>
      <w:r>
        <w:t>this</w:t>
      </w:r>
      <w:proofErr w:type="spellEnd"/>
      <w:r>
        <w:t xml:space="preserve"> </w:t>
      </w:r>
      <w:proofErr w:type="spellStart"/>
      <w:r>
        <w:t>really</w:t>
      </w:r>
      <w:proofErr w:type="spellEnd"/>
      <w:r>
        <w:t xml:space="preserve"> </w:t>
      </w:r>
      <w:proofErr w:type="spellStart"/>
      <w:r>
        <w:t>worth</w:t>
      </w:r>
      <w:proofErr w:type="spellEnd"/>
      <w:r>
        <w:t xml:space="preserve"> the effort? The need for a </w:t>
      </w:r>
      <w:proofErr w:type="spellStart"/>
      <w:r>
        <w:t>business</w:t>
      </w:r>
      <w:proofErr w:type="spellEnd"/>
      <w:r>
        <w:t xml:space="preserve"> </w:t>
      </w:r>
      <w:proofErr w:type="spellStart"/>
      <w:r>
        <w:t>case</w:t>
      </w:r>
      <w:proofErr w:type="spellEnd"/>
      <w:r>
        <w:t xml:space="preserve">“. In: </w:t>
      </w:r>
      <w:r>
        <w:rPr>
          <w:i/>
        </w:rPr>
        <w:t xml:space="preserve">PMI Global </w:t>
      </w:r>
      <w:proofErr w:type="spellStart"/>
      <w:r>
        <w:rPr>
          <w:i/>
        </w:rPr>
        <w:t>Congress</w:t>
      </w:r>
      <w:proofErr w:type="spellEnd"/>
      <w:r>
        <w:rPr>
          <w:i/>
        </w:rPr>
        <w:t xml:space="preserve">, Orlando, FL, </w:t>
      </w:r>
      <w:proofErr w:type="spellStart"/>
      <w:r>
        <w:rPr>
          <w:i/>
        </w:rPr>
        <w:t>October</w:t>
      </w:r>
      <w:proofErr w:type="spellEnd"/>
      <w:r>
        <w:t xml:space="preserve">. PMI Global </w:t>
      </w:r>
      <w:proofErr w:type="spellStart"/>
      <w:r>
        <w:t>Congress</w:t>
      </w:r>
      <w:proofErr w:type="spellEnd"/>
      <w:r>
        <w:t xml:space="preserve">. Orlando, FL, USA: PMI. url: </w:t>
      </w:r>
      <w:hyperlink r:id="rId269">
        <w:r>
          <w:t>https://www.pmi.org/learning/library/need</w:t>
        </w:r>
      </w:hyperlink>
      <w:hyperlink r:id="rId270">
        <w:r>
          <w:t>business-case-673</w:t>
        </w:r>
      </w:hyperlink>
      <w:hyperlink r:id="rId271">
        <w:r>
          <w:rPr>
            <w:sz w:val="37"/>
            <w:vertAlign w:val="subscript"/>
          </w:rPr>
          <w:t>0</w:t>
        </w:r>
      </w:hyperlink>
      <w:r>
        <w:rPr>
          <w:sz w:val="37"/>
          <w:vertAlign w:val="subscript"/>
        </w:rPr>
        <w:t xml:space="preserve"> </w:t>
      </w:r>
      <w:r>
        <w:t>(besucht am 19.03.2020).</w:t>
      </w:r>
    </w:p>
    <w:p w:rsidR="00B67503" w:rsidRDefault="00C87C6F">
      <w:pPr>
        <w:ind w:left="219" w:right="862" w:hanging="234"/>
      </w:pPr>
      <w:r>
        <w:t xml:space="preserve">Hill, Richard, Hrsg. (2013). </w:t>
      </w:r>
      <w:r>
        <w:rPr>
          <w:i/>
        </w:rPr>
        <w:t xml:space="preserve">Guide to cloud computing: </w:t>
      </w:r>
      <w:proofErr w:type="spellStart"/>
      <w:r>
        <w:rPr>
          <w:i/>
        </w:rPr>
        <w:t>principles</w:t>
      </w:r>
      <w:proofErr w:type="spellEnd"/>
      <w:r>
        <w:rPr>
          <w:i/>
        </w:rPr>
        <w:t xml:space="preserve"> and </w:t>
      </w:r>
      <w:proofErr w:type="spellStart"/>
      <w:r>
        <w:rPr>
          <w:i/>
        </w:rPr>
        <w:t>practice</w:t>
      </w:r>
      <w:proofErr w:type="spellEnd"/>
      <w:r>
        <w:t xml:space="preserve">. Computer </w:t>
      </w:r>
      <w:proofErr w:type="spellStart"/>
      <w:r>
        <w:t>communications</w:t>
      </w:r>
      <w:proofErr w:type="spellEnd"/>
      <w:r>
        <w:t xml:space="preserve"> and networks. OCLC: ocn807043821. London ; New York: Springer. 278 S. </w:t>
      </w:r>
      <w:proofErr w:type="spellStart"/>
      <w:r>
        <w:t>isbn</w:t>
      </w:r>
      <w:proofErr w:type="spellEnd"/>
      <w:r>
        <w:t>: 978-1-4471-4602-5 978-1-4471-4603-2.</w:t>
      </w:r>
    </w:p>
    <w:p w:rsidR="00B67503" w:rsidRDefault="00C87C6F">
      <w:pPr>
        <w:ind w:left="219" w:right="563" w:hanging="234"/>
      </w:pPr>
      <w:r>
        <w:t xml:space="preserve">Hull, Elizabeth, Ken Jackson und Jeremy Dick (2011). </w:t>
      </w:r>
      <w:r>
        <w:rPr>
          <w:i/>
        </w:rPr>
        <w:t>Requirements engineering</w:t>
      </w:r>
      <w:r>
        <w:t xml:space="preserve">. 3rd </w:t>
      </w:r>
      <w:proofErr w:type="spellStart"/>
      <w:r>
        <w:t>ed</w:t>
      </w:r>
      <w:proofErr w:type="spellEnd"/>
      <w:r>
        <w:t xml:space="preserve">. London ; New York: Springer. 207 S. </w:t>
      </w:r>
      <w:proofErr w:type="spellStart"/>
      <w:r>
        <w:t>isbn</w:t>
      </w:r>
      <w:proofErr w:type="spellEnd"/>
      <w:r>
        <w:t>: 978-1-84996-404-3 978-1-84996-405-0.</w:t>
      </w:r>
    </w:p>
    <w:p w:rsidR="00B67503" w:rsidRDefault="00C87C6F">
      <w:pPr>
        <w:spacing w:after="54" w:line="249" w:lineRule="auto"/>
        <w:ind w:left="-15" w:right="861" w:firstLine="0"/>
      </w:pPr>
      <w:r>
        <w:t xml:space="preserve">ICT/1 (26. Feb. 2020). </w:t>
      </w:r>
      <w:r>
        <w:rPr>
          <w:i/>
        </w:rPr>
        <w:t xml:space="preserve">Information technology. </w:t>
      </w:r>
      <w:proofErr w:type="spellStart"/>
      <w:r>
        <w:rPr>
          <w:i/>
        </w:rPr>
        <w:t>Object</w:t>
      </w:r>
      <w:proofErr w:type="spellEnd"/>
      <w:r>
        <w:rPr>
          <w:i/>
        </w:rPr>
        <w:t xml:space="preserve"> Management Group Business</w:t>
      </w:r>
    </w:p>
    <w:p w:rsidR="00B67503" w:rsidRDefault="00C87C6F">
      <w:pPr>
        <w:spacing w:after="139" w:line="248" w:lineRule="auto"/>
        <w:ind w:left="229" w:right="816"/>
      </w:pPr>
      <w:r>
        <w:rPr>
          <w:i/>
        </w:rPr>
        <w:t>Process Model and Notation</w:t>
      </w:r>
      <w:r>
        <w:t xml:space="preserve">. url: </w:t>
      </w:r>
      <w:hyperlink r:id="rId272">
        <w:r>
          <w:t>https://www.omg.org/spec/BPMN/2.0/PDF</w:t>
        </w:r>
      </w:hyperlink>
      <w:hyperlink r:id="rId273">
        <w:r>
          <w:t>.</w:t>
        </w:r>
      </w:hyperlink>
    </w:p>
    <w:p w:rsidR="00B67503" w:rsidRDefault="00C87C6F">
      <w:pPr>
        <w:spacing w:after="89"/>
        <w:ind w:left="219" w:right="83" w:hanging="234"/>
      </w:pPr>
      <w:r>
        <w:t xml:space="preserve">IEEE (2005). „IEEE Standard for Application and Management of the Systems Engineering Process“. In: </w:t>
      </w:r>
      <w:r>
        <w:rPr>
          <w:i/>
        </w:rPr>
        <w:t>IEEE Std 1220-2005 (Revision of IEEE Std 1220-1998)</w:t>
      </w:r>
      <w:r>
        <w:t>, S. 1–</w:t>
      </w:r>
    </w:p>
    <w:p w:rsidR="00B67503" w:rsidRDefault="00C87C6F">
      <w:pPr>
        <w:spacing w:after="139" w:line="248" w:lineRule="auto"/>
        <w:ind w:left="229" w:right="816"/>
      </w:pPr>
      <w:r>
        <w:lastRenderedPageBreak/>
        <w:t xml:space="preserve">96. </w:t>
      </w:r>
      <w:proofErr w:type="spellStart"/>
      <w:r>
        <w:t>doi</w:t>
      </w:r>
      <w:proofErr w:type="spellEnd"/>
      <w:r>
        <w:t xml:space="preserve">: </w:t>
      </w:r>
      <w:hyperlink r:id="rId274">
        <w:r>
          <w:t>10.1109/IEEESTD.2005.96469</w:t>
        </w:r>
      </w:hyperlink>
      <w:hyperlink r:id="rId275">
        <w:r>
          <w:t>.</w:t>
        </w:r>
      </w:hyperlink>
    </w:p>
    <w:p w:rsidR="00B67503" w:rsidRDefault="00C87C6F">
      <w:pPr>
        <w:ind w:left="219" w:right="862" w:hanging="234"/>
      </w:pPr>
      <w:r>
        <w:t xml:space="preserve">„Cloud Computing: Deployment Models, </w:t>
      </w:r>
      <w:proofErr w:type="spellStart"/>
      <w:r>
        <w:t>Delivery</w:t>
      </w:r>
      <w:proofErr w:type="spellEnd"/>
      <w:r>
        <w:t xml:space="preserve"> Models, </w:t>
      </w:r>
      <w:proofErr w:type="spellStart"/>
      <w:r>
        <w:t>Risks</w:t>
      </w:r>
      <w:proofErr w:type="spellEnd"/>
      <w:r>
        <w:t xml:space="preserve"> and Research </w:t>
      </w:r>
      <w:proofErr w:type="spellStart"/>
      <w:r>
        <w:t>Challenges</w:t>
      </w:r>
      <w:proofErr w:type="spellEnd"/>
      <w:r>
        <w:t xml:space="preserve">“ (2011). In: 2011 International Conference on Computer and Management (CAMAN). Hrsg. von Institute of Electrical and Electronics Engineers. OCLC: 838686677. Wuhan, China: IEEE, S. 1–4. </w:t>
      </w:r>
      <w:proofErr w:type="spellStart"/>
      <w:r>
        <w:t>isbn</w:t>
      </w:r>
      <w:proofErr w:type="spellEnd"/>
      <w:r>
        <w:t xml:space="preserve">: 978-1-4244-9283-1 978-1-4244-92824. </w:t>
      </w:r>
      <w:proofErr w:type="spellStart"/>
      <w:r>
        <w:t>doi</w:t>
      </w:r>
      <w:proofErr w:type="spellEnd"/>
      <w:r>
        <w:t xml:space="preserve">: </w:t>
      </w:r>
      <w:hyperlink r:id="rId276">
        <w:r>
          <w:t>10.1109/CAMAN.2011.5778816</w:t>
        </w:r>
      </w:hyperlink>
      <w:hyperlink r:id="rId277">
        <w:r>
          <w:t>.</w:t>
        </w:r>
      </w:hyperlink>
      <w:r>
        <w:t xml:space="preserve"> url: </w:t>
      </w:r>
      <w:hyperlink r:id="rId278">
        <w:r>
          <w:t xml:space="preserve">https://ieeexplore.ieee.org/ </w:t>
        </w:r>
      </w:hyperlink>
      <w:hyperlink r:id="rId279">
        <w:proofErr w:type="spellStart"/>
        <w:r>
          <w:t>abstract</w:t>
        </w:r>
        <w:proofErr w:type="spellEnd"/>
        <w:r>
          <w:t>/</w:t>
        </w:r>
        <w:proofErr w:type="spellStart"/>
        <w:r>
          <w:t>document</w:t>
        </w:r>
        <w:proofErr w:type="spellEnd"/>
        <w:r>
          <w:t>/5778816</w:t>
        </w:r>
      </w:hyperlink>
      <w:hyperlink r:id="rId280">
        <w:r>
          <w:t>.</w:t>
        </w:r>
      </w:hyperlink>
    </w:p>
    <w:p w:rsidR="00B67503" w:rsidRDefault="00C87C6F">
      <w:pPr>
        <w:spacing w:after="139" w:line="248" w:lineRule="auto"/>
        <w:ind w:left="234" w:right="816" w:hanging="234"/>
      </w:pPr>
      <w:r>
        <w:t xml:space="preserve">ITCandor (2019). </w:t>
      </w:r>
      <w:r>
        <w:rPr>
          <w:i/>
        </w:rPr>
        <w:t>Cloud Computing - Marktanteile der führenden Unternehmen 2019</w:t>
      </w:r>
      <w:r>
        <w:t xml:space="preserve">. Statista. Library Catalog: de.statista.com. url: </w:t>
      </w:r>
      <w:hyperlink r:id="rId281">
        <w:r>
          <w:t xml:space="preserve">https://de.statista.com/ </w:t>
        </w:r>
      </w:hyperlink>
      <w:hyperlink r:id="rId282">
        <w:r>
          <w:t>statistik/daten/studie/150979/umfrage/marktanteile-der-fuehrenden</w:t>
        </w:r>
      </w:hyperlink>
      <w:hyperlink r:id="rId283">
        <w:r>
          <w:t>unternehmen-im-bereich-cloud-computing/</w:t>
        </w:r>
      </w:hyperlink>
      <w:r>
        <w:t xml:space="preserve"> (besucht am 13.03.2020).</w:t>
      </w:r>
    </w:p>
    <w:p w:rsidR="00B67503" w:rsidRDefault="00C87C6F">
      <w:pPr>
        <w:spacing w:after="0"/>
        <w:ind w:left="219" w:right="862" w:hanging="234"/>
      </w:pPr>
      <w:r>
        <w:t xml:space="preserve">Kersten, Heinrich etal. (2020). </w:t>
      </w:r>
      <w:r>
        <w:rPr>
          <w:i/>
        </w:rPr>
        <w:t>IT-Sicherheitsmanagement nach der neuen ISO 27001: ISMS, Risiken, Kennziffern, Controls</w:t>
      </w:r>
      <w:r>
        <w:t>. Edition &lt;</w:t>
      </w:r>
      <w:proofErr w:type="spellStart"/>
      <w:r>
        <w:t>kes</w:t>
      </w:r>
      <w:proofErr w:type="spellEnd"/>
      <w:r>
        <w:t xml:space="preserve">&gt;. Wiesbaden: Springer Fachmedien Wiesbaden. </w:t>
      </w:r>
      <w:proofErr w:type="spellStart"/>
      <w:r>
        <w:t>isbn</w:t>
      </w:r>
      <w:proofErr w:type="spellEnd"/>
      <w:r>
        <w:t xml:space="preserve">: 978-3-658-27691-1 978-3-658-27692-8. </w:t>
      </w:r>
      <w:proofErr w:type="spellStart"/>
      <w:r>
        <w:t>doi</w:t>
      </w:r>
      <w:proofErr w:type="spellEnd"/>
      <w:r>
        <w:t xml:space="preserve">: </w:t>
      </w:r>
      <w:hyperlink r:id="rId284">
        <w:r>
          <w:rPr>
            <w:sz w:val="37"/>
            <w:vertAlign w:val="subscript"/>
          </w:rPr>
          <w:t>10.1007/978-</w:t>
        </w:r>
      </w:hyperlink>
    </w:p>
    <w:p w:rsidR="00B67503" w:rsidRDefault="00C87C6F">
      <w:pPr>
        <w:spacing w:after="139" w:line="248" w:lineRule="auto"/>
        <w:ind w:left="229" w:right="816"/>
      </w:pPr>
      <w:hyperlink r:id="rId285">
        <w:r>
          <w:t>3-658-27692-8</w:t>
        </w:r>
      </w:hyperlink>
      <w:hyperlink r:id="rId286">
        <w:r>
          <w:t>.</w:t>
        </w:r>
      </w:hyperlink>
      <w:r>
        <w:t xml:space="preserve"> url: </w:t>
      </w:r>
      <w:hyperlink r:id="rId287">
        <w:r>
          <w:t xml:space="preserve">http://link.springer.com/10.1007/978-3-658-27692-8 </w:t>
        </w:r>
      </w:hyperlink>
      <w:r>
        <w:t>(besucht am 26.03.2020).</w:t>
      </w:r>
    </w:p>
    <w:p w:rsidR="00B67503" w:rsidRDefault="00C87C6F">
      <w:pPr>
        <w:ind w:left="219" w:right="83" w:hanging="234"/>
      </w:pPr>
      <w:r>
        <w:t xml:space="preserve">Kharb, </w:t>
      </w:r>
      <w:proofErr w:type="spellStart"/>
      <w:r>
        <w:t>Dr</w:t>
      </w:r>
      <w:proofErr w:type="spellEnd"/>
      <w:r>
        <w:t xml:space="preserve"> </w:t>
      </w:r>
      <w:proofErr w:type="spellStart"/>
      <w:r>
        <w:t>Latika</w:t>
      </w:r>
      <w:proofErr w:type="spellEnd"/>
      <w:r>
        <w:t xml:space="preserve"> (2016). „</w:t>
      </w:r>
      <w:proofErr w:type="spellStart"/>
      <w:r>
        <w:t>Automated</w:t>
      </w:r>
      <w:proofErr w:type="spellEnd"/>
      <w:r>
        <w:t xml:space="preserve"> Deployment of Software Containers Using Dockers“. In: 4.10, S. 3.</w:t>
      </w:r>
    </w:p>
    <w:p w:rsidR="00B67503" w:rsidRDefault="00C87C6F">
      <w:pPr>
        <w:ind w:left="219" w:right="862" w:hanging="234"/>
      </w:pPr>
      <w:r>
        <w:t xml:space="preserve">Kumar, </w:t>
      </w:r>
      <w:proofErr w:type="spellStart"/>
      <w:r>
        <w:t>Vikas</w:t>
      </w:r>
      <w:proofErr w:type="spellEnd"/>
      <w:r>
        <w:t xml:space="preserve"> und R. </w:t>
      </w:r>
      <w:proofErr w:type="spellStart"/>
      <w:r>
        <w:t>Vidhyalakshmi</w:t>
      </w:r>
      <w:proofErr w:type="spellEnd"/>
      <w:r>
        <w:t xml:space="preserve"> (2018). </w:t>
      </w:r>
      <w:proofErr w:type="spellStart"/>
      <w:r>
        <w:rPr>
          <w:i/>
        </w:rPr>
        <w:t>Reliability</w:t>
      </w:r>
      <w:proofErr w:type="spellEnd"/>
      <w:r>
        <w:rPr>
          <w:i/>
        </w:rPr>
        <w:t xml:space="preserve"> </w:t>
      </w:r>
      <w:proofErr w:type="spellStart"/>
      <w:r>
        <w:rPr>
          <w:i/>
        </w:rPr>
        <w:t>aspect</w:t>
      </w:r>
      <w:proofErr w:type="spellEnd"/>
      <w:r>
        <w:rPr>
          <w:i/>
        </w:rPr>
        <w:t xml:space="preserve"> of cloud computing environment</w:t>
      </w:r>
      <w:r>
        <w:t xml:space="preserve">. Singapore: Springer. 170 S. </w:t>
      </w:r>
      <w:proofErr w:type="spellStart"/>
      <w:r>
        <w:t>isbn</w:t>
      </w:r>
      <w:proofErr w:type="spellEnd"/>
      <w:r>
        <w:t xml:space="preserve">: 9789811330230 9789811330223. url: </w:t>
      </w:r>
      <w:hyperlink r:id="rId288">
        <w:r>
          <w:t>https://doi.org/10.1007/978-981-13-3023-0</w:t>
        </w:r>
      </w:hyperlink>
      <w:hyperlink r:id="rId289">
        <w:r>
          <w:t>.</w:t>
        </w:r>
      </w:hyperlink>
    </w:p>
    <w:p w:rsidR="00B67503" w:rsidRDefault="00C87C6F">
      <w:pPr>
        <w:ind w:left="219" w:right="862" w:hanging="234"/>
      </w:pPr>
      <w:r>
        <w:t xml:space="preserve">Lukša, Marko (2018). </w:t>
      </w:r>
      <w:r>
        <w:rPr>
          <w:i/>
        </w:rPr>
        <w:t>Kubernetes in Action: Anwendungen in Kubernetes-Clustern bereitstellen und verwalten</w:t>
      </w:r>
      <w:r>
        <w:t xml:space="preserve">. OCLC: 1017485179. München: Hanser. 642 S. </w:t>
      </w:r>
      <w:proofErr w:type="spellStart"/>
      <w:r>
        <w:t>isbn</w:t>
      </w:r>
      <w:proofErr w:type="spellEnd"/>
      <w:r>
        <w:t>: 978-3-446-45510-8 978-3-446-45602-0.</w:t>
      </w:r>
    </w:p>
    <w:p w:rsidR="00B67503" w:rsidRDefault="00C87C6F">
      <w:pPr>
        <w:spacing w:after="0"/>
        <w:ind w:left="219" w:right="182" w:hanging="234"/>
      </w:pPr>
      <w:r>
        <w:t xml:space="preserve">McCarthy, John (1983). </w:t>
      </w:r>
      <w:r>
        <w:rPr>
          <w:i/>
        </w:rPr>
        <w:t>REMINISCENCES ON THE HISTORY OF TIME SHARING</w:t>
      </w:r>
      <w:r>
        <w:t xml:space="preserve">. REMINISCENCES ON THE HISTORY OF TIME SHARING. url: </w:t>
      </w:r>
      <w:hyperlink r:id="rId290">
        <w:r>
          <w:rPr>
            <w:sz w:val="37"/>
            <w:vertAlign w:val="subscript"/>
          </w:rPr>
          <w:t>http:</w:t>
        </w:r>
      </w:hyperlink>
    </w:p>
    <w:p w:rsidR="00B67503" w:rsidRDefault="00C87C6F">
      <w:pPr>
        <w:spacing w:after="139" w:line="248" w:lineRule="auto"/>
        <w:ind w:left="229" w:right="816"/>
      </w:pPr>
      <w:hyperlink r:id="rId291">
        <w:r>
          <w:t xml:space="preserve">//www-formal.stanford.edu/jmc/history/timesharing/timesharing.html </w:t>
        </w:r>
      </w:hyperlink>
      <w:r>
        <w:t>(besucht am 13.03.2020).</w:t>
      </w:r>
    </w:p>
    <w:p w:rsidR="00B67503" w:rsidRDefault="00C87C6F">
      <w:pPr>
        <w:spacing w:after="0"/>
        <w:ind w:left="219" w:right="862" w:hanging="234"/>
      </w:pPr>
      <w:r>
        <w:t xml:space="preserve">Mell, Peter und Timothy Grance (28. Sep. 2011). </w:t>
      </w:r>
      <w:r>
        <w:rPr>
          <w:i/>
        </w:rPr>
        <w:t>The NIST Definition of Cloud Computing</w:t>
      </w:r>
      <w:r>
        <w:t xml:space="preserve">. Special </w:t>
      </w:r>
      <w:proofErr w:type="spellStart"/>
      <w:r>
        <w:t>Publication</w:t>
      </w:r>
      <w:proofErr w:type="spellEnd"/>
      <w:r>
        <w:t xml:space="preserve"> (NIST SP) 800-145. </w:t>
      </w:r>
      <w:proofErr w:type="spellStart"/>
      <w:r>
        <w:t>Gaithersburg</w:t>
      </w:r>
      <w:proofErr w:type="spellEnd"/>
      <w:r>
        <w:t xml:space="preserve">, MD 20899-8930: National Institute of Standards und Technology. 7 S. url: </w:t>
      </w:r>
      <w:hyperlink r:id="rId292">
        <w:r>
          <w:rPr>
            <w:sz w:val="37"/>
            <w:vertAlign w:val="subscript"/>
          </w:rPr>
          <w:t>https://doi.org/10.</w:t>
        </w:r>
      </w:hyperlink>
    </w:p>
    <w:p w:rsidR="00B67503" w:rsidRDefault="00C87C6F">
      <w:pPr>
        <w:ind w:left="244" w:right="83"/>
      </w:pPr>
      <w:hyperlink r:id="rId293">
        <w:r>
          <w:t>6028/NIST.SP.800-145</w:t>
        </w:r>
      </w:hyperlink>
      <w:r>
        <w:t xml:space="preserve"> (besucht am 13.03.2020).</w:t>
      </w:r>
    </w:p>
    <w:p w:rsidR="00B67503" w:rsidRDefault="00C87C6F">
      <w:pPr>
        <w:ind w:left="219" w:right="862" w:hanging="234"/>
      </w:pPr>
      <w:proofErr w:type="spellStart"/>
      <w:r>
        <w:lastRenderedPageBreak/>
        <w:t>Object</w:t>
      </w:r>
      <w:proofErr w:type="spellEnd"/>
      <w:r>
        <w:t xml:space="preserve"> Management Group (OMG) (1. Dez. 2011). </w:t>
      </w:r>
      <w:r>
        <w:rPr>
          <w:i/>
        </w:rPr>
        <w:t>Business Process Model and Notation (BPMN)</w:t>
      </w:r>
      <w:r>
        <w:t xml:space="preserve">. url: </w:t>
      </w:r>
      <w:hyperlink r:id="rId294">
        <w:r>
          <w:t>https://www.omg.org/spec/BPMN/2.0/PDF</w:t>
        </w:r>
      </w:hyperlink>
      <w:r>
        <w:t xml:space="preserve"> (besucht am 23.03.2020).</w:t>
      </w:r>
    </w:p>
    <w:p w:rsidR="00B67503" w:rsidRDefault="00C87C6F">
      <w:pPr>
        <w:ind w:left="219" w:right="83" w:hanging="234"/>
      </w:pPr>
      <w:r>
        <w:t xml:space="preserve">Opensource.org (2020). </w:t>
      </w:r>
      <w:r>
        <w:rPr>
          <w:i/>
        </w:rPr>
        <w:t>The Open Source Definition</w:t>
      </w:r>
      <w:r>
        <w:t xml:space="preserve">. The Open Source Definition. url: </w:t>
      </w:r>
      <w:hyperlink r:id="rId295">
        <w:r>
          <w:t>https://opensource.org/osd</w:t>
        </w:r>
      </w:hyperlink>
      <w:r>
        <w:t xml:space="preserve"> (besucht am 10.03.2020).</w:t>
      </w:r>
    </w:p>
    <w:p w:rsidR="00B67503" w:rsidRDefault="00C87C6F">
      <w:pPr>
        <w:ind w:left="219" w:right="862" w:hanging="234"/>
      </w:pPr>
      <w:r>
        <w:t>Pahl, Claus (Mai 2015). „</w:t>
      </w:r>
      <w:proofErr w:type="spellStart"/>
      <w:r>
        <w:t>Containerization</w:t>
      </w:r>
      <w:proofErr w:type="spellEnd"/>
      <w:r>
        <w:t xml:space="preserve"> and the PaaS Cloud“. In: </w:t>
      </w:r>
      <w:r>
        <w:rPr>
          <w:i/>
        </w:rPr>
        <w:t xml:space="preserve">IEEE Cloud </w:t>
      </w:r>
      <w:proofErr w:type="spellStart"/>
      <w:r>
        <w:rPr>
          <w:i/>
        </w:rPr>
        <w:t>Comput</w:t>
      </w:r>
      <w:proofErr w:type="spellEnd"/>
      <w:r>
        <w:rPr>
          <w:i/>
        </w:rPr>
        <w:t xml:space="preserve">. </w:t>
      </w:r>
      <w:r>
        <w:t xml:space="preserve">2.3, S. 24–31. </w:t>
      </w:r>
      <w:proofErr w:type="spellStart"/>
      <w:r>
        <w:t>issn</w:t>
      </w:r>
      <w:proofErr w:type="spellEnd"/>
      <w:r>
        <w:t xml:space="preserve">: 2325-6095. </w:t>
      </w:r>
      <w:proofErr w:type="spellStart"/>
      <w:r>
        <w:t>doi</w:t>
      </w:r>
      <w:proofErr w:type="spellEnd"/>
      <w:r>
        <w:t xml:space="preserve">: </w:t>
      </w:r>
      <w:hyperlink r:id="rId296">
        <w:r>
          <w:t>10.1109/MCC.2015.51</w:t>
        </w:r>
      </w:hyperlink>
      <w:hyperlink r:id="rId297">
        <w:r>
          <w:t>.</w:t>
        </w:r>
      </w:hyperlink>
      <w:r>
        <w:t xml:space="preserve"> url: </w:t>
      </w:r>
      <w:hyperlink r:id="rId298">
        <w:r>
          <w:t xml:space="preserve">http: </w:t>
        </w:r>
      </w:hyperlink>
      <w:hyperlink r:id="rId299">
        <w:r>
          <w:t>//ieeexplore.ieee.org/</w:t>
        </w:r>
        <w:proofErr w:type="spellStart"/>
        <w:r>
          <w:t>document</w:t>
        </w:r>
        <w:proofErr w:type="spellEnd"/>
        <w:r>
          <w:t>/7158965/</w:t>
        </w:r>
      </w:hyperlink>
      <w:r>
        <w:t xml:space="preserve"> (besucht am 13.03.2020).</w:t>
      </w:r>
    </w:p>
    <w:p w:rsidR="00B67503" w:rsidRDefault="00C87C6F">
      <w:pPr>
        <w:ind w:left="219" w:right="462" w:hanging="234"/>
      </w:pPr>
      <w:r>
        <w:t xml:space="preserve">Parkhill, Douglas Freeman (1966). </w:t>
      </w:r>
      <w:r>
        <w:rPr>
          <w:i/>
        </w:rPr>
        <w:t xml:space="preserve">The Challenge of the </w:t>
      </w:r>
      <w:proofErr w:type="spellStart"/>
      <w:r>
        <w:rPr>
          <w:i/>
        </w:rPr>
        <w:t>computer</w:t>
      </w:r>
      <w:proofErr w:type="spellEnd"/>
      <w:r>
        <w:rPr>
          <w:i/>
        </w:rPr>
        <w:t xml:space="preserve"> utility: D.F. Parkhill. </w:t>
      </w:r>
      <w:r>
        <w:t xml:space="preserve">OCLC: 460679364. Reading: </w:t>
      </w:r>
      <w:proofErr w:type="spellStart"/>
      <w:r>
        <w:t>Mass</w:t>
      </w:r>
      <w:proofErr w:type="spellEnd"/>
      <w:r>
        <w:t>., London : Addison-Wesley Publishing C°.</w:t>
      </w:r>
    </w:p>
    <w:p w:rsidR="00B67503" w:rsidRDefault="00C87C6F">
      <w:pPr>
        <w:spacing w:after="0"/>
        <w:ind w:left="219" w:right="542" w:hanging="234"/>
      </w:pPr>
      <w:proofErr w:type="spellStart"/>
      <w:r>
        <w:t>Partsch</w:t>
      </w:r>
      <w:proofErr w:type="spellEnd"/>
      <w:r>
        <w:t xml:space="preserve">, Helmuth (2010). </w:t>
      </w:r>
      <w:r>
        <w:rPr>
          <w:i/>
        </w:rPr>
        <w:t>Requirements-Engineering systematisch: Modellbildung für softwaregestützte Systeme</w:t>
      </w:r>
      <w:r>
        <w:t xml:space="preserve">. 2., </w:t>
      </w:r>
      <w:proofErr w:type="spellStart"/>
      <w:r>
        <w:t>überarb</w:t>
      </w:r>
      <w:proofErr w:type="spellEnd"/>
      <w:r>
        <w:t xml:space="preserve">. und </w:t>
      </w:r>
      <w:proofErr w:type="spellStart"/>
      <w:r>
        <w:t>erw</w:t>
      </w:r>
      <w:proofErr w:type="spellEnd"/>
      <w:r>
        <w:t xml:space="preserve">. Aufl. </w:t>
      </w:r>
      <w:proofErr w:type="spellStart"/>
      <w:r>
        <w:t>eXamen.press</w:t>
      </w:r>
      <w:proofErr w:type="spellEnd"/>
      <w:r>
        <w:t xml:space="preserve">. OCLC: 845656932. Berlin: Springer. 394 S. </w:t>
      </w:r>
      <w:proofErr w:type="spellStart"/>
      <w:r>
        <w:t>isbn</w:t>
      </w:r>
      <w:proofErr w:type="spellEnd"/>
      <w:r>
        <w:t xml:space="preserve">: 978-3-642-05358-0 978-3-642-05357-3. url: </w:t>
      </w:r>
      <w:hyperlink r:id="rId300">
        <w:r>
          <w:rPr>
            <w:sz w:val="37"/>
            <w:vertAlign w:val="subscript"/>
          </w:rPr>
          <w:t>http:</w:t>
        </w:r>
      </w:hyperlink>
    </w:p>
    <w:p w:rsidR="00B67503" w:rsidRDefault="00C87C6F">
      <w:pPr>
        <w:spacing w:after="139" w:line="248" w:lineRule="auto"/>
        <w:ind w:left="229" w:right="816"/>
      </w:pPr>
      <w:hyperlink r:id="rId301">
        <w:r>
          <w:t>//dx.doi.org/10.1007/978-3-642-05358-0</w:t>
        </w:r>
      </w:hyperlink>
      <w:hyperlink r:id="rId302">
        <w:r>
          <w:t>.</w:t>
        </w:r>
      </w:hyperlink>
    </w:p>
    <w:p w:rsidR="00B67503" w:rsidRDefault="00C87C6F">
      <w:pPr>
        <w:spacing w:after="65"/>
        <w:ind w:left="219" w:right="862" w:hanging="234"/>
      </w:pPr>
      <w:proofErr w:type="spellStart"/>
      <w:r>
        <w:t>Pawar</w:t>
      </w:r>
      <w:proofErr w:type="spellEnd"/>
      <w:r>
        <w:t xml:space="preserve">, </w:t>
      </w:r>
      <w:proofErr w:type="spellStart"/>
      <w:r>
        <w:t>Kulwant</w:t>
      </w:r>
      <w:proofErr w:type="spellEnd"/>
      <w:r>
        <w:t xml:space="preserve"> S., </w:t>
      </w:r>
      <w:proofErr w:type="spellStart"/>
      <w:r>
        <w:t>Unny</w:t>
      </w:r>
      <w:proofErr w:type="spellEnd"/>
      <w:r>
        <w:t xml:space="preserve"> </w:t>
      </w:r>
      <w:proofErr w:type="spellStart"/>
      <w:r>
        <w:t>Menon</w:t>
      </w:r>
      <w:proofErr w:type="spellEnd"/>
      <w:r>
        <w:t xml:space="preserve"> und Johann C.K.H. Riedel (1. Jan. 1994). „Time to Market“. In: </w:t>
      </w:r>
      <w:r>
        <w:rPr>
          <w:i/>
        </w:rPr>
        <w:t xml:space="preserve">Integrated Manufacturing Systems </w:t>
      </w:r>
      <w:r>
        <w:t xml:space="preserve">5.1. Publisher: MCB UP Ltd, S. 14–22. </w:t>
      </w:r>
      <w:proofErr w:type="spellStart"/>
      <w:r>
        <w:t>issn</w:t>
      </w:r>
      <w:proofErr w:type="spellEnd"/>
      <w:r>
        <w:t xml:space="preserve">: 0957-6061. </w:t>
      </w:r>
      <w:proofErr w:type="spellStart"/>
      <w:r>
        <w:t>doi</w:t>
      </w:r>
      <w:proofErr w:type="spellEnd"/>
      <w:r>
        <w:t xml:space="preserve">: </w:t>
      </w:r>
      <w:hyperlink r:id="rId303">
        <w:r>
          <w:t>10.1108/09576069410815765</w:t>
        </w:r>
      </w:hyperlink>
      <w:hyperlink r:id="rId304">
        <w:r>
          <w:t>.</w:t>
        </w:r>
      </w:hyperlink>
      <w:r>
        <w:t xml:space="preserve"> url: </w:t>
      </w:r>
      <w:hyperlink r:id="rId305">
        <w:r>
          <w:t>https://doi.</w:t>
        </w:r>
      </w:hyperlink>
    </w:p>
    <w:p w:rsidR="00B67503" w:rsidRDefault="00C87C6F">
      <w:pPr>
        <w:spacing w:after="139" w:line="248" w:lineRule="auto"/>
        <w:ind w:left="229" w:right="816"/>
      </w:pPr>
      <w:hyperlink r:id="rId306">
        <w:proofErr w:type="spellStart"/>
        <w:r>
          <w:t>org</w:t>
        </w:r>
        <w:proofErr w:type="spellEnd"/>
        <w:r>
          <w:t>/10.1108/09576069410815765</w:t>
        </w:r>
      </w:hyperlink>
      <w:r>
        <w:t xml:space="preserve"> (besucht am 17.03.2020).</w:t>
      </w:r>
    </w:p>
    <w:p w:rsidR="00B67503" w:rsidRDefault="00C87C6F">
      <w:pPr>
        <w:spacing w:after="5"/>
        <w:ind w:left="219" w:right="862" w:hanging="234"/>
      </w:pPr>
      <w:r>
        <w:t xml:space="preserve">Red </w:t>
      </w:r>
      <w:proofErr w:type="gramStart"/>
      <w:r>
        <w:t>Hat</w:t>
      </w:r>
      <w:proofErr w:type="gramEnd"/>
      <w:r>
        <w:t xml:space="preserve">, Inc. (2020a). </w:t>
      </w:r>
      <w:r>
        <w:rPr>
          <w:i/>
        </w:rPr>
        <w:t xml:space="preserve">OpenShift Container Platform by Red </w:t>
      </w:r>
      <w:proofErr w:type="gramStart"/>
      <w:r>
        <w:rPr>
          <w:i/>
        </w:rPr>
        <w:t>Hat</w:t>
      </w:r>
      <w:proofErr w:type="gramEnd"/>
      <w:r>
        <w:rPr>
          <w:i/>
        </w:rPr>
        <w:t xml:space="preserve">, </w:t>
      </w:r>
      <w:proofErr w:type="spellStart"/>
      <w:r>
        <w:rPr>
          <w:i/>
        </w:rPr>
        <w:t>Built</w:t>
      </w:r>
      <w:proofErr w:type="spellEnd"/>
      <w:r>
        <w:rPr>
          <w:i/>
        </w:rPr>
        <w:t xml:space="preserve"> on Kubernetes</w:t>
      </w:r>
      <w:r>
        <w:t xml:space="preserve">. OpenShift Container Platform by Red </w:t>
      </w:r>
      <w:proofErr w:type="gramStart"/>
      <w:r>
        <w:t>Hat</w:t>
      </w:r>
      <w:proofErr w:type="gramEnd"/>
      <w:r>
        <w:t xml:space="preserve">, </w:t>
      </w:r>
      <w:proofErr w:type="spellStart"/>
      <w:r>
        <w:t>Built</w:t>
      </w:r>
      <w:proofErr w:type="spellEnd"/>
      <w:r>
        <w:t xml:space="preserve"> on Kubernetes. url: </w:t>
      </w:r>
      <w:hyperlink r:id="rId307">
        <w:r>
          <w:rPr>
            <w:sz w:val="37"/>
            <w:vertAlign w:val="subscript"/>
          </w:rPr>
          <w:t xml:space="preserve">https:// </w:t>
        </w:r>
      </w:hyperlink>
      <w:hyperlink r:id="rId308">
        <w:r>
          <w:t>www.openshift.com</w:t>
        </w:r>
      </w:hyperlink>
      <w:hyperlink r:id="rId309">
        <w:r>
          <w:rPr>
            <w:sz w:val="37"/>
            <w:vertAlign w:val="subscript"/>
          </w:rPr>
          <w:t>/</w:t>
        </w:r>
      </w:hyperlink>
      <w:r>
        <w:rPr>
          <w:sz w:val="37"/>
          <w:vertAlign w:val="subscript"/>
        </w:rPr>
        <w:t xml:space="preserve"> </w:t>
      </w:r>
      <w:r>
        <w:t>(besucht am 11.03.2020).</w:t>
      </w:r>
    </w:p>
    <w:p w:rsidR="00B67503" w:rsidRDefault="00C87C6F">
      <w:pPr>
        <w:ind w:left="219" w:right="862" w:hanging="234"/>
      </w:pPr>
      <w:r>
        <w:t xml:space="preserve">Red </w:t>
      </w:r>
      <w:proofErr w:type="gramStart"/>
      <w:r>
        <w:t>Hat</w:t>
      </w:r>
      <w:proofErr w:type="gramEnd"/>
      <w:r>
        <w:t xml:space="preserve">, Inc. (2020b). </w:t>
      </w:r>
      <w:r>
        <w:rPr>
          <w:i/>
        </w:rPr>
        <w:t xml:space="preserve">Red </w:t>
      </w:r>
      <w:proofErr w:type="gramStart"/>
      <w:r>
        <w:rPr>
          <w:i/>
        </w:rPr>
        <w:t>Hat</w:t>
      </w:r>
      <w:proofErr w:type="gramEnd"/>
      <w:r>
        <w:rPr>
          <w:i/>
        </w:rPr>
        <w:t xml:space="preserve"> – Wir entwickeln Open Source-Technologien für Unternehmen</w:t>
      </w:r>
      <w:r>
        <w:t xml:space="preserve">. Red </w:t>
      </w:r>
      <w:proofErr w:type="gramStart"/>
      <w:r>
        <w:t>Hat</w:t>
      </w:r>
      <w:proofErr w:type="gramEnd"/>
      <w:r>
        <w:t xml:space="preserve"> – Wir entwickeln Open Source-Technologien für Unternehmen. url: </w:t>
      </w:r>
      <w:hyperlink r:id="rId310">
        <w:r>
          <w:t>https://www.redhat.com/de</w:t>
        </w:r>
      </w:hyperlink>
      <w:r>
        <w:t xml:space="preserve"> (besucht am 11.03.2020).</w:t>
      </w:r>
    </w:p>
    <w:p w:rsidR="00B67503" w:rsidRDefault="00C87C6F">
      <w:pPr>
        <w:spacing w:after="103"/>
        <w:ind w:left="219" w:right="862" w:hanging="234"/>
      </w:pPr>
      <w:r>
        <w:t xml:space="preserve">Reinheimer, Stefan und Springer Fachmedien Wiesbaden GmbH, Hrsg. (2018). </w:t>
      </w:r>
      <w:r>
        <w:rPr>
          <w:i/>
        </w:rPr>
        <w:t>Cloud Computing: die Infrastruktur der Digitalisierung</w:t>
      </w:r>
      <w:r>
        <w:t xml:space="preserve">. Edition HMD. OCLC: 1038769740. Wiesbaden: Springer Vieweg. 216 S. </w:t>
      </w:r>
      <w:proofErr w:type="spellStart"/>
      <w:r>
        <w:t>isbn</w:t>
      </w:r>
      <w:proofErr w:type="spellEnd"/>
      <w:r>
        <w:t>: 978-3-658-20966-7 978-3-658-20967-4.</w:t>
      </w:r>
    </w:p>
    <w:p w:rsidR="00B67503" w:rsidRDefault="00C87C6F">
      <w:pPr>
        <w:spacing w:after="139" w:line="248" w:lineRule="auto"/>
        <w:ind w:left="229" w:right="816"/>
      </w:pPr>
      <w:r>
        <w:t xml:space="preserve">url: </w:t>
      </w:r>
      <w:hyperlink r:id="rId311">
        <w:r>
          <w:t>https://doi.org/10.1007/978-3-658-20967-4</w:t>
        </w:r>
      </w:hyperlink>
      <w:hyperlink r:id="rId312">
        <w:r>
          <w:t>.</w:t>
        </w:r>
      </w:hyperlink>
    </w:p>
    <w:p w:rsidR="00B67503" w:rsidRDefault="00C87C6F">
      <w:pPr>
        <w:spacing w:after="35"/>
        <w:ind w:left="219" w:right="862" w:hanging="234"/>
      </w:pPr>
      <w:r>
        <w:t xml:space="preserve">Rimal, </w:t>
      </w:r>
      <w:proofErr w:type="spellStart"/>
      <w:r>
        <w:t>Bhaskar</w:t>
      </w:r>
      <w:proofErr w:type="spellEnd"/>
      <w:r>
        <w:t xml:space="preserve"> Prasad etal. (März 2011). „</w:t>
      </w:r>
      <w:proofErr w:type="spellStart"/>
      <w:r>
        <w:t>Architectural</w:t>
      </w:r>
      <w:proofErr w:type="spellEnd"/>
      <w:r>
        <w:t xml:space="preserve"> Requirements for Cloud Computing Systems: An Enterprise Cloud Approach“. In: </w:t>
      </w:r>
      <w:r>
        <w:rPr>
          <w:i/>
        </w:rPr>
        <w:t xml:space="preserve">J Grid Computing </w:t>
      </w:r>
      <w:r>
        <w:t xml:space="preserve">9.1, S. 3–26. </w:t>
      </w:r>
      <w:proofErr w:type="spellStart"/>
      <w:r>
        <w:t>issn</w:t>
      </w:r>
      <w:proofErr w:type="spellEnd"/>
      <w:r>
        <w:t xml:space="preserve">: 1570-7873, 1572-9184. </w:t>
      </w:r>
      <w:proofErr w:type="spellStart"/>
      <w:r>
        <w:t>doi</w:t>
      </w:r>
      <w:proofErr w:type="spellEnd"/>
      <w:r>
        <w:t xml:space="preserve">: </w:t>
      </w:r>
      <w:hyperlink r:id="rId313">
        <w:r>
          <w:t>10.1007/s10723-010-9171-y</w:t>
        </w:r>
      </w:hyperlink>
      <w:hyperlink r:id="rId314">
        <w:r>
          <w:t>.</w:t>
        </w:r>
      </w:hyperlink>
      <w:r>
        <w:t xml:space="preserve"> url: </w:t>
      </w:r>
      <w:hyperlink r:id="rId315">
        <w:r>
          <w:t>http://link.springer.com/10.1007/s10723-010-9171-y</w:t>
        </w:r>
      </w:hyperlink>
      <w:r>
        <w:t xml:space="preserve"> (besucht am</w:t>
      </w:r>
    </w:p>
    <w:p w:rsidR="00B67503" w:rsidRDefault="00C87C6F">
      <w:pPr>
        <w:ind w:left="244" w:right="83"/>
      </w:pPr>
      <w:r>
        <w:t>13.03.2020).</w:t>
      </w:r>
    </w:p>
    <w:p w:rsidR="00B67503" w:rsidRDefault="00C87C6F">
      <w:pPr>
        <w:ind w:left="219" w:right="862" w:hanging="234"/>
      </w:pPr>
      <w:r>
        <w:lastRenderedPageBreak/>
        <w:t xml:space="preserve">Scheer, A.-W., M. </w:t>
      </w:r>
      <w:proofErr w:type="spellStart"/>
      <w:r>
        <w:t>Nüttgens</w:t>
      </w:r>
      <w:proofErr w:type="spellEnd"/>
      <w:r>
        <w:t xml:space="preserve"> und V. Zimmermann (1. Mai 1997). „Objektorientierte Ereignisgesteuerte </w:t>
      </w:r>
      <w:proofErr w:type="spellStart"/>
      <w:r>
        <w:t>Prozeßkette</w:t>
      </w:r>
      <w:proofErr w:type="spellEnd"/>
      <w:r>
        <w:t xml:space="preserve"> (</w:t>
      </w:r>
      <w:proofErr w:type="spellStart"/>
      <w:r>
        <w:t>oEPK</w:t>
      </w:r>
      <w:proofErr w:type="spellEnd"/>
      <w:r>
        <w:t xml:space="preserve">) – Methoden und Anwendung“. In: </w:t>
      </w:r>
      <w:proofErr w:type="spellStart"/>
      <w:r>
        <w:rPr>
          <w:i/>
        </w:rPr>
        <w:t>IWiHefte</w:t>
      </w:r>
      <w:proofErr w:type="spellEnd"/>
      <w:r>
        <w:rPr>
          <w:i/>
        </w:rPr>
        <w:t xml:space="preserve"> </w:t>
      </w:r>
      <w:r>
        <w:t xml:space="preserve">141, S. 29. url: </w:t>
      </w:r>
      <w:hyperlink r:id="rId316">
        <w:r>
          <w:t xml:space="preserve">https://www.uni-saarland.de/lehrstuhl/loos/ </w:t>
        </w:r>
      </w:hyperlink>
      <w:hyperlink r:id="rId317">
        <w:proofErr w:type="spellStart"/>
        <w:r>
          <w:t>publikationen</w:t>
        </w:r>
        <w:proofErr w:type="spellEnd"/>
        <w:r>
          <w:t>/iwi-hefte.html</w:t>
        </w:r>
      </w:hyperlink>
      <w:r>
        <w:t xml:space="preserve"> (besucht am 23.03.2020).</w:t>
      </w:r>
    </w:p>
    <w:p w:rsidR="00B67503" w:rsidRDefault="00C87C6F">
      <w:pPr>
        <w:spacing w:after="12"/>
        <w:ind w:left="-5" w:right="83"/>
      </w:pPr>
      <w:r>
        <w:t xml:space="preserve">Sonatype Inc. (2020). </w:t>
      </w:r>
      <w:r>
        <w:rPr>
          <w:i/>
        </w:rPr>
        <w:t>Nexus Lifecycle Product</w:t>
      </w:r>
      <w:r>
        <w:t xml:space="preserve">. Nexus Lifecycle Product. url: </w:t>
      </w:r>
      <w:hyperlink r:id="rId318">
        <w:r>
          <w:rPr>
            <w:sz w:val="37"/>
            <w:vertAlign w:val="subscript"/>
          </w:rPr>
          <w:t>https:</w:t>
        </w:r>
      </w:hyperlink>
    </w:p>
    <w:p w:rsidR="00B67503" w:rsidRDefault="00C87C6F">
      <w:pPr>
        <w:spacing w:after="125" w:line="254" w:lineRule="auto"/>
        <w:ind w:left="234" w:right="550" w:firstLine="0"/>
        <w:jc w:val="left"/>
      </w:pPr>
      <w:hyperlink r:id="rId319">
        <w:r>
          <w:t>//de.sonatype.com/</w:t>
        </w:r>
        <w:proofErr w:type="spellStart"/>
        <w:r>
          <w:t>product-nexus-lifecycle?utm_campaign</w:t>
        </w:r>
        <w:proofErr w:type="spellEnd"/>
        <w:r>
          <w:t>=</w:t>
        </w:r>
        <w:proofErr w:type="spellStart"/>
        <w:r>
          <w:t>NVS&amp;utm</w:t>
        </w:r>
        <w:proofErr w:type="spellEnd"/>
        <w:r>
          <w:t xml:space="preserve">_ </w:t>
        </w:r>
      </w:hyperlink>
      <w:hyperlink r:id="rId320">
        <w:r>
          <w:t xml:space="preserve">source=ppc&amp;utm_medium=adwords&amp;ahcsource=paid&amp;utm_term=%2Bnexus%20% </w:t>
        </w:r>
      </w:hyperlink>
      <w:hyperlink r:id="rId321">
        <w:r>
          <w:t xml:space="preserve">2Blifecycle&amp;hsa_tgt=kwd-437257894053&amp;hsa_grp=90875397990&amp;hsa_src= </w:t>
        </w:r>
      </w:hyperlink>
      <w:hyperlink r:id="rId322">
        <w:proofErr w:type="spellStart"/>
        <w:r>
          <w:t>s&amp;hsa_net</w:t>
        </w:r>
        <w:proofErr w:type="spellEnd"/>
        <w:r>
          <w:t>=</w:t>
        </w:r>
        <w:proofErr w:type="spellStart"/>
        <w:r>
          <w:t>adwords&amp;hsa_mt</w:t>
        </w:r>
        <w:proofErr w:type="spellEnd"/>
        <w:r>
          <w:t>=</w:t>
        </w:r>
        <w:proofErr w:type="spellStart"/>
        <w:r>
          <w:t>b&amp;hsa_ver</w:t>
        </w:r>
        <w:proofErr w:type="spellEnd"/>
        <w:r>
          <w:t xml:space="preserve">=3&amp;hsa_ad=406628330148&amp;hsa_ </w:t>
        </w:r>
      </w:hyperlink>
      <w:hyperlink r:id="rId323">
        <w:r>
          <w:t xml:space="preserve">acc=2665806879&amp;hsa_kw=%2Bnexus%20%2Blifecycle&amp;hsa_cam=8625747087&amp; </w:t>
        </w:r>
      </w:hyperlink>
      <w:hyperlink r:id="rId324">
        <w:proofErr w:type="spellStart"/>
        <w:r>
          <w:t>gclid</w:t>
        </w:r>
        <w:proofErr w:type="spellEnd"/>
        <w:r>
          <w:t>=EAIaIQobChMIgsvQt8mP6AIVh-h3Ch29zQJJEAAYASAAEgK02fD_BwE</w:t>
        </w:r>
      </w:hyperlink>
      <w:r>
        <w:t xml:space="preserve"> (besucht am 10.03.2020).</w:t>
      </w:r>
    </w:p>
    <w:p w:rsidR="00B67503" w:rsidRDefault="00C87C6F">
      <w:pPr>
        <w:spacing w:after="96" w:line="249" w:lineRule="auto"/>
        <w:ind w:left="229" w:right="861" w:hanging="244"/>
      </w:pPr>
      <w:r>
        <w:t xml:space="preserve">Staud, Josef L. (2006). </w:t>
      </w:r>
      <w:r>
        <w:rPr>
          <w:i/>
        </w:rPr>
        <w:t>Geschäftsprozessanalyse: ereignisgesteuerte Prozessketten und objektorientierte Geschäftsprozessmodellierung für betriebswirtschaftliche Standardsoftware</w:t>
      </w:r>
      <w:r>
        <w:t xml:space="preserve">. 3. Aufl. OCLC: 180896033. Berlin: Springer. 538 S. </w:t>
      </w:r>
      <w:proofErr w:type="spellStart"/>
      <w:r>
        <w:t>isbn</w:t>
      </w:r>
      <w:proofErr w:type="spellEnd"/>
      <w:r>
        <w:t>: 978-3-540-24510-</w:t>
      </w:r>
    </w:p>
    <w:p w:rsidR="00B67503" w:rsidRDefault="00C87C6F">
      <w:pPr>
        <w:spacing w:after="168" w:line="248" w:lineRule="auto"/>
        <w:ind w:left="229" w:right="816"/>
      </w:pPr>
      <w:r>
        <w:t xml:space="preserve">0. url: </w:t>
      </w:r>
      <w:hyperlink r:id="rId325">
        <w:r>
          <w:t>https://doi.org/10.1007/3-540-37976-2</w:t>
        </w:r>
      </w:hyperlink>
      <w:hyperlink r:id="rId326">
        <w:r>
          <w:t>.</w:t>
        </w:r>
      </w:hyperlink>
    </w:p>
    <w:p w:rsidR="00B67503" w:rsidRDefault="00C87C6F">
      <w:pPr>
        <w:spacing w:after="34" w:line="340" w:lineRule="auto"/>
        <w:ind w:left="234" w:right="816" w:hanging="234"/>
      </w:pPr>
      <w:r>
        <w:rPr>
          <w:i/>
        </w:rPr>
        <w:t xml:space="preserve">Volere Requirements Specification Template </w:t>
      </w:r>
      <w:r>
        <w:t xml:space="preserve">(19. Aug. 2019). url: </w:t>
      </w:r>
      <w:hyperlink r:id="rId327">
        <w:r>
          <w:rPr>
            <w:sz w:val="37"/>
            <w:vertAlign w:val="subscript"/>
          </w:rPr>
          <w:t xml:space="preserve">https://www. </w:t>
        </w:r>
      </w:hyperlink>
      <w:hyperlink r:id="rId328">
        <w:r>
          <w:t>volere.org/templates/volere-requirements-specification-template/</w:t>
        </w:r>
      </w:hyperlink>
      <w:hyperlink r:id="rId329">
        <w:r>
          <w:t>.</w:t>
        </w:r>
      </w:hyperlink>
    </w:p>
    <w:p w:rsidR="00B67503" w:rsidRDefault="00C87C6F">
      <w:pPr>
        <w:spacing w:after="83"/>
        <w:ind w:left="219" w:right="83" w:hanging="234"/>
      </w:pPr>
      <w:r>
        <w:t xml:space="preserve">Weinhardt, Christof etal. (Okt. 2009). „Cloud Computing – A Classification, Business Models, and Research </w:t>
      </w:r>
      <w:proofErr w:type="spellStart"/>
      <w:r>
        <w:t>Directions</w:t>
      </w:r>
      <w:proofErr w:type="spellEnd"/>
      <w:r>
        <w:t xml:space="preserve">“. In: </w:t>
      </w:r>
      <w:r>
        <w:rPr>
          <w:i/>
        </w:rPr>
        <w:t xml:space="preserve">Bus. Inf. Syst. Eng. </w:t>
      </w:r>
      <w:r>
        <w:t xml:space="preserve">1.5, S. 391–399. </w:t>
      </w:r>
      <w:proofErr w:type="spellStart"/>
      <w:r>
        <w:t>issn</w:t>
      </w:r>
      <w:proofErr w:type="spellEnd"/>
      <w:r>
        <w:t>:</w:t>
      </w:r>
    </w:p>
    <w:p w:rsidR="00B67503" w:rsidRDefault="00C87C6F">
      <w:pPr>
        <w:spacing w:after="139" w:line="306" w:lineRule="auto"/>
        <w:ind w:left="229" w:right="816"/>
      </w:pPr>
      <w:r>
        <w:t xml:space="preserve">1867-0202. </w:t>
      </w:r>
      <w:proofErr w:type="spellStart"/>
      <w:r>
        <w:t>doi</w:t>
      </w:r>
      <w:proofErr w:type="spellEnd"/>
      <w:r>
        <w:t xml:space="preserve">: </w:t>
      </w:r>
      <w:hyperlink r:id="rId330">
        <w:r>
          <w:t>10.1007/s12599-009-0071-2</w:t>
        </w:r>
      </w:hyperlink>
      <w:hyperlink r:id="rId331">
        <w:r>
          <w:t>.</w:t>
        </w:r>
      </w:hyperlink>
      <w:r>
        <w:t xml:space="preserve"> url: </w:t>
      </w:r>
      <w:hyperlink r:id="rId332">
        <w:r>
          <w:t xml:space="preserve">http://link.springer. </w:t>
        </w:r>
      </w:hyperlink>
      <w:hyperlink r:id="rId333">
        <w:proofErr w:type="spellStart"/>
        <w:r>
          <w:t>com</w:t>
        </w:r>
        <w:proofErr w:type="spellEnd"/>
        <w:r>
          <w:t>/10.1007/s12599-009-0071-2</w:t>
        </w:r>
      </w:hyperlink>
      <w:r>
        <w:t xml:space="preserve"> (besucht am 13.03.2020).</w:t>
      </w:r>
    </w:p>
    <w:p w:rsidR="00B67503" w:rsidRDefault="00B67503">
      <w:pPr>
        <w:sectPr w:rsidR="00B67503">
          <w:headerReference w:type="even" r:id="rId334"/>
          <w:headerReference w:type="default" r:id="rId335"/>
          <w:footerReference w:type="even" r:id="rId336"/>
          <w:footerReference w:type="default" r:id="rId337"/>
          <w:headerReference w:type="first" r:id="rId338"/>
          <w:footerReference w:type="first" r:id="rId339"/>
          <w:pgSz w:w="11906" w:h="16838"/>
          <w:pgMar w:top="2167" w:right="590" w:bottom="2930" w:left="1736" w:header="1510" w:footer="1457" w:gutter="0"/>
          <w:pgNumType w:fmt="upperRoman" w:start="12"/>
          <w:cols w:space="720"/>
        </w:sectPr>
      </w:pPr>
    </w:p>
    <w:p w:rsidR="00B67503" w:rsidRDefault="00C87C6F">
      <w:pPr>
        <w:numPr>
          <w:ilvl w:val="0"/>
          <w:numId w:val="11"/>
        </w:numPr>
        <w:spacing w:after="311" w:line="248" w:lineRule="auto"/>
        <w:ind w:right="197" w:hanging="636"/>
        <w:jc w:val="left"/>
      </w:pPr>
      <w:r>
        <w:rPr>
          <w:b/>
          <w:sz w:val="50"/>
        </w:rPr>
        <w:lastRenderedPageBreak/>
        <w:t>Ergänzungen zur Forschungsfrageeins</w:t>
      </w:r>
    </w:p>
    <w:p w:rsidR="00B67503" w:rsidRDefault="00C87C6F">
      <w:pPr>
        <w:spacing w:after="645"/>
        <w:ind w:left="-5" w:right="0"/>
      </w:pPr>
      <w:r>
        <w:t>In diesem Teil des Anhangs sind Ergänzungen zur Forschungsfrage eins des Kapitels 2 auf Seite 4 beschrieben.</w:t>
      </w:r>
    </w:p>
    <w:p w:rsidR="00B67503" w:rsidRDefault="00C87C6F">
      <w:pPr>
        <w:spacing w:after="214" w:line="261" w:lineRule="auto"/>
        <w:ind w:left="-5" w:right="65"/>
        <w:jc w:val="left"/>
      </w:pPr>
      <w:r>
        <w:rPr>
          <w:b/>
          <w:sz w:val="34"/>
        </w:rPr>
        <w:t>A.1 Anforderungsdokument</w:t>
      </w:r>
    </w:p>
    <w:p w:rsidR="00B67503" w:rsidRDefault="00C87C6F">
      <w:pPr>
        <w:spacing w:after="257"/>
        <w:ind w:left="-5" w:right="0"/>
      </w:pPr>
      <w:r>
        <w:t>Ein Anforderungskatalog hat bestimmte Anforderungen, die an den Katalog gestellt werden. Neben der Forderung nach Einhaltung der Qualitätskriterien, definiert nach dem ISO-Standard 9000/9001, sind noch folgende Forderungen in der Literatur beschrieben:</w:t>
      </w:r>
      <w:r>
        <w:rPr>
          <w:vertAlign w:val="superscript"/>
        </w:rPr>
        <w:footnoteReference w:id="86"/>
      </w:r>
    </w:p>
    <w:p w:rsidR="00B67503" w:rsidRDefault="00C87C6F">
      <w:pPr>
        <w:numPr>
          <w:ilvl w:val="1"/>
          <w:numId w:val="11"/>
        </w:numPr>
        <w:ind w:right="0" w:hanging="299"/>
      </w:pPr>
      <w:r>
        <w:t>vollständig (inhaltlich – d. h., alle Anforderungen sind erfasst –, formal, Normkonform)</w:t>
      </w:r>
    </w:p>
    <w:p w:rsidR="00B67503" w:rsidRDefault="00C87C6F">
      <w:pPr>
        <w:numPr>
          <w:ilvl w:val="1"/>
          <w:numId w:val="11"/>
        </w:numPr>
        <w:ind w:right="0" w:hanging="299"/>
      </w:pPr>
      <w:r>
        <w:t>konsistent (keine Widersprüche zwischen den Bestandteilen des Dokuments, insbesondere keine Konflikte zwischen verschiedenen Anforderungen)</w:t>
      </w:r>
    </w:p>
    <w:p w:rsidR="00B67503" w:rsidRDefault="00C87C6F">
      <w:pPr>
        <w:numPr>
          <w:ilvl w:val="1"/>
          <w:numId w:val="11"/>
        </w:numPr>
        <w:ind w:right="0" w:hanging="299"/>
      </w:pPr>
      <w:r>
        <w:t>lokal änderbar (Änderungen an einer Stelle sollten keine Einflüsse auf Konsistenz und Vollständigkeit des Gesamtdokuments haben)</w:t>
      </w:r>
    </w:p>
    <w:p w:rsidR="00B67503" w:rsidRDefault="00C87C6F">
      <w:pPr>
        <w:numPr>
          <w:ilvl w:val="1"/>
          <w:numId w:val="11"/>
        </w:numPr>
        <w:ind w:right="0" w:hanging="299"/>
      </w:pPr>
      <w:r>
        <w:t xml:space="preserve">verfolgbar (ursprüngliche </w:t>
      </w:r>
      <w:proofErr w:type="spellStart"/>
      <w:r>
        <w:t>Stakeholderwünsche</w:t>
      </w:r>
      <w:proofErr w:type="spellEnd"/>
      <w:r>
        <w:t xml:space="preserve"> und Zusammenhänge zwischen Anforderungen sind leicht zu finden)</w:t>
      </w:r>
    </w:p>
    <w:p w:rsidR="00B67503" w:rsidRDefault="00C87C6F">
      <w:pPr>
        <w:numPr>
          <w:ilvl w:val="1"/>
          <w:numId w:val="11"/>
        </w:numPr>
        <w:ind w:right="0" w:hanging="299"/>
      </w:pPr>
      <w:r>
        <w:t>klar strukturiert</w:t>
      </w:r>
    </w:p>
    <w:p w:rsidR="00B67503" w:rsidRDefault="00C87C6F">
      <w:pPr>
        <w:numPr>
          <w:ilvl w:val="1"/>
          <w:numId w:val="11"/>
        </w:numPr>
        <w:ind w:right="0" w:hanging="299"/>
      </w:pPr>
      <w:r>
        <w:t>umfangsmäßig angemessen</w:t>
      </w:r>
    </w:p>
    <w:p w:rsidR="00B67503" w:rsidRDefault="00C87C6F">
      <w:pPr>
        <w:numPr>
          <w:ilvl w:val="1"/>
          <w:numId w:val="11"/>
        </w:numPr>
        <w:spacing w:after="195"/>
        <w:ind w:right="0" w:hanging="299"/>
      </w:pPr>
      <w:r>
        <w:t>sortierbar/proj</w:t>
      </w:r>
      <w:ins w:id="93" w:author="Yves Staudenmaier" w:date="2020-03-31T10:05:00Z">
        <w:r w:rsidR="00DB14CB">
          <w:t>i</w:t>
        </w:r>
      </w:ins>
      <w:del w:id="94" w:author="Yves Staudenmaier" w:date="2020-03-31T10:05:00Z">
        <w:r w:rsidDel="00DB14CB">
          <w:delText>e</w:delText>
        </w:r>
      </w:del>
      <w:r>
        <w:t>zierbar (nach verschiedenen Kriterien, für verschiedene Stakeholder).</w:t>
      </w:r>
    </w:p>
    <w:p w:rsidR="00B67503" w:rsidRDefault="00C87C6F">
      <w:pPr>
        <w:spacing w:after="698"/>
        <w:ind w:left="-5" w:right="0"/>
      </w:pPr>
      <w:r>
        <w:t>Die folgende Aufzählung beschreibt eine Vorlage für das Anforderungsdokument nach Quelle: Sie nutzt die Hilfsmittelsammlung „Volere“. Diese bietet im Themenbereich „requirements engineering“ kostenpflichtig Dokumentenvorlagen an. Die beiden Bekanntesten sind die hier gezeigte „Volere Requirements Specification Template“ und das kostenlose „Volere Atomic Requirement Template“, das umgangssprachlich „Snow Card“ genannt wird. Die „Snow Card“ (A.1 auf Seite XVII) ist eine Karteikarte, die benutzt wird, um eine vollständige Aufnahme aller Informationen einer einzelnen Anforderung zu gewährleisten.</w:t>
      </w:r>
      <w:r>
        <w:rPr>
          <w:vertAlign w:val="superscript"/>
        </w:rPr>
        <w:footnoteReference w:id="87"/>
      </w:r>
    </w:p>
    <w:p w:rsidR="00B67503" w:rsidRDefault="00C87C6F">
      <w:pPr>
        <w:spacing w:after="109" w:line="259" w:lineRule="auto"/>
        <w:ind w:left="1128" w:right="-211" w:firstLine="0"/>
        <w:jc w:val="left"/>
      </w:pPr>
      <w:r>
        <w:rPr>
          <w:noProof/>
          <w:sz w:val="22"/>
        </w:rPr>
        <w:lastRenderedPageBreak/>
        <mc:AlternateContent>
          <mc:Choice Requires="wpg">
            <w:drawing>
              <wp:inline distT="0" distB="0" distL="0" distR="0">
                <wp:extent cx="4953000" cy="259080"/>
                <wp:effectExtent l="0" t="0" r="0" b="0"/>
                <wp:docPr id="54570" name="Group 54570"/>
                <wp:cNvGraphicFramePr/>
                <a:graphic xmlns:a="http://schemas.openxmlformats.org/drawingml/2006/main">
                  <a:graphicData uri="http://schemas.microsoft.com/office/word/2010/wordprocessingGroup">
                    <wpg:wgp>
                      <wpg:cNvGrpSpPr/>
                      <wpg:grpSpPr>
                        <a:xfrm>
                          <a:off x="0" y="0"/>
                          <a:ext cx="4953000" cy="259080"/>
                          <a:chOff x="0" y="0"/>
                          <a:chExt cx="4953000" cy="259080"/>
                        </a:xfrm>
                      </wpg:grpSpPr>
                      <wps:wsp>
                        <wps:cNvPr id="3719" name="Shape 3719"/>
                        <wps:cNvSpPr/>
                        <wps:spPr>
                          <a:xfrm>
                            <a:off x="0" y="259080"/>
                            <a:ext cx="198120" cy="0"/>
                          </a:xfrm>
                          <a:custGeom>
                            <a:avLst/>
                            <a:gdLst/>
                            <a:ahLst/>
                            <a:cxnLst/>
                            <a:rect l="0" t="0" r="0" b="0"/>
                            <a:pathLst>
                              <a:path w="198120">
                                <a:moveTo>
                                  <a:pt x="198120" y="0"/>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s:wsp>
                        <wps:cNvPr id="3720" name="Shape 3720"/>
                        <wps:cNvSpPr/>
                        <wps:spPr>
                          <a:xfrm>
                            <a:off x="4739640" y="259080"/>
                            <a:ext cx="213361" cy="0"/>
                          </a:xfrm>
                          <a:custGeom>
                            <a:avLst/>
                            <a:gdLst/>
                            <a:ahLst/>
                            <a:cxnLst/>
                            <a:rect l="0" t="0" r="0" b="0"/>
                            <a:pathLst>
                              <a:path w="213361">
                                <a:moveTo>
                                  <a:pt x="0" y="0"/>
                                </a:moveTo>
                                <a:lnTo>
                                  <a:pt x="213361"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s:wsp>
                        <wps:cNvPr id="3721" name="Shape 3721"/>
                        <wps:cNvSpPr/>
                        <wps:spPr>
                          <a:xfrm>
                            <a:off x="4640579" y="0"/>
                            <a:ext cx="0" cy="198120"/>
                          </a:xfrm>
                          <a:custGeom>
                            <a:avLst/>
                            <a:gdLst/>
                            <a:ahLst/>
                            <a:cxnLst/>
                            <a:rect l="0" t="0" r="0" b="0"/>
                            <a:pathLst>
                              <a:path h="198120">
                                <a:moveTo>
                                  <a:pt x="0" y="198120"/>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s:wsp>
                        <wps:cNvPr id="3722" name="Shape 3722"/>
                        <wps:cNvSpPr/>
                        <wps:spPr>
                          <a:xfrm>
                            <a:off x="251459" y="15239"/>
                            <a:ext cx="0" cy="198121"/>
                          </a:xfrm>
                          <a:custGeom>
                            <a:avLst/>
                            <a:gdLst/>
                            <a:ahLst/>
                            <a:cxnLst/>
                            <a:rect l="0" t="0" r="0" b="0"/>
                            <a:pathLst>
                              <a:path h="198121">
                                <a:moveTo>
                                  <a:pt x="0" y="198121"/>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570" style="width:390pt;height:20.4pt;mso-position-horizontal-relative:char;mso-position-vertical-relative:line" coordsize="49530,2590">
                <v:shape id="Shape 3719" style="position:absolute;width:1981;height:0;left:0;top:2590;" coordsize="198120,0" path="m198120,0l0,0">
                  <v:stroke weight="0.6pt" endcap="flat" joinstyle="miter" miterlimit="3" on="true" color="#181717"/>
                  <v:fill on="false" color="#000000" opacity="0"/>
                </v:shape>
                <v:shape id="Shape 3720" style="position:absolute;width:2133;height:0;left:47396;top:2590;" coordsize="213361,0" path="m0,0l213361,0">
                  <v:stroke weight="0.6pt" endcap="flat" joinstyle="miter" miterlimit="3" on="true" color="#181717"/>
                  <v:fill on="false" color="#000000" opacity="0"/>
                </v:shape>
                <v:shape id="Shape 3721" style="position:absolute;width:0;height:1981;left:46405;top:0;" coordsize="0,198120" path="m0,198120l0,0">
                  <v:stroke weight="0.6pt" endcap="flat" joinstyle="miter" miterlimit="3" on="true" color="#181717"/>
                  <v:fill on="false" color="#000000" opacity="0"/>
                </v:shape>
                <v:shape id="Shape 3722" style="position:absolute;width:0;height:1981;left:2514;top:152;" coordsize="0,198121" path="m0,198121l0,0">
                  <v:stroke weight="0.6pt" endcap="flat" joinstyle="miter" miterlimit="3" on="true" color="#181717"/>
                  <v:fill on="false" color="#000000" opacity="0"/>
                </v:shape>
              </v:group>
            </w:pict>
          </mc:Fallback>
        </mc:AlternateContent>
      </w:r>
    </w:p>
    <w:p w:rsidR="00B67503" w:rsidRDefault="00C87C6F">
      <w:pPr>
        <w:tabs>
          <w:tab w:val="center" w:pos="2418"/>
          <w:tab w:val="center" w:pos="4525"/>
          <w:tab w:val="center" w:pos="6658"/>
        </w:tabs>
        <w:spacing w:after="207" w:line="265" w:lineRule="auto"/>
        <w:ind w:left="0" w:right="0" w:firstLine="0"/>
        <w:jc w:val="left"/>
      </w:pPr>
      <w:r>
        <w:rPr>
          <w:sz w:val="22"/>
        </w:rPr>
        <w:tab/>
      </w:r>
      <w:r>
        <w:rPr>
          <w:rFonts w:ascii="Times New Roman" w:eastAsia="Times New Roman" w:hAnsi="Times New Roman" w:cs="Times New Roman"/>
          <w:color w:val="374385"/>
          <w:sz w:val="22"/>
        </w:rPr>
        <w:t>Requirement  #:</w:t>
      </w:r>
      <w:r>
        <w:rPr>
          <w:rFonts w:ascii="Times New Roman" w:eastAsia="Times New Roman" w:hAnsi="Times New Roman" w:cs="Times New Roman"/>
          <w:color w:val="374385"/>
          <w:sz w:val="22"/>
        </w:rPr>
        <w:tab/>
        <w:t>Requirement Type:</w:t>
      </w:r>
      <w:r>
        <w:rPr>
          <w:rFonts w:ascii="Times New Roman" w:eastAsia="Times New Roman" w:hAnsi="Times New Roman" w:cs="Times New Roman"/>
          <w:color w:val="374385"/>
          <w:sz w:val="22"/>
        </w:rPr>
        <w:tab/>
        <w:t>Event/BUC/PUC #:</w:t>
      </w:r>
    </w:p>
    <w:p w:rsidR="00B67503" w:rsidRDefault="00C87C6F">
      <w:pPr>
        <w:spacing w:after="357" w:line="265" w:lineRule="auto"/>
        <w:ind w:left="1770" w:right="561"/>
        <w:jc w:val="left"/>
      </w:pPr>
      <w:r>
        <w:rPr>
          <w:rFonts w:ascii="Times New Roman" w:eastAsia="Times New Roman" w:hAnsi="Times New Roman" w:cs="Times New Roman"/>
          <w:color w:val="374385"/>
          <w:sz w:val="22"/>
        </w:rPr>
        <w:t>Description:</w:t>
      </w:r>
    </w:p>
    <w:p w:rsidR="00B67503" w:rsidRDefault="00C87C6F">
      <w:pPr>
        <w:spacing w:after="242" w:line="265" w:lineRule="auto"/>
        <w:ind w:left="1770" w:right="561"/>
        <w:jc w:val="left"/>
      </w:pPr>
      <w:r>
        <w:rPr>
          <w:rFonts w:ascii="Times New Roman" w:eastAsia="Times New Roman" w:hAnsi="Times New Roman" w:cs="Times New Roman"/>
          <w:color w:val="374385"/>
          <w:sz w:val="22"/>
        </w:rPr>
        <w:t>Rationale:</w:t>
      </w:r>
    </w:p>
    <w:p w:rsidR="00B67503" w:rsidRDefault="00C87C6F">
      <w:pPr>
        <w:spacing w:after="3" w:line="265" w:lineRule="auto"/>
        <w:ind w:left="1770" w:right="561"/>
        <w:jc w:val="left"/>
      </w:pPr>
      <w:r>
        <w:rPr>
          <w:rFonts w:ascii="Times New Roman" w:eastAsia="Times New Roman" w:hAnsi="Times New Roman" w:cs="Times New Roman"/>
          <w:color w:val="374385"/>
          <w:sz w:val="22"/>
        </w:rPr>
        <w:t>Originator:</w:t>
      </w:r>
    </w:p>
    <w:p w:rsidR="00B67503" w:rsidRDefault="00C87C6F">
      <w:pPr>
        <w:spacing w:after="571" w:line="265" w:lineRule="auto"/>
        <w:ind w:left="1770" w:right="561"/>
        <w:jc w:val="left"/>
      </w:pPr>
      <w:r>
        <w:rPr>
          <w:rFonts w:ascii="Times New Roman" w:eastAsia="Times New Roman" w:hAnsi="Times New Roman" w:cs="Times New Roman"/>
          <w:color w:val="374385"/>
          <w:sz w:val="22"/>
        </w:rPr>
        <w:t>Fit Criterion:</w:t>
      </w:r>
    </w:p>
    <w:p w:rsidR="00B67503" w:rsidRDefault="00C87C6F">
      <w:pPr>
        <w:spacing w:after="3" w:line="265" w:lineRule="auto"/>
        <w:ind w:left="1770" w:right="1223"/>
        <w:jc w:val="left"/>
      </w:pPr>
      <w:r>
        <w:rPr>
          <w:rFonts w:ascii="Times New Roman" w:eastAsia="Times New Roman" w:hAnsi="Times New Roman" w:cs="Times New Roman"/>
          <w:color w:val="374385"/>
          <w:sz w:val="22"/>
        </w:rPr>
        <w:t>Customer Satisfaction: Customer Dissatisfaction: Priority:</w:t>
      </w:r>
      <w:r>
        <w:rPr>
          <w:rFonts w:ascii="Times New Roman" w:eastAsia="Times New Roman" w:hAnsi="Times New Roman" w:cs="Times New Roman"/>
          <w:color w:val="374385"/>
          <w:sz w:val="22"/>
        </w:rPr>
        <w:tab/>
        <w:t>Conflicts:</w:t>
      </w:r>
    </w:p>
    <w:p w:rsidR="00B67503" w:rsidRDefault="00C87C6F">
      <w:pPr>
        <w:spacing w:after="3" w:line="265" w:lineRule="auto"/>
        <w:ind w:left="1770" w:right="561"/>
        <w:jc w:val="left"/>
      </w:pPr>
      <w:r>
        <w:rPr>
          <w:rFonts w:ascii="Times New Roman" w:eastAsia="Times New Roman" w:hAnsi="Times New Roman" w:cs="Times New Roman"/>
          <w:color w:val="374385"/>
          <w:sz w:val="22"/>
        </w:rPr>
        <w:t>Supporting Materials: History:</w:t>
      </w:r>
      <w:r>
        <w:rPr>
          <w:rFonts w:ascii="Times New Roman" w:eastAsia="Times New Roman" w:hAnsi="Times New Roman" w:cs="Times New Roman"/>
          <w:color w:val="374385"/>
          <w:sz w:val="22"/>
        </w:rPr>
        <w:tab/>
      </w:r>
      <w:r>
        <w:rPr>
          <w:rFonts w:ascii="Times New Roman" w:eastAsia="Times New Roman" w:hAnsi="Times New Roman" w:cs="Times New Roman"/>
          <w:color w:val="374385"/>
          <w:sz w:val="58"/>
        </w:rPr>
        <w:t>Volere</w:t>
      </w:r>
    </w:p>
    <w:p w:rsidR="00B67503" w:rsidRDefault="00C87C6F">
      <w:pPr>
        <w:spacing w:after="10" w:line="259" w:lineRule="auto"/>
        <w:ind w:left="0" w:right="496" w:firstLine="0"/>
        <w:jc w:val="right"/>
      </w:pPr>
      <w:r>
        <w:rPr>
          <w:rFonts w:ascii="Times New Roman" w:eastAsia="Times New Roman" w:hAnsi="Times New Roman" w:cs="Times New Roman"/>
          <w:color w:val="374385"/>
          <w:sz w:val="12"/>
        </w:rPr>
        <w:t>Copyright © Atlantic Systems Guild</w:t>
      </w:r>
    </w:p>
    <w:p w:rsidR="00B67503" w:rsidRDefault="00C87C6F">
      <w:pPr>
        <w:spacing w:after="1367" w:line="259" w:lineRule="auto"/>
        <w:ind w:left="912" w:right="-175" w:firstLine="0"/>
        <w:jc w:val="left"/>
      </w:pPr>
      <w:r>
        <w:rPr>
          <w:noProof/>
          <w:sz w:val="22"/>
        </w:rPr>
        <mc:AlternateContent>
          <mc:Choice Requires="wpg">
            <w:drawing>
              <wp:inline distT="0" distB="0" distL="0" distR="0">
                <wp:extent cx="5067300" cy="312420"/>
                <wp:effectExtent l="0" t="0" r="0" b="0"/>
                <wp:docPr id="54573" name="Group 54573"/>
                <wp:cNvGraphicFramePr/>
                <a:graphic xmlns:a="http://schemas.openxmlformats.org/drawingml/2006/main">
                  <a:graphicData uri="http://schemas.microsoft.com/office/word/2010/wordprocessingGroup">
                    <wpg:wgp>
                      <wpg:cNvGrpSpPr/>
                      <wpg:grpSpPr>
                        <a:xfrm>
                          <a:off x="0" y="0"/>
                          <a:ext cx="5067300" cy="312420"/>
                          <a:chOff x="0" y="0"/>
                          <a:chExt cx="5067300" cy="312420"/>
                        </a:xfrm>
                      </wpg:grpSpPr>
                      <wps:wsp>
                        <wps:cNvPr id="3723" name="Shape 3723"/>
                        <wps:cNvSpPr/>
                        <wps:spPr>
                          <a:xfrm>
                            <a:off x="388620" y="53339"/>
                            <a:ext cx="0" cy="213361"/>
                          </a:xfrm>
                          <a:custGeom>
                            <a:avLst/>
                            <a:gdLst/>
                            <a:ahLst/>
                            <a:cxnLst/>
                            <a:rect l="0" t="0" r="0" b="0"/>
                            <a:pathLst>
                              <a:path h="213361">
                                <a:moveTo>
                                  <a:pt x="0" y="0"/>
                                </a:moveTo>
                                <a:lnTo>
                                  <a:pt x="0" y="213361"/>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s:wsp>
                        <wps:cNvPr id="3724" name="Shape 3724"/>
                        <wps:cNvSpPr/>
                        <wps:spPr>
                          <a:xfrm>
                            <a:off x="0" y="0"/>
                            <a:ext cx="312420" cy="0"/>
                          </a:xfrm>
                          <a:custGeom>
                            <a:avLst/>
                            <a:gdLst/>
                            <a:ahLst/>
                            <a:cxnLst/>
                            <a:rect l="0" t="0" r="0" b="0"/>
                            <a:pathLst>
                              <a:path w="312420">
                                <a:moveTo>
                                  <a:pt x="312420" y="0"/>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s:wsp>
                        <wps:cNvPr id="3725" name="Shape 3725"/>
                        <wps:cNvSpPr/>
                        <wps:spPr>
                          <a:xfrm>
                            <a:off x="4838700" y="0"/>
                            <a:ext cx="228600" cy="0"/>
                          </a:xfrm>
                          <a:custGeom>
                            <a:avLst/>
                            <a:gdLst/>
                            <a:ahLst/>
                            <a:cxnLst/>
                            <a:rect l="0" t="0" r="0" b="0"/>
                            <a:pathLst>
                              <a:path w="228600">
                                <a:moveTo>
                                  <a:pt x="0" y="0"/>
                                </a:moveTo>
                                <a:lnTo>
                                  <a:pt x="22860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s:wsp>
                        <wps:cNvPr id="3726" name="Shape 3726"/>
                        <wps:cNvSpPr/>
                        <wps:spPr>
                          <a:xfrm>
                            <a:off x="4777740" y="53339"/>
                            <a:ext cx="0" cy="259080"/>
                          </a:xfrm>
                          <a:custGeom>
                            <a:avLst/>
                            <a:gdLst/>
                            <a:ahLst/>
                            <a:cxnLst/>
                            <a:rect l="0" t="0" r="0" b="0"/>
                            <a:pathLst>
                              <a:path h="259080">
                                <a:moveTo>
                                  <a:pt x="0" y="0"/>
                                </a:moveTo>
                                <a:lnTo>
                                  <a:pt x="0" y="25908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573" style="width:399pt;height:24.6pt;mso-position-horizontal-relative:char;mso-position-vertical-relative:line" coordsize="50673,3124">
                <v:shape id="Shape 3723" style="position:absolute;width:0;height:2133;left:3886;top:533;" coordsize="0,213361" path="m0,0l0,213361">
                  <v:stroke weight="0.6pt" endcap="flat" joinstyle="miter" miterlimit="3" on="true" color="#181717"/>
                  <v:fill on="false" color="#000000" opacity="0"/>
                </v:shape>
                <v:shape id="Shape 3724" style="position:absolute;width:3124;height:0;left:0;top:0;" coordsize="312420,0" path="m312420,0l0,0">
                  <v:stroke weight="0.6pt" endcap="flat" joinstyle="miter" miterlimit="3" on="true" color="#181717"/>
                  <v:fill on="false" color="#000000" opacity="0"/>
                </v:shape>
                <v:shape id="Shape 3725" style="position:absolute;width:2286;height:0;left:48387;top:0;" coordsize="228600,0" path="m0,0l228600,0">
                  <v:stroke weight="0.6pt" endcap="flat" joinstyle="miter" miterlimit="3" on="true" color="#181717"/>
                  <v:fill on="false" color="#000000" opacity="0"/>
                </v:shape>
                <v:shape id="Shape 3726" style="position:absolute;width:0;height:2590;left:47777;top:533;" coordsize="0,259080" path="m0,0l0,259080">
                  <v:stroke weight="0.6pt" endcap="flat" joinstyle="miter" miterlimit="3" on="true" color="#181717"/>
                  <v:fill on="false" color="#000000" opacity="0"/>
                </v:shape>
              </v:group>
            </w:pict>
          </mc:Fallback>
        </mc:AlternateContent>
      </w:r>
    </w:p>
    <w:p w:rsidR="00B67503" w:rsidRDefault="00C87C6F">
      <w:pPr>
        <w:spacing w:after="0" w:line="259" w:lineRule="auto"/>
        <w:ind w:right="0"/>
        <w:jc w:val="center"/>
      </w:pPr>
      <w:r>
        <w:t>Abbildung A.1: Volere Snow Card</w:t>
      </w:r>
    </w:p>
    <w:p w:rsidR="00B67503" w:rsidRDefault="00C87C6F">
      <w:pPr>
        <w:spacing w:after="493" w:line="265" w:lineRule="auto"/>
        <w:ind w:right="78"/>
        <w:jc w:val="center"/>
      </w:pPr>
      <w:r>
        <w:rPr>
          <w:sz w:val="20"/>
        </w:rPr>
        <w:t xml:space="preserve">Quelle: </w:t>
      </w:r>
      <w:r>
        <w:rPr>
          <w:i/>
          <w:sz w:val="20"/>
        </w:rPr>
        <w:t xml:space="preserve">Atomic Requirement Download </w:t>
      </w:r>
      <w:r>
        <w:rPr>
          <w:sz w:val="20"/>
        </w:rPr>
        <w:t>2019</w:t>
      </w:r>
    </w:p>
    <w:p w:rsidR="00B67503" w:rsidRDefault="00C87C6F">
      <w:pPr>
        <w:ind w:left="-5" w:right="0"/>
      </w:pPr>
      <w:r>
        <w:t xml:space="preserve">Die folgende Liste wurde in Anlehnung an die Quelle </w:t>
      </w:r>
      <w:r>
        <w:rPr>
          <w:i/>
        </w:rPr>
        <w:t xml:space="preserve">Volere Requirements Specification Template </w:t>
      </w:r>
      <w:r>
        <w:t>2019 erstellt.</w:t>
      </w:r>
    </w:p>
    <w:p w:rsidR="00B67503" w:rsidRDefault="00C87C6F">
      <w:pPr>
        <w:numPr>
          <w:ilvl w:val="0"/>
          <w:numId w:val="12"/>
        </w:numPr>
        <w:spacing w:after="85"/>
        <w:ind w:right="83" w:hanging="299"/>
      </w:pPr>
      <w:r>
        <w:t>Projekt-Treiber</w:t>
      </w:r>
    </w:p>
    <w:p w:rsidR="00B67503" w:rsidRDefault="00C87C6F">
      <w:pPr>
        <w:numPr>
          <w:ilvl w:val="2"/>
          <w:numId w:val="17"/>
        </w:numPr>
        <w:spacing w:after="85"/>
        <w:ind w:right="83" w:hanging="299"/>
      </w:pPr>
      <w:r>
        <w:t>Zweck des Projekts</w:t>
      </w:r>
    </w:p>
    <w:p w:rsidR="00B67503" w:rsidRDefault="00C87C6F">
      <w:pPr>
        <w:numPr>
          <w:ilvl w:val="2"/>
          <w:numId w:val="17"/>
        </w:numPr>
        <w:spacing w:after="85"/>
        <w:ind w:right="83" w:hanging="299"/>
      </w:pPr>
      <w:r>
        <w:t>Auftraggeber, Kunde und andere Stakeholder</w:t>
      </w:r>
    </w:p>
    <w:p w:rsidR="00B67503" w:rsidRDefault="00C87C6F">
      <w:pPr>
        <w:numPr>
          <w:ilvl w:val="2"/>
          <w:numId w:val="17"/>
        </w:numPr>
        <w:spacing w:after="185"/>
        <w:ind w:right="83" w:hanging="299"/>
      </w:pPr>
      <w:r>
        <w:t>Nutzer des Produkts</w:t>
      </w:r>
    </w:p>
    <w:p w:rsidR="00B67503" w:rsidRDefault="00C87C6F">
      <w:pPr>
        <w:numPr>
          <w:ilvl w:val="0"/>
          <w:numId w:val="12"/>
        </w:numPr>
        <w:spacing w:after="85"/>
        <w:ind w:right="83" w:hanging="299"/>
      </w:pPr>
      <w:r>
        <w:t>Projekt-Randbedingungen</w:t>
      </w:r>
    </w:p>
    <w:p w:rsidR="00B67503" w:rsidRDefault="00C87C6F">
      <w:pPr>
        <w:numPr>
          <w:ilvl w:val="2"/>
          <w:numId w:val="13"/>
        </w:numPr>
        <w:spacing w:after="85"/>
        <w:ind w:right="83" w:hanging="299"/>
      </w:pPr>
      <w:r>
        <w:t>Einschränkungen</w:t>
      </w:r>
    </w:p>
    <w:p w:rsidR="00B67503" w:rsidRDefault="00C87C6F">
      <w:pPr>
        <w:numPr>
          <w:ilvl w:val="2"/>
          <w:numId w:val="13"/>
        </w:numPr>
        <w:spacing w:after="85"/>
        <w:ind w:right="83" w:hanging="299"/>
      </w:pPr>
      <w:r>
        <w:t>Namenskonventionen und Definitionen</w:t>
      </w:r>
    </w:p>
    <w:p w:rsidR="00B67503" w:rsidRDefault="00C87C6F">
      <w:pPr>
        <w:numPr>
          <w:ilvl w:val="2"/>
          <w:numId w:val="13"/>
        </w:numPr>
        <w:spacing w:after="185"/>
        <w:ind w:right="83" w:hanging="299"/>
      </w:pPr>
      <w:r>
        <w:t>Relevante Fakten und Annahmen</w:t>
      </w:r>
    </w:p>
    <w:p w:rsidR="00B67503" w:rsidRDefault="00C87C6F">
      <w:pPr>
        <w:numPr>
          <w:ilvl w:val="0"/>
          <w:numId w:val="12"/>
        </w:numPr>
        <w:spacing w:after="85"/>
        <w:ind w:right="83" w:hanging="299"/>
      </w:pPr>
      <w:r>
        <w:t>Funktionale Anforderungen</w:t>
      </w:r>
    </w:p>
    <w:p w:rsidR="00B67503" w:rsidRDefault="00C87C6F">
      <w:pPr>
        <w:numPr>
          <w:ilvl w:val="2"/>
          <w:numId w:val="18"/>
        </w:numPr>
        <w:spacing w:after="85"/>
        <w:ind w:right="83" w:hanging="299"/>
      </w:pPr>
      <w:r>
        <w:t>Arbeitsrahmen</w:t>
      </w:r>
    </w:p>
    <w:p w:rsidR="00B67503" w:rsidRDefault="00C87C6F">
      <w:pPr>
        <w:numPr>
          <w:ilvl w:val="2"/>
          <w:numId w:val="18"/>
        </w:numPr>
        <w:spacing w:after="85"/>
        <w:ind w:right="83" w:hanging="299"/>
      </w:pPr>
      <w:r>
        <w:lastRenderedPageBreak/>
        <w:t>Systemgrenzen</w:t>
      </w:r>
    </w:p>
    <w:p w:rsidR="00B67503" w:rsidRDefault="00C87C6F">
      <w:pPr>
        <w:numPr>
          <w:ilvl w:val="2"/>
          <w:numId w:val="18"/>
        </w:numPr>
        <w:spacing w:after="185"/>
        <w:ind w:right="83" w:hanging="299"/>
      </w:pPr>
      <w:r>
        <w:t>Funktionale und Daten-Anforderungen</w:t>
      </w:r>
    </w:p>
    <w:p w:rsidR="00B67503" w:rsidRDefault="00C87C6F">
      <w:pPr>
        <w:numPr>
          <w:ilvl w:val="0"/>
          <w:numId w:val="12"/>
        </w:numPr>
        <w:spacing w:after="85"/>
        <w:ind w:right="83" w:hanging="299"/>
      </w:pPr>
      <w:r>
        <w:t>Nicht-funktionale Anforderungen</w:t>
      </w:r>
    </w:p>
    <w:p w:rsidR="00B67503" w:rsidRDefault="00C87C6F">
      <w:pPr>
        <w:numPr>
          <w:ilvl w:val="2"/>
          <w:numId w:val="16"/>
        </w:numPr>
        <w:spacing w:after="85"/>
        <w:ind w:right="83" w:hanging="299"/>
      </w:pPr>
      <w:r>
        <w:t>Look-and-Feel-Anforderungen</w:t>
      </w:r>
    </w:p>
    <w:p w:rsidR="00B67503" w:rsidRDefault="00C87C6F">
      <w:pPr>
        <w:numPr>
          <w:ilvl w:val="2"/>
          <w:numId w:val="16"/>
        </w:numPr>
        <w:spacing w:after="85"/>
        <w:ind w:right="83" w:hanging="299"/>
      </w:pPr>
      <w:r>
        <w:t>Usability-Anforderungen</w:t>
      </w:r>
    </w:p>
    <w:p w:rsidR="00B67503" w:rsidRDefault="00C87C6F">
      <w:pPr>
        <w:numPr>
          <w:ilvl w:val="2"/>
          <w:numId w:val="16"/>
        </w:numPr>
        <w:spacing w:after="85"/>
        <w:ind w:right="83" w:hanging="299"/>
      </w:pPr>
      <w:r>
        <w:t>Performanz-Anforderungen</w:t>
      </w:r>
    </w:p>
    <w:p w:rsidR="00B67503" w:rsidRDefault="00C87C6F">
      <w:pPr>
        <w:numPr>
          <w:ilvl w:val="2"/>
          <w:numId w:val="16"/>
        </w:numPr>
        <w:spacing w:after="85"/>
        <w:ind w:right="83" w:hanging="299"/>
      </w:pPr>
      <w:r>
        <w:t>Operationale und Umfeld-Anforderungen</w:t>
      </w:r>
    </w:p>
    <w:p w:rsidR="00B67503" w:rsidRDefault="00C87C6F">
      <w:pPr>
        <w:numPr>
          <w:ilvl w:val="2"/>
          <w:numId w:val="16"/>
        </w:numPr>
        <w:spacing w:after="85"/>
        <w:ind w:right="83" w:hanging="299"/>
      </w:pPr>
      <w:r>
        <w:t>Wartungs- und Unterstützungsanforderungen</w:t>
      </w:r>
    </w:p>
    <w:p w:rsidR="00B67503" w:rsidRDefault="00C87C6F">
      <w:pPr>
        <w:numPr>
          <w:ilvl w:val="2"/>
          <w:numId w:val="16"/>
        </w:numPr>
        <w:spacing w:after="85"/>
        <w:ind w:right="83" w:hanging="299"/>
      </w:pPr>
      <w:r>
        <w:t>Sicherheitsanforderungen</w:t>
      </w:r>
    </w:p>
    <w:p w:rsidR="00B67503" w:rsidRDefault="00C87C6F">
      <w:pPr>
        <w:numPr>
          <w:ilvl w:val="2"/>
          <w:numId w:val="16"/>
        </w:numPr>
        <w:spacing w:after="85"/>
        <w:ind w:right="83" w:hanging="299"/>
      </w:pPr>
      <w:r>
        <w:t>Kulturelle und politische Anforderungen</w:t>
      </w:r>
    </w:p>
    <w:p w:rsidR="00B67503" w:rsidRDefault="00C87C6F">
      <w:pPr>
        <w:numPr>
          <w:ilvl w:val="2"/>
          <w:numId w:val="16"/>
        </w:numPr>
        <w:spacing w:after="185"/>
        <w:ind w:right="83" w:hanging="299"/>
      </w:pPr>
      <w:r>
        <w:t>Rechtliche Anforderungen</w:t>
      </w:r>
    </w:p>
    <w:p w:rsidR="00B67503" w:rsidRDefault="00C87C6F">
      <w:pPr>
        <w:numPr>
          <w:ilvl w:val="0"/>
          <w:numId w:val="12"/>
        </w:numPr>
        <w:spacing w:after="85"/>
        <w:ind w:right="83" w:hanging="299"/>
      </w:pPr>
      <w:r>
        <w:t>Projekt-Aspekte</w:t>
      </w:r>
    </w:p>
    <w:p w:rsidR="00B67503" w:rsidRDefault="00C87C6F">
      <w:pPr>
        <w:numPr>
          <w:ilvl w:val="2"/>
          <w:numId w:val="14"/>
        </w:numPr>
        <w:spacing w:after="85"/>
        <w:ind w:left="1217" w:right="83" w:hanging="416"/>
      </w:pPr>
      <w:r>
        <w:t>Offene Punkte</w:t>
      </w:r>
    </w:p>
    <w:p w:rsidR="00B67503" w:rsidRDefault="00C87C6F">
      <w:pPr>
        <w:numPr>
          <w:ilvl w:val="2"/>
          <w:numId w:val="14"/>
        </w:numPr>
        <w:spacing w:after="85"/>
        <w:ind w:left="1217" w:right="83" w:hanging="416"/>
      </w:pPr>
      <w:r>
        <w:t>Standardlösungen</w:t>
      </w:r>
    </w:p>
    <w:p w:rsidR="00B67503" w:rsidRDefault="00C87C6F">
      <w:pPr>
        <w:numPr>
          <w:ilvl w:val="2"/>
          <w:numId w:val="14"/>
        </w:numPr>
        <w:spacing w:after="85"/>
        <w:ind w:left="1217" w:right="83" w:hanging="416"/>
      </w:pPr>
      <w:r>
        <w:t>Neu aufgetretene Probleme</w:t>
      </w:r>
    </w:p>
    <w:p w:rsidR="00B67503" w:rsidRDefault="00C87C6F">
      <w:pPr>
        <w:numPr>
          <w:ilvl w:val="2"/>
          <w:numId w:val="14"/>
        </w:numPr>
        <w:spacing w:after="85"/>
        <w:ind w:left="1217" w:right="83" w:hanging="416"/>
      </w:pPr>
      <w:r>
        <w:t>Installationsaufgaben</w:t>
      </w:r>
    </w:p>
    <w:p w:rsidR="00B67503" w:rsidRDefault="00C87C6F">
      <w:pPr>
        <w:numPr>
          <w:ilvl w:val="2"/>
          <w:numId w:val="14"/>
        </w:numPr>
        <w:spacing w:after="85"/>
        <w:ind w:left="1217" w:right="83" w:hanging="416"/>
      </w:pPr>
      <w:r>
        <w:t>Migrationstätigkeiten</w:t>
      </w:r>
    </w:p>
    <w:p w:rsidR="00B67503" w:rsidRDefault="00C87C6F">
      <w:pPr>
        <w:numPr>
          <w:ilvl w:val="2"/>
          <w:numId w:val="14"/>
        </w:numPr>
        <w:spacing w:after="85"/>
        <w:ind w:left="1217" w:right="83" w:hanging="416"/>
      </w:pPr>
      <w:r>
        <w:t>Risiken</w:t>
      </w:r>
    </w:p>
    <w:p w:rsidR="00B67503" w:rsidRDefault="00C87C6F">
      <w:pPr>
        <w:numPr>
          <w:ilvl w:val="2"/>
          <w:numId w:val="14"/>
        </w:numPr>
        <w:spacing w:after="85"/>
        <w:ind w:left="1217" w:right="83" w:hanging="416"/>
      </w:pPr>
      <w:r>
        <w:t>Kosten</w:t>
      </w:r>
    </w:p>
    <w:p w:rsidR="00B67503" w:rsidRDefault="00C87C6F">
      <w:pPr>
        <w:numPr>
          <w:ilvl w:val="2"/>
          <w:numId w:val="14"/>
        </w:numPr>
        <w:spacing w:after="85"/>
        <w:ind w:left="1217" w:right="83" w:hanging="416"/>
      </w:pPr>
      <w:r>
        <w:t>Nutzerdokumentation</w:t>
      </w:r>
    </w:p>
    <w:p w:rsidR="00B67503" w:rsidRDefault="00C87C6F">
      <w:pPr>
        <w:numPr>
          <w:ilvl w:val="2"/>
          <w:numId w:val="14"/>
        </w:numPr>
        <w:spacing w:after="85"/>
        <w:ind w:left="1217" w:right="83" w:hanging="416"/>
      </w:pPr>
      <w:r>
        <w:t>Zurückgestellte Anforderungen</w:t>
      </w:r>
    </w:p>
    <w:p w:rsidR="00B67503" w:rsidRDefault="00C87C6F">
      <w:pPr>
        <w:numPr>
          <w:ilvl w:val="2"/>
          <w:numId w:val="14"/>
        </w:numPr>
        <w:ind w:left="1217" w:right="83" w:hanging="416"/>
      </w:pPr>
      <w:r>
        <w:t>Lösungsideen</w:t>
      </w:r>
    </w:p>
    <w:p w:rsidR="00B67503" w:rsidRDefault="00C87C6F">
      <w:pPr>
        <w:spacing w:after="410" w:line="259" w:lineRule="auto"/>
        <w:ind w:left="1862" w:right="0" w:firstLine="0"/>
        <w:jc w:val="left"/>
      </w:pPr>
      <w:r>
        <w:rPr>
          <w:noProof/>
          <w:sz w:val="22"/>
        </w:rPr>
        <w:lastRenderedPageBreak/>
        <mc:AlternateContent>
          <mc:Choice Requires="wpg">
            <w:drawing>
              <wp:inline distT="0" distB="0" distL="0" distR="0">
                <wp:extent cx="3238500" cy="5711952"/>
                <wp:effectExtent l="0" t="0" r="0" b="0"/>
                <wp:docPr id="53190" name="Group 53190"/>
                <wp:cNvGraphicFramePr/>
                <a:graphic xmlns:a="http://schemas.openxmlformats.org/drawingml/2006/main">
                  <a:graphicData uri="http://schemas.microsoft.com/office/word/2010/wordprocessingGroup">
                    <wpg:wgp>
                      <wpg:cNvGrpSpPr/>
                      <wpg:grpSpPr>
                        <a:xfrm>
                          <a:off x="0" y="0"/>
                          <a:ext cx="3238500" cy="5711952"/>
                          <a:chOff x="0" y="0"/>
                          <a:chExt cx="3238500" cy="5711952"/>
                        </a:xfrm>
                      </wpg:grpSpPr>
                      <wps:wsp>
                        <wps:cNvPr id="3861" name="Shape 3861"/>
                        <wps:cNvSpPr/>
                        <wps:spPr>
                          <a:xfrm>
                            <a:off x="320040" y="3808476"/>
                            <a:ext cx="2918460" cy="1903476"/>
                          </a:xfrm>
                          <a:custGeom>
                            <a:avLst/>
                            <a:gdLst/>
                            <a:ahLst/>
                            <a:cxnLst/>
                            <a:rect l="0" t="0" r="0" b="0"/>
                            <a:pathLst>
                              <a:path w="2918460" h="1903476">
                                <a:moveTo>
                                  <a:pt x="2918460" y="1903476"/>
                                </a:moveTo>
                                <a:lnTo>
                                  <a:pt x="2918460" y="0"/>
                                </a:lnTo>
                                <a:lnTo>
                                  <a:pt x="0" y="0"/>
                                </a:lnTo>
                                <a:lnTo>
                                  <a:pt x="0" y="1903476"/>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56216" name="Shape 56216"/>
                        <wps:cNvSpPr/>
                        <wps:spPr>
                          <a:xfrm>
                            <a:off x="0" y="1903476"/>
                            <a:ext cx="2700528" cy="1905000"/>
                          </a:xfrm>
                          <a:custGeom>
                            <a:avLst/>
                            <a:gdLst/>
                            <a:ahLst/>
                            <a:cxnLst/>
                            <a:rect l="0" t="0" r="0" b="0"/>
                            <a:pathLst>
                              <a:path w="2700528" h="1905000">
                                <a:moveTo>
                                  <a:pt x="0" y="0"/>
                                </a:moveTo>
                                <a:lnTo>
                                  <a:pt x="2700528" y="0"/>
                                </a:lnTo>
                                <a:lnTo>
                                  <a:pt x="2700528" y="1905000"/>
                                </a:lnTo>
                                <a:lnTo>
                                  <a:pt x="0" y="1905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3" name="Shape 3863"/>
                        <wps:cNvSpPr/>
                        <wps:spPr>
                          <a:xfrm>
                            <a:off x="0" y="1903476"/>
                            <a:ext cx="2700528" cy="1905000"/>
                          </a:xfrm>
                          <a:custGeom>
                            <a:avLst/>
                            <a:gdLst/>
                            <a:ahLst/>
                            <a:cxnLst/>
                            <a:rect l="0" t="0" r="0" b="0"/>
                            <a:pathLst>
                              <a:path w="2700528" h="1905000">
                                <a:moveTo>
                                  <a:pt x="2700528" y="1905000"/>
                                </a:moveTo>
                                <a:lnTo>
                                  <a:pt x="2700528" y="0"/>
                                </a:lnTo>
                                <a:lnTo>
                                  <a:pt x="0" y="0"/>
                                </a:lnTo>
                                <a:lnTo>
                                  <a:pt x="0" y="1905000"/>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56217" name="Shape 56217"/>
                        <wps:cNvSpPr/>
                        <wps:spPr>
                          <a:xfrm>
                            <a:off x="463296" y="0"/>
                            <a:ext cx="1537716" cy="1905000"/>
                          </a:xfrm>
                          <a:custGeom>
                            <a:avLst/>
                            <a:gdLst/>
                            <a:ahLst/>
                            <a:cxnLst/>
                            <a:rect l="0" t="0" r="0" b="0"/>
                            <a:pathLst>
                              <a:path w="1537716" h="1905000">
                                <a:moveTo>
                                  <a:pt x="0" y="0"/>
                                </a:moveTo>
                                <a:lnTo>
                                  <a:pt x="1537716" y="0"/>
                                </a:lnTo>
                                <a:lnTo>
                                  <a:pt x="1537716" y="1905000"/>
                                </a:lnTo>
                                <a:lnTo>
                                  <a:pt x="0" y="1905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5" name="Shape 3865"/>
                        <wps:cNvSpPr/>
                        <wps:spPr>
                          <a:xfrm>
                            <a:off x="463296" y="0"/>
                            <a:ext cx="1537716" cy="1905000"/>
                          </a:xfrm>
                          <a:custGeom>
                            <a:avLst/>
                            <a:gdLst/>
                            <a:ahLst/>
                            <a:cxnLst/>
                            <a:rect l="0" t="0" r="0" b="0"/>
                            <a:pathLst>
                              <a:path w="1537716" h="1905000">
                                <a:moveTo>
                                  <a:pt x="1537716" y="1905000"/>
                                </a:moveTo>
                                <a:lnTo>
                                  <a:pt x="1537716" y="0"/>
                                </a:lnTo>
                                <a:lnTo>
                                  <a:pt x="0" y="0"/>
                                </a:lnTo>
                                <a:lnTo>
                                  <a:pt x="0" y="1905000"/>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866" name="Rectangle 3866"/>
                        <wps:cNvSpPr/>
                        <wps:spPr>
                          <a:xfrm rot="-5399999">
                            <a:off x="175805" y="4920886"/>
                            <a:ext cx="510486" cy="138324"/>
                          </a:xfrm>
                          <a:prstGeom prst="rect">
                            <a:avLst/>
                          </a:prstGeom>
                          <a:ln>
                            <a:noFill/>
                          </a:ln>
                        </wps:spPr>
                        <wps:txbx>
                          <w:txbxContent>
                            <w:p w:rsidR="00C87C6F" w:rsidRDefault="00C87C6F">
                              <w:pPr>
                                <w:spacing w:after="160" w:line="259" w:lineRule="auto"/>
                                <w:ind w:left="0" w:right="0" w:firstLine="0"/>
                                <w:jc w:val="left"/>
                              </w:pPr>
                              <w:r>
                                <w:rPr>
                                  <w:b/>
                                  <w:sz w:val="16"/>
                                </w:rPr>
                                <w:t xml:space="preserve">Provider </w:t>
                              </w:r>
                            </w:p>
                          </w:txbxContent>
                        </wps:txbx>
                        <wps:bodyPr horzOverflow="overflow" vert="horz" lIns="0" tIns="0" rIns="0" bIns="0" rtlCol="0">
                          <a:noAutofit/>
                        </wps:bodyPr>
                      </wps:wsp>
                      <wps:wsp>
                        <wps:cNvPr id="3867" name="Rectangle 3867"/>
                        <wps:cNvSpPr/>
                        <wps:spPr>
                          <a:xfrm rot="-5399999">
                            <a:off x="37421" y="4399851"/>
                            <a:ext cx="787254" cy="138324"/>
                          </a:xfrm>
                          <a:prstGeom prst="rect">
                            <a:avLst/>
                          </a:prstGeom>
                          <a:ln>
                            <a:noFill/>
                          </a:ln>
                        </wps:spPr>
                        <wps:txbx>
                          <w:txbxContent>
                            <w:p w:rsidR="00C87C6F" w:rsidRDefault="00C87C6F">
                              <w:pPr>
                                <w:spacing w:after="160" w:line="259" w:lineRule="auto"/>
                                <w:ind w:left="0" w:right="0" w:firstLine="0"/>
                                <w:jc w:val="left"/>
                              </w:pPr>
                              <w:r>
                                <w:rPr>
                                  <w:b/>
                                  <w:sz w:val="16"/>
                                </w:rPr>
                                <w:t>Requirements</w:t>
                              </w:r>
                            </w:p>
                          </w:txbxContent>
                        </wps:txbx>
                        <wps:bodyPr horzOverflow="overflow" vert="horz" lIns="0" tIns="0" rIns="0" bIns="0" rtlCol="0">
                          <a:noAutofit/>
                        </wps:bodyPr>
                      </wps:wsp>
                      <wps:wsp>
                        <wps:cNvPr id="3868" name="Rectangle 3868"/>
                        <wps:cNvSpPr/>
                        <wps:spPr>
                          <a:xfrm rot="-5399999">
                            <a:off x="-172722" y="3024291"/>
                            <a:ext cx="607721" cy="138324"/>
                          </a:xfrm>
                          <a:prstGeom prst="rect">
                            <a:avLst/>
                          </a:prstGeom>
                          <a:ln>
                            <a:noFill/>
                          </a:ln>
                        </wps:spPr>
                        <wps:txbx>
                          <w:txbxContent>
                            <w:p w:rsidR="00C87C6F" w:rsidRDefault="00C87C6F">
                              <w:pPr>
                                <w:spacing w:after="160" w:line="259" w:lineRule="auto"/>
                                <w:ind w:left="0" w:right="0" w:firstLine="0"/>
                                <w:jc w:val="left"/>
                              </w:pPr>
                              <w:r>
                                <w:rPr>
                                  <w:b/>
                                  <w:sz w:val="16"/>
                                </w:rPr>
                                <w:t xml:space="preserve">Entreprise </w:t>
                              </w:r>
                            </w:p>
                          </w:txbxContent>
                        </wps:txbx>
                        <wps:bodyPr horzOverflow="overflow" vert="horz" lIns="0" tIns="0" rIns="0" bIns="0" rtlCol="0">
                          <a:noAutofit/>
                        </wps:bodyPr>
                      </wps:wsp>
                      <wps:wsp>
                        <wps:cNvPr id="3869" name="Rectangle 3869"/>
                        <wps:cNvSpPr/>
                        <wps:spPr>
                          <a:xfrm rot="-5399999">
                            <a:off x="-263371" y="2479299"/>
                            <a:ext cx="789019" cy="138324"/>
                          </a:xfrm>
                          <a:prstGeom prst="rect">
                            <a:avLst/>
                          </a:prstGeom>
                          <a:ln>
                            <a:noFill/>
                          </a:ln>
                        </wps:spPr>
                        <wps:txbx>
                          <w:txbxContent>
                            <w:p w:rsidR="00C87C6F" w:rsidRDefault="00C87C6F">
                              <w:pPr>
                                <w:spacing w:after="160" w:line="259" w:lineRule="auto"/>
                                <w:ind w:left="0" w:right="0" w:firstLine="0"/>
                                <w:jc w:val="left"/>
                              </w:pPr>
                              <w:r>
                                <w:rPr>
                                  <w:b/>
                                  <w:sz w:val="16"/>
                                </w:rPr>
                                <w:t>Requirements</w:t>
                              </w:r>
                            </w:p>
                          </w:txbxContent>
                        </wps:txbx>
                        <wps:bodyPr horzOverflow="overflow" vert="horz" lIns="0" tIns="0" rIns="0" bIns="0" rtlCol="0">
                          <a:noAutofit/>
                        </wps:bodyPr>
                      </wps:wsp>
                      <wps:wsp>
                        <wps:cNvPr id="3870" name="Rectangle 3870"/>
                        <wps:cNvSpPr/>
                        <wps:spPr>
                          <a:xfrm rot="-5399999">
                            <a:off x="426653" y="1139455"/>
                            <a:ext cx="291598" cy="138530"/>
                          </a:xfrm>
                          <a:prstGeom prst="rect">
                            <a:avLst/>
                          </a:prstGeom>
                          <a:ln>
                            <a:noFill/>
                          </a:ln>
                        </wps:spPr>
                        <wps:txbx>
                          <w:txbxContent>
                            <w:p w:rsidR="00C87C6F" w:rsidRDefault="00C87C6F">
                              <w:pPr>
                                <w:spacing w:after="160" w:line="259" w:lineRule="auto"/>
                                <w:ind w:left="0" w:right="0" w:firstLine="0"/>
                                <w:jc w:val="left"/>
                              </w:pPr>
                              <w:r>
                                <w:rPr>
                                  <w:b/>
                                  <w:sz w:val="16"/>
                                </w:rPr>
                                <w:t xml:space="preserve">User </w:t>
                              </w:r>
                            </w:p>
                          </w:txbxContent>
                        </wps:txbx>
                        <wps:bodyPr horzOverflow="overflow" vert="horz" lIns="0" tIns="0" rIns="0" bIns="0" rtlCol="0">
                          <a:noAutofit/>
                        </wps:bodyPr>
                      </wps:wsp>
                      <wps:wsp>
                        <wps:cNvPr id="3871" name="Rectangle 3871"/>
                        <wps:cNvSpPr/>
                        <wps:spPr>
                          <a:xfrm rot="-5399999">
                            <a:off x="177625" y="672368"/>
                            <a:ext cx="789653" cy="138530"/>
                          </a:xfrm>
                          <a:prstGeom prst="rect">
                            <a:avLst/>
                          </a:prstGeom>
                          <a:ln>
                            <a:noFill/>
                          </a:ln>
                        </wps:spPr>
                        <wps:txbx>
                          <w:txbxContent>
                            <w:p w:rsidR="00C87C6F" w:rsidRDefault="00C87C6F">
                              <w:pPr>
                                <w:spacing w:after="160" w:line="259" w:lineRule="auto"/>
                                <w:ind w:left="0" w:right="0" w:firstLine="0"/>
                                <w:jc w:val="left"/>
                              </w:pPr>
                              <w:r>
                                <w:rPr>
                                  <w:b/>
                                  <w:sz w:val="16"/>
                                </w:rPr>
                                <w:t>Requirements</w:t>
                              </w:r>
                            </w:p>
                          </w:txbxContent>
                        </wps:txbx>
                        <wps:bodyPr horzOverflow="overflow" vert="horz" lIns="0" tIns="0" rIns="0" bIns="0" rtlCol="0">
                          <a:noAutofit/>
                        </wps:bodyPr>
                      </wps:wsp>
                      <wps:wsp>
                        <wps:cNvPr id="56218" name="Shape 56218"/>
                        <wps:cNvSpPr/>
                        <wps:spPr>
                          <a:xfrm>
                            <a:off x="214884" y="1962912"/>
                            <a:ext cx="560832" cy="1780032"/>
                          </a:xfrm>
                          <a:custGeom>
                            <a:avLst/>
                            <a:gdLst/>
                            <a:ahLst/>
                            <a:cxnLst/>
                            <a:rect l="0" t="0" r="0" b="0"/>
                            <a:pathLst>
                              <a:path w="560832" h="1780032">
                                <a:moveTo>
                                  <a:pt x="0" y="0"/>
                                </a:moveTo>
                                <a:lnTo>
                                  <a:pt x="560832" y="0"/>
                                </a:lnTo>
                                <a:lnTo>
                                  <a:pt x="560832" y="1780032"/>
                                </a:lnTo>
                                <a:lnTo>
                                  <a:pt x="0" y="17800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3" name="Shape 3873"/>
                        <wps:cNvSpPr/>
                        <wps:spPr>
                          <a:xfrm>
                            <a:off x="214884" y="1962912"/>
                            <a:ext cx="560832" cy="1780032"/>
                          </a:xfrm>
                          <a:custGeom>
                            <a:avLst/>
                            <a:gdLst/>
                            <a:ahLst/>
                            <a:cxnLst/>
                            <a:rect l="0" t="0" r="0" b="0"/>
                            <a:pathLst>
                              <a:path w="560832" h="1780032">
                                <a:moveTo>
                                  <a:pt x="560832" y="1780032"/>
                                </a:moveTo>
                                <a:lnTo>
                                  <a:pt x="560832" y="0"/>
                                </a:lnTo>
                                <a:lnTo>
                                  <a:pt x="0" y="0"/>
                                </a:lnTo>
                                <a:lnTo>
                                  <a:pt x="0" y="178003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874" name="Rectangle 3874"/>
                        <wps:cNvSpPr/>
                        <wps:spPr>
                          <a:xfrm rot="-5399999">
                            <a:off x="172204" y="3095995"/>
                            <a:ext cx="264128" cy="103433"/>
                          </a:xfrm>
                          <a:prstGeom prst="rect">
                            <a:avLst/>
                          </a:prstGeom>
                          <a:ln>
                            <a:noFill/>
                          </a:ln>
                        </wps:spPr>
                        <wps:txbx>
                          <w:txbxContent>
                            <w:p w:rsidR="00C87C6F" w:rsidRDefault="00C87C6F">
                              <w:pPr>
                                <w:spacing w:after="160" w:line="259" w:lineRule="auto"/>
                                <w:ind w:left="0" w:right="0" w:firstLine="0"/>
                                <w:jc w:val="left"/>
                              </w:pPr>
                              <w:r>
                                <w:rPr>
                                  <w:b/>
                                  <w:sz w:val="12"/>
                                </w:rPr>
                                <w:t xml:space="preserve">Cloud </w:t>
                              </w:r>
                            </w:p>
                          </w:txbxContent>
                        </wps:txbx>
                        <wps:bodyPr horzOverflow="overflow" vert="horz" lIns="0" tIns="0" rIns="0" bIns="0" rtlCol="0">
                          <a:noAutofit/>
                        </wps:bodyPr>
                      </wps:wsp>
                      <wps:wsp>
                        <wps:cNvPr id="3875" name="Rectangle 3875"/>
                        <wps:cNvSpPr/>
                        <wps:spPr>
                          <a:xfrm rot="-5399999">
                            <a:off x="272281" y="2994776"/>
                            <a:ext cx="63976" cy="103433"/>
                          </a:xfrm>
                          <a:prstGeom prst="rect">
                            <a:avLst/>
                          </a:prstGeom>
                          <a:ln>
                            <a:noFill/>
                          </a:ln>
                        </wps:spPr>
                        <wps:txbx>
                          <w:txbxContent>
                            <w:p w:rsidR="00C87C6F" w:rsidRDefault="00C87C6F">
                              <w:pPr>
                                <w:spacing w:after="160" w:line="259" w:lineRule="auto"/>
                                <w:ind w:left="0" w:right="0" w:firstLine="0"/>
                                <w:jc w:val="left"/>
                              </w:pPr>
                              <w:r>
                                <w:rPr>
                                  <w:b/>
                                  <w:sz w:val="12"/>
                                </w:rPr>
                                <w:t>D</w:t>
                              </w:r>
                            </w:p>
                          </w:txbxContent>
                        </wps:txbx>
                        <wps:bodyPr horzOverflow="overflow" vert="horz" lIns="0" tIns="0" rIns="0" bIns="0" rtlCol="0">
                          <a:noAutofit/>
                        </wps:bodyPr>
                      </wps:wsp>
                      <wps:wsp>
                        <wps:cNvPr id="3876" name="Rectangle 3876"/>
                        <wps:cNvSpPr/>
                        <wps:spPr>
                          <a:xfrm rot="-5399999">
                            <a:off x="76088" y="2749816"/>
                            <a:ext cx="456360" cy="103433"/>
                          </a:xfrm>
                          <a:prstGeom prst="rect">
                            <a:avLst/>
                          </a:prstGeom>
                          <a:ln>
                            <a:noFill/>
                          </a:ln>
                        </wps:spPr>
                        <wps:txbx>
                          <w:txbxContent>
                            <w:p w:rsidR="00C87C6F" w:rsidRDefault="00C87C6F">
                              <w:pPr>
                                <w:spacing w:after="160" w:line="259" w:lineRule="auto"/>
                                <w:ind w:left="0" w:right="0" w:firstLine="0"/>
                                <w:jc w:val="left"/>
                              </w:pPr>
                              <w:proofErr w:type="spellStart"/>
                              <w:r>
                                <w:rPr>
                                  <w:b/>
                                  <w:sz w:val="12"/>
                                </w:rPr>
                                <w:t>eployment</w:t>
                              </w:r>
                              <w:proofErr w:type="spellEnd"/>
                            </w:p>
                          </w:txbxContent>
                        </wps:txbx>
                        <wps:bodyPr horzOverflow="overflow" vert="horz" lIns="0" tIns="0" rIns="0" bIns="0" rtlCol="0">
                          <a:noAutofit/>
                        </wps:bodyPr>
                      </wps:wsp>
                      <wps:wsp>
                        <wps:cNvPr id="56219" name="Shape 56219"/>
                        <wps:cNvSpPr/>
                        <wps:spPr>
                          <a:xfrm>
                            <a:off x="406908" y="3017520"/>
                            <a:ext cx="141732" cy="643128"/>
                          </a:xfrm>
                          <a:custGeom>
                            <a:avLst/>
                            <a:gdLst/>
                            <a:ahLst/>
                            <a:cxnLst/>
                            <a:rect l="0" t="0" r="0" b="0"/>
                            <a:pathLst>
                              <a:path w="141732" h="643128">
                                <a:moveTo>
                                  <a:pt x="0" y="0"/>
                                </a:moveTo>
                                <a:lnTo>
                                  <a:pt x="141732" y="0"/>
                                </a:lnTo>
                                <a:lnTo>
                                  <a:pt x="141732" y="643128"/>
                                </a:lnTo>
                                <a:lnTo>
                                  <a:pt x="0" y="6431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8" name="Shape 3878"/>
                        <wps:cNvSpPr/>
                        <wps:spPr>
                          <a:xfrm>
                            <a:off x="406908" y="3017520"/>
                            <a:ext cx="141732" cy="643128"/>
                          </a:xfrm>
                          <a:custGeom>
                            <a:avLst/>
                            <a:gdLst/>
                            <a:ahLst/>
                            <a:cxnLst/>
                            <a:rect l="0" t="0" r="0" b="0"/>
                            <a:pathLst>
                              <a:path w="141732" h="643128">
                                <a:moveTo>
                                  <a:pt x="141732" y="643128"/>
                                </a:moveTo>
                                <a:lnTo>
                                  <a:pt x="141732" y="0"/>
                                </a:lnTo>
                                <a:lnTo>
                                  <a:pt x="0" y="0"/>
                                </a:lnTo>
                                <a:lnTo>
                                  <a:pt x="0" y="643128"/>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879" name="Rectangle 3879"/>
                        <wps:cNvSpPr/>
                        <wps:spPr>
                          <a:xfrm rot="-5399999">
                            <a:off x="338219" y="3238917"/>
                            <a:ext cx="328114" cy="119743"/>
                          </a:xfrm>
                          <a:prstGeom prst="rect">
                            <a:avLst/>
                          </a:prstGeom>
                          <a:ln>
                            <a:noFill/>
                          </a:ln>
                        </wps:spPr>
                        <wps:txbx>
                          <w:txbxContent>
                            <w:p w:rsidR="00C87C6F" w:rsidRDefault="00C87C6F">
                              <w:pPr>
                                <w:spacing w:after="160" w:line="259" w:lineRule="auto"/>
                                <w:ind w:left="0" w:right="0" w:firstLine="0"/>
                                <w:jc w:val="left"/>
                              </w:pPr>
                              <w:r>
                                <w:rPr>
                                  <w:sz w:val="14"/>
                                </w:rPr>
                                <w:t>private</w:t>
                              </w:r>
                            </w:p>
                          </w:txbxContent>
                        </wps:txbx>
                        <wps:bodyPr horzOverflow="overflow" vert="horz" lIns="0" tIns="0" rIns="0" bIns="0" rtlCol="0">
                          <a:noAutofit/>
                        </wps:bodyPr>
                      </wps:wsp>
                      <wps:wsp>
                        <wps:cNvPr id="56220" name="Shape 56220"/>
                        <wps:cNvSpPr/>
                        <wps:spPr>
                          <a:xfrm>
                            <a:off x="583692" y="3017520"/>
                            <a:ext cx="141732" cy="643128"/>
                          </a:xfrm>
                          <a:custGeom>
                            <a:avLst/>
                            <a:gdLst/>
                            <a:ahLst/>
                            <a:cxnLst/>
                            <a:rect l="0" t="0" r="0" b="0"/>
                            <a:pathLst>
                              <a:path w="141732" h="643128">
                                <a:moveTo>
                                  <a:pt x="0" y="0"/>
                                </a:moveTo>
                                <a:lnTo>
                                  <a:pt x="141732" y="0"/>
                                </a:lnTo>
                                <a:lnTo>
                                  <a:pt x="141732" y="643128"/>
                                </a:lnTo>
                                <a:lnTo>
                                  <a:pt x="0" y="6431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1" name="Shape 3881"/>
                        <wps:cNvSpPr/>
                        <wps:spPr>
                          <a:xfrm>
                            <a:off x="583692" y="3017520"/>
                            <a:ext cx="141732" cy="643128"/>
                          </a:xfrm>
                          <a:custGeom>
                            <a:avLst/>
                            <a:gdLst/>
                            <a:ahLst/>
                            <a:cxnLst/>
                            <a:rect l="0" t="0" r="0" b="0"/>
                            <a:pathLst>
                              <a:path w="141732" h="643128">
                                <a:moveTo>
                                  <a:pt x="141732" y="643128"/>
                                </a:moveTo>
                                <a:lnTo>
                                  <a:pt x="141732" y="0"/>
                                </a:lnTo>
                                <a:lnTo>
                                  <a:pt x="0" y="0"/>
                                </a:lnTo>
                                <a:lnTo>
                                  <a:pt x="0" y="643128"/>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882" name="Rectangle 3882"/>
                        <wps:cNvSpPr/>
                        <wps:spPr>
                          <a:xfrm rot="-5399999">
                            <a:off x="528737" y="3241701"/>
                            <a:ext cx="301005" cy="119949"/>
                          </a:xfrm>
                          <a:prstGeom prst="rect">
                            <a:avLst/>
                          </a:prstGeom>
                          <a:ln>
                            <a:noFill/>
                          </a:ln>
                        </wps:spPr>
                        <wps:txbx>
                          <w:txbxContent>
                            <w:p w:rsidR="00C87C6F" w:rsidRDefault="00C87C6F">
                              <w:pPr>
                                <w:spacing w:after="160" w:line="259" w:lineRule="auto"/>
                                <w:ind w:left="0" w:right="0" w:firstLine="0"/>
                                <w:jc w:val="left"/>
                              </w:pPr>
                              <w:r>
                                <w:rPr>
                                  <w:sz w:val="14"/>
                                </w:rPr>
                                <w:t>hybrid</w:t>
                              </w:r>
                            </w:p>
                          </w:txbxContent>
                        </wps:txbx>
                        <wps:bodyPr horzOverflow="overflow" vert="horz" lIns="0" tIns="0" rIns="0" bIns="0" rtlCol="0">
                          <a:noAutofit/>
                        </wps:bodyPr>
                      </wps:wsp>
                      <wps:wsp>
                        <wps:cNvPr id="56221" name="Shape 56221"/>
                        <wps:cNvSpPr/>
                        <wps:spPr>
                          <a:xfrm>
                            <a:off x="408432" y="2112264"/>
                            <a:ext cx="141732" cy="643128"/>
                          </a:xfrm>
                          <a:custGeom>
                            <a:avLst/>
                            <a:gdLst/>
                            <a:ahLst/>
                            <a:cxnLst/>
                            <a:rect l="0" t="0" r="0" b="0"/>
                            <a:pathLst>
                              <a:path w="141732" h="643128">
                                <a:moveTo>
                                  <a:pt x="0" y="0"/>
                                </a:moveTo>
                                <a:lnTo>
                                  <a:pt x="141732" y="0"/>
                                </a:lnTo>
                                <a:lnTo>
                                  <a:pt x="141732" y="643128"/>
                                </a:lnTo>
                                <a:lnTo>
                                  <a:pt x="0" y="6431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4" name="Shape 3884"/>
                        <wps:cNvSpPr/>
                        <wps:spPr>
                          <a:xfrm>
                            <a:off x="408432" y="2112264"/>
                            <a:ext cx="141732" cy="643128"/>
                          </a:xfrm>
                          <a:custGeom>
                            <a:avLst/>
                            <a:gdLst/>
                            <a:ahLst/>
                            <a:cxnLst/>
                            <a:rect l="0" t="0" r="0" b="0"/>
                            <a:pathLst>
                              <a:path w="141732" h="643128">
                                <a:moveTo>
                                  <a:pt x="141732" y="643128"/>
                                </a:moveTo>
                                <a:lnTo>
                                  <a:pt x="141732" y="0"/>
                                </a:lnTo>
                                <a:lnTo>
                                  <a:pt x="0" y="0"/>
                                </a:lnTo>
                                <a:lnTo>
                                  <a:pt x="0" y="643128"/>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885" name="Rectangle 3885"/>
                        <wps:cNvSpPr/>
                        <wps:spPr>
                          <a:xfrm rot="-5399999">
                            <a:off x="360671" y="2338714"/>
                            <a:ext cx="284734" cy="119743"/>
                          </a:xfrm>
                          <a:prstGeom prst="rect">
                            <a:avLst/>
                          </a:prstGeom>
                          <a:ln>
                            <a:noFill/>
                          </a:ln>
                        </wps:spPr>
                        <wps:txbx>
                          <w:txbxContent>
                            <w:p w:rsidR="00C87C6F" w:rsidRDefault="00C87C6F">
                              <w:pPr>
                                <w:spacing w:after="160" w:line="259" w:lineRule="auto"/>
                                <w:ind w:left="0" w:right="0" w:firstLine="0"/>
                                <w:jc w:val="left"/>
                              </w:pPr>
                              <w:r>
                                <w:rPr>
                                  <w:sz w:val="14"/>
                                </w:rPr>
                                <w:t>public</w:t>
                              </w:r>
                            </w:p>
                          </w:txbxContent>
                        </wps:txbx>
                        <wps:bodyPr horzOverflow="overflow" vert="horz" lIns="0" tIns="0" rIns="0" bIns="0" rtlCol="0">
                          <a:noAutofit/>
                        </wps:bodyPr>
                      </wps:wsp>
                      <wps:wsp>
                        <wps:cNvPr id="56222" name="Shape 56222"/>
                        <wps:cNvSpPr/>
                        <wps:spPr>
                          <a:xfrm>
                            <a:off x="592836" y="2112264"/>
                            <a:ext cx="141732" cy="643128"/>
                          </a:xfrm>
                          <a:custGeom>
                            <a:avLst/>
                            <a:gdLst/>
                            <a:ahLst/>
                            <a:cxnLst/>
                            <a:rect l="0" t="0" r="0" b="0"/>
                            <a:pathLst>
                              <a:path w="141732" h="643128">
                                <a:moveTo>
                                  <a:pt x="0" y="0"/>
                                </a:moveTo>
                                <a:lnTo>
                                  <a:pt x="141732" y="0"/>
                                </a:lnTo>
                                <a:lnTo>
                                  <a:pt x="141732" y="643128"/>
                                </a:lnTo>
                                <a:lnTo>
                                  <a:pt x="0" y="6431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8" name="Rectangle 3888"/>
                        <wps:cNvSpPr/>
                        <wps:spPr>
                          <a:xfrm rot="-5399999">
                            <a:off x="451700" y="2325230"/>
                            <a:ext cx="465380" cy="103226"/>
                          </a:xfrm>
                          <a:prstGeom prst="rect">
                            <a:avLst/>
                          </a:prstGeom>
                          <a:ln>
                            <a:noFill/>
                          </a:ln>
                        </wps:spPr>
                        <wps:txbx>
                          <w:txbxContent>
                            <w:p w:rsidR="00C87C6F" w:rsidRDefault="00C87C6F">
                              <w:pPr>
                                <w:spacing w:after="160" w:line="259" w:lineRule="auto"/>
                                <w:ind w:left="0" w:right="0" w:firstLine="0"/>
                                <w:jc w:val="left"/>
                              </w:pPr>
                              <w:r>
                                <w:rPr>
                                  <w:sz w:val="12"/>
                                  <w:bdr w:val="single" w:sz="2" w:space="0" w:color="000000"/>
                                </w:rPr>
                                <w:t>community</w:t>
                              </w:r>
                            </w:p>
                          </w:txbxContent>
                        </wps:txbx>
                        <wps:bodyPr horzOverflow="overflow" vert="horz" lIns="0" tIns="0" rIns="0" bIns="0" rtlCol="0">
                          <a:noAutofit/>
                        </wps:bodyPr>
                      </wps:wsp>
                      <wps:wsp>
                        <wps:cNvPr id="56223" name="Shape 56223"/>
                        <wps:cNvSpPr/>
                        <wps:spPr>
                          <a:xfrm>
                            <a:off x="493776" y="3867912"/>
                            <a:ext cx="633984" cy="1780032"/>
                          </a:xfrm>
                          <a:custGeom>
                            <a:avLst/>
                            <a:gdLst/>
                            <a:ahLst/>
                            <a:cxnLst/>
                            <a:rect l="0" t="0" r="0" b="0"/>
                            <a:pathLst>
                              <a:path w="633984" h="1780032">
                                <a:moveTo>
                                  <a:pt x="0" y="0"/>
                                </a:moveTo>
                                <a:lnTo>
                                  <a:pt x="633984" y="0"/>
                                </a:lnTo>
                                <a:lnTo>
                                  <a:pt x="633984" y="1780032"/>
                                </a:lnTo>
                                <a:lnTo>
                                  <a:pt x="0" y="17800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0" name="Shape 3890"/>
                        <wps:cNvSpPr/>
                        <wps:spPr>
                          <a:xfrm>
                            <a:off x="493776" y="3867912"/>
                            <a:ext cx="633984" cy="1780032"/>
                          </a:xfrm>
                          <a:custGeom>
                            <a:avLst/>
                            <a:gdLst/>
                            <a:ahLst/>
                            <a:cxnLst/>
                            <a:rect l="0" t="0" r="0" b="0"/>
                            <a:pathLst>
                              <a:path w="633984" h="1780032">
                                <a:moveTo>
                                  <a:pt x="633984" y="1780032"/>
                                </a:moveTo>
                                <a:lnTo>
                                  <a:pt x="633984" y="0"/>
                                </a:lnTo>
                                <a:lnTo>
                                  <a:pt x="0" y="0"/>
                                </a:lnTo>
                                <a:lnTo>
                                  <a:pt x="0" y="178003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891" name="Rectangle 3891"/>
                        <wps:cNvSpPr/>
                        <wps:spPr>
                          <a:xfrm rot="-5399999">
                            <a:off x="420930" y="5159038"/>
                            <a:ext cx="301617" cy="86711"/>
                          </a:xfrm>
                          <a:prstGeom prst="rect">
                            <a:avLst/>
                          </a:prstGeom>
                          <a:ln>
                            <a:noFill/>
                          </a:ln>
                        </wps:spPr>
                        <wps:txbx>
                          <w:txbxContent>
                            <w:p w:rsidR="00C87C6F" w:rsidRDefault="00C87C6F">
                              <w:pPr>
                                <w:spacing w:after="160" w:line="259" w:lineRule="auto"/>
                                <w:ind w:left="0" w:right="0" w:firstLine="0"/>
                                <w:jc w:val="left"/>
                              </w:pPr>
                              <w:r>
                                <w:rPr>
                                  <w:b/>
                                  <w:sz w:val="10"/>
                                </w:rPr>
                                <w:t>Provider</w:t>
                              </w:r>
                            </w:p>
                          </w:txbxContent>
                        </wps:txbx>
                        <wps:bodyPr horzOverflow="overflow" vert="horz" lIns="0" tIns="0" rIns="0" bIns="0" rtlCol="0">
                          <a:noAutofit/>
                        </wps:bodyPr>
                      </wps:wsp>
                      <wps:wsp>
                        <wps:cNvPr id="3892" name="Rectangle 3892"/>
                        <wps:cNvSpPr/>
                        <wps:spPr>
                          <a:xfrm rot="-5399999">
                            <a:off x="445064" y="4943878"/>
                            <a:ext cx="253350" cy="86711"/>
                          </a:xfrm>
                          <a:prstGeom prst="rect">
                            <a:avLst/>
                          </a:prstGeom>
                          <a:ln>
                            <a:noFill/>
                          </a:ln>
                        </wps:spPr>
                        <wps:txbx>
                          <w:txbxContent>
                            <w:p w:rsidR="00C87C6F" w:rsidRDefault="00C87C6F">
                              <w:pPr>
                                <w:spacing w:after="160" w:line="259" w:lineRule="auto"/>
                                <w:ind w:left="0" w:right="0" w:firstLine="0"/>
                                <w:jc w:val="left"/>
                              </w:pPr>
                              <w:r>
                                <w:rPr>
                                  <w:b/>
                                  <w:sz w:val="10"/>
                                </w:rPr>
                                <w:t>Service</w:t>
                              </w:r>
                            </w:p>
                          </w:txbxContent>
                        </wps:txbx>
                        <wps:bodyPr horzOverflow="overflow" vert="horz" lIns="0" tIns="0" rIns="0" bIns="0" rtlCol="0">
                          <a:noAutofit/>
                        </wps:bodyPr>
                      </wps:wsp>
                      <wps:wsp>
                        <wps:cNvPr id="3893" name="Rectangle 3893"/>
                        <wps:cNvSpPr/>
                        <wps:spPr>
                          <a:xfrm rot="-5399999">
                            <a:off x="426506" y="4722629"/>
                            <a:ext cx="290465" cy="86710"/>
                          </a:xfrm>
                          <a:prstGeom prst="rect">
                            <a:avLst/>
                          </a:prstGeom>
                          <a:ln>
                            <a:noFill/>
                          </a:ln>
                        </wps:spPr>
                        <wps:txbx>
                          <w:txbxContent>
                            <w:p w:rsidR="00C87C6F" w:rsidRDefault="00C87C6F">
                              <w:pPr>
                                <w:spacing w:after="160" w:line="259" w:lineRule="auto"/>
                                <w:ind w:left="0" w:right="0" w:firstLine="0"/>
                                <w:jc w:val="left"/>
                              </w:pPr>
                              <w:proofErr w:type="spellStart"/>
                              <w:r>
                                <w:rPr>
                                  <w:b/>
                                  <w:sz w:val="10"/>
                                </w:rPr>
                                <w:t>Delivery</w:t>
                              </w:r>
                              <w:proofErr w:type="spellEnd"/>
                            </w:p>
                          </w:txbxContent>
                        </wps:txbx>
                        <wps:bodyPr horzOverflow="overflow" vert="horz" lIns="0" tIns="0" rIns="0" bIns="0" rtlCol="0">
                          <a:noAutofit/>
                        </wps:bodyPr>
                      </wps:wsp>
                      <wps:wsp>
                        <wps:cNvPr id="3894" name="Rectangle 3894"/>
                        <wps:cNvSpPr/>
                        <wps:spPr>
                          <a:xfrm rot="-5399999">
                            <a:off x="466304" y="4530653"/>
                            <a:ext cx="210868" cy="86710"/>
                          </a:xfrm>
                          <a:prstGeom prst="rect">
                            <a:avLst/>
                          </a:prstGeom>
                          <a:ln>
                            <a:noFill/>
                          </a:ln>
                        </wps:spPr>
                        <wps:txbx>
                          <w:txbxContent>
                            <w:p w:rsidR="00C87C6F" w:rsidRDefault="00C87C6F">
                              <w:pPr>
                                <w:spacing w:after="160" w:line="259" w:lineRule="auto"/>
                                <w:ind w:left="0" w:right="0" w:firstLine="0"/>
                                <w:jc w:val="left"/>
                              </w:pPr>
                              <w:r>
                                <w:rPr>
                                  <w:b/>
                                  <w:sz w:val="10"/>
                                </w:rPr>
                                <w:t>Mode</w:t>
                              </w:r>
                            </w:p>
                          </w:txbxContent>
                        </wps:txbx>
                        <wps:bodyPr horzOverflow="overflow" vert="horz" lIns="0" tIns="0" rIns="0" bIns="0" rtlCol="0">
                          <a:noAutofit/>
                        </wps:bodyPr>
                      </wps:wsp>
                      <wps:wsp>
                        <wps:cNvPr id="3895" name="Rectangle 3895"/>
                        <wps:cNvSpPr/>
                        <wps:spPr>
                          <a:xfrm rot="-5399999">
                            <a:off x="561267" y="4467119"/>
                            <a:ext cx="20942" cy="86710"/>
                          </a:xfrm>
                          <a:prstGeom prst="rect">
                            <a:avLst/>
                          </a:prstGeom>
                          <a:ln>
                            <a:noFill/>
                          </a:ln>
                        </wps:spPr>
                        <wps:txbx>
                          <w:txbxContent>
                            <w:p w:rsidR="00C87C6F" w:rsidRDefault="00C87C6F">
                              <w:pPr>
                                <w:spacing w:after="160" w:line="259" w:lineRule="auto"/>
                                <w:ind w:left="0" w:right="0" w:firstLine="0"/>
                                <w:jc w:val="left"/>
                              </w:pPr>
                              <w:r>
                                <w:rPr>
                                  <w:b/>
                                  <w:sz w:val="10"/>
                                </w:rPr>
                                <w:t>l</w:t>
                              </w:r>
                            </w:p>
                          </w:txbxContent>
                        </wps:txbx>
                        <wps:bodyPr horzOverflow="overflow" vert="horz" lIns="0" tIns="0" rIns="0" bIns="0" rtlCol="0">
                          <a:noAutofit/>
                        </wps:bodyPr>
                      </wps:wsp>
                      <wps:wsp>
                        <wps:cNvPr id="56224" name="Shape 56224"/>
                        <wps:cNvSpPr/>
                        <wps:spPr>
                          <a:xfrm>
                            <a:off x="617220" y="3939540"/>
                            <a:ext cx="134112" cy="1641348"/>
                          </a:xfrm>
                          <a:custGeom>
                            <a:avLst/>
                            <a:gdLst/>
                            <a:ahLst/>
                            <a:cxnLst/>
                            <a:rect l="0" t="0" r="0" b="0"/>
                            <a:pathLst>
                              <a:path w="134112" h="1641348">
                                <a:moveTo>
                                  <a:pt x="0" y="0"/>
                                </a:moveTo>
                                <a:lnTo>
                                  <a:pt x="134112" y="0"/>
                                </a:lnTo>
                                <a:lnTo>
                                  <a:pt x="134112" y="1641348"/>
                                </a:lnTo>
                                <a:lnTo>
                                  <a:pt x="0" y="1641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 name="Shape 3897"/>
                        <wps:cNvSpPr/>
                        <wps:spPr>
                          <a:xfrm>
                            <a:off x="617220" y="3939540"/>
                            <a:ext cx="134112" cy="1641348"/>
                          </a:xfrm>
                          <a:custGeom>
                            <a:avLst/>
                            <a:gdLst/>
                            <a:ahLst/>
                            <a:cxnLst/>
                            <a:rect l="0" t="0" r="0" b="0"/>
                            <a:pathLst>
                              <a:path w="134112" h="1641348">
                                <a:moveTo>
                                  <a:pt x="134112" y="1641348"/>
                                </a:moveTo>
                                <a:lnTo>
                                  <a:pt x="134112" y="0"/>
                                </a:lnTo>
                                <a:lnTo>
                                  <a:pt x="0" y="0"/>
                                </a:lnTo>
                                <a:lnTo>
                                  <a:pt x="0" y="1641348"/>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898" name="Rectangle 3898"/>
                        <wps:cNvSpPr/>
                        <wps:spPr>
                          <a:xfrm rot="-5399999">
                            <a:off x="481188" y="4854549"/>
                            <a:ext cx="455159" cy="119949"/>
                          </a:xfrm>
                          <a:prstGeom prst="rect">
                            <a:avLst/>
                          </a:prstGeom>
                          <a:ln>
                            <a:noFill/>
                          </a:ln>
                        </wps:spPr>
                        <wps:txbx>
                          <w:txbxContent>
                            <w:p w:rsidR="00C87C6F" w:rsidRDefault="00C87C6F">
                              <w:pPr>
                                <w:spacing w:after="160" w:line="259" w:lineRule="auto"/>
                                <w:ind w:left="0" w:right="0" w:firstLine="0"/>
                                <w:jc w:val="left"/>
                              </w:pPr>
                              <w:r>
                                <w:rPr>
                                  <w:sz w:val="14"/>
                                </w:rPr>
                                <w:t xml:space="preserve">Software </w:t>
                              </w:r>
                            </w:p>
                          </w:txbxContent>
                        </wps:txbx>
                        <wps:bodyPr horzOverflow="overflow" vert="horz" lIns="0" tIns="0" rIns="0" bIns="0" rtlCol="0">
                          <a:noAutofit/>
                        </wps:bodyPr>
                      </wps:wsp>
                      <wps:wsp>
                        <wps:cNvPr id="3899" name="Rectangle 3899"/>
                        <wps:cNvSpPr/>
                        <wps:spPr>
                          <a:xfrm rot="-5399999">
                            <a:off x="657194" y="4686006"/>
                            <a:ext cx="103144" cy="119949"/>
                          </a:xfrm>
                          <a:prstGeom prst="rect">
                            <a:avLst/>
                          </a:prstGeom>
                          <a:ln>
                            <a:noFill/>
                          </a:ln>
                        </wps:spPr>
                        <wps:txbx>
                          <w:txbxContent>
                            <w:p w:rsidR="00C87C6F" w:rsidRDefault="00C87C6F">
                              <w:pPr>
                                <w:spacing w:after="160" w:line="259" w:lineRule="auto"/>
                                <w:ind w:left="0" w:right="0" w:firstLine="0"/>
                                <w:jc w:val="left"/>
                              </w:pPr>
                              <w:r>
                                <w:rPr>
                                  <w:sz w:val="14"/>
                                </w:rPr>
                                <w:t>as</w:t>
                              </w:r>
                            </w:p>
                          </w:txbxContent>
                        </wps:txbx>
                        <wps:bodyPr horzOverflow="overflow" vert="horz" lIns="0" tIns="0" rIns="0" bIns="0" rtlCol="0">
                          <a:noAutofit/>
                        </wps:bodyPr>
                      </wps:wsp>
                      <wps:wsp>
                        <wps:cNvPr id="3900" name="Rectangle 3900"/>
                        <wps:cNvSpPr/>
                        <wps:spPr>
                          <a:xfrm rot="-5399999">
                            <a:off x="495143" y="4426418"/>
                            <a:ext cx="427248" cy="119949"/>
                          </a:xfrm>
                          <a:prstGeom prst="rect">
                            <a:avLst/>
                          </a:prstGeom>
                          <a:ln>
                            <a:noFill/>
                          </a:ln>
                        </wps:spPr>
                        <wps:txbx>
                          <w:txbxContent>
                            <w:p w:rsidR="00C87C6F" w:rsidRDefault="00C87C6F">
                              <w:pPr>
                                <w:spacing w:after="160" w:line="259" w:lineRule="auto"/>
                                <w:ind w:left="0" w:right="0" w:firstLine="0"/>
                                <w:jc w:val="left"/>
                              </w:pPr>
                              <w:r>
                                <w:rPr>
                                  <w:sz w:val="14"/>
                                </w:rPr>
                                <w:t>a Service</w:t>
                              </w:r>
                            </w:p>
                          </w:txbxContent>
                        </wps:txbx>
                        <wps:bodyPr horzOverflow="overflow" vert="horz" lIns="0" tIns="0" rIns="0" bIns="0" rtlCol="0">
                          <a:noAutofit/>
                        </wps:bodyPr>
                      </wps:wsp>
                      <wps:wsp>
                        <wps:cNvPr id="56225" name="Shape 56225"/>
                        <wps:cNvSpPr/>
                        <wps:spPr>
                          <a:xfrm>
                            <a:off x="786384" y="3939540"/>
                            <a:ext cx="132588" cy="1641348"/>
                          </a:xfrm>
                          <a:custGeom>
                            <a:avLst/>
                            <a:gdLst/>
                            <a:ahLst/>
                            <a:cxnLst/>
                            <a:rect l="0" t="0" r="0" b="0"/>
                            <a:pathLst>
                              <a:path w="132588" h="1641348">
                                <a:moveTo>
                                  <a:pt x="0" y="0"/>
                                </a:moveTo>
                                <a:lnTo>
                                  <a:pt x="132588" y="0"/>
                                </a:lnTo>
                                <a:lnTo>
                                  <a:pt x="132588" y="1641348"/>
                                </a:lnTo>
                                <a:lnTo>
                                  <a:pt x="0" y="1641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2" name="Shape 3902"/>
                        <wps:cNvSpPr/>
                        <wps:spPr>
                          <a:xfrm>
                            <a:off x="786384" y="3939540"/>
                            <a:ext cx="132588" cy="1641348"/>
                          </a:xfrm>
                          <a:custGeom>
                            <a:avLst/>
                            <a:gdLst/>
                            <a:ahLst/>
                            <a:cxnLst/>
                            <a:rect l="0" t="0" r="0" b="0"/>
                            <a:pathLst>
                              <a:path w="132588" h="1641348">
                                <a:moveTo>
                                  <a:pt x="132588" y="1641348"/>
                                </a:moveTo>
                                <a:lnTo>
                                  <a:pt x="132588" y="0"/>
                                </a:lnTo>
                                <a:lnTo>
                                  <a:pt x="0" y="0"/>
                                </a:lnTo>
                                <a:lnTo>
                                  <a:pt x="0" y="1641348"/>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03" name="Rectangle 3903"/>
                        <wps:cNvSpPr/>
                        <wps:spPr>
                          <a:xfrm rot="-5399999">
                            <a:off x="671598" y="4870110"/>
                            <a:ext cx="412053" cy="119743"/>
                          </a:xfrm>
                          <a:prstGeom prst="rect">
                            <a:avLst/>
                          </a:prstGeom>
                          <a:ln>
                            <a:noFill/>
                          </a:ln>
                        </wps:spPr>
                        <wps:txbx>
                          <w:txbxContent>
                            <w:p w:rsidR="00C87C6F" w:rsidRDefault="00C87C6F">
                              <w:pPr>
                                <w:spacing w:after="160" w:line="259" w:lineRule="auto"/>
                                <w:ind w:left="0" w:right="0" w:firstLine="0"/>
                                <w:jc w:val="left"/>
                              </w:pPr>
                              <w:r>
                                <w:rPr>
                                  <w:sz w:val="14"/>
                                </w:rPr>
                                <w:t>Platform</w:t>
                              </w:r>
                            </w:p>
                          </w:txbxContent>
                        </wps:txbx>
                        <wps:bodyPr horzOverflow="overflow" vert="horz" lIns="0" tIns="0" rIns="0" bIns="0" rtlCol="0">
                          <a:noAutofit/>
                        </wps:bodyPr>
                      </wps:wsp>
                      <wps:wsp>
                        <wps:cNvPr id="3904" name="Rectangle 3904"/>
                        <wps:cNvSpPr/>
                        <wps:spPr>
                          <a:xfrm rot="-5399999">
                            <a:off x="826043" y="4692196"/>
                            <a:ext cx="103162" cy="119742"/>
                          </a:xfrm>
                          <a:prstGeom prst="rect">
                            <a:avLst/>
                          </a:prstGeom>
                          <a:ln>
                            <a:noFill/>
                          </a:ln>
                        </wps:spPr>
                        <wps:txbx>
                          <w:txbxContent>
                            <w:p w:rsidR="00C87C6F" w:rsidRDefault="00C87C6F">
                              <w:pPr>
                                <w:spacing w:after="160" w:line="259" w:lineRule="auto"/>
                                <w:ind w:left="0" w:right="0" w:firstLine="0"/>
                                <w:jc w:val="left"/>
                              </w:pPr>
                              <w:r>
                                <w:rPr>
                                  <w:sz w:val="14"/>
                                </w:rPr>
                                <w:t>as</w:t>
                              </w:r>
                            </w:p>
                          </w:txbxContent>
                        </wps:txbx>
                        <wps:bodyPr horzOverflow="overflow" vert="horz" lIns="0" tIns="0" rIns="0" bIns="0" rtlCol="0">
                          <a:noAutofit/>
                        </wps:bodyPr>
                      </wps:wsp>
                      <wps:wsp>
                        <wps:cNvPr id="3905" name="Rectangle 3905"/>
                        <wps:cNvSpPr/>
                        <wps:spPr>
                          <a:xfrm rot="-5399999">
                            <a:off x="664133" y="4432750"/>
                            <a:ext cx="426983" cy="119742"/>
                          </a:xfrm>
                          <a:prstGeom prst="rect">
                            <a:avLst/>
                          </a:prstGeom>
                          <a:ln>
                            <a:noFill/>
                          </a:ln>
                        </wps:spPr>
                        <wps:txbx>
                          <w:txbxContent>
                            <w:p w:rsidR="00C87C6F" w:rsidRDefault="00C87C6F">
                              <w:pPr>
                                <w:spacing w:after="160" w:line="259" w:lineRule="auto"/>
                                <w:ind w:left="0" w:right="0" w:firstLine="0"/>
                                <w:jc w:val="left"/>
                              </w:pPr>
                              <w:r>
                                <w:rPr>
                                  <w:sz w:val="14"/>
                                </w:rPr>
                                <w:t>a Service</w:t>
                              </w:r>
                            </w:p>
                          </w:txbxContent>
                        </wps:txbx>
                        <wps:bodyPr horzOverflow="overflow" vert="horz" lIns="0" tIns="0" rIns="0" bIns="0" rtlCol="0">
                          <a:noAutofit/>
                        </wps:bodyPr>
                      </wps:wsp>
                      <wps:wsp>
                        <wps:cNvPr id="56226" name="Shape 56226"/>
                        <wps:cNvSpPr/>
                        <wps:spPr>
                          <a:xfrm>
                            <a:off x="960120" y="3939540"/>
                            <a:ext cx="132588" cy="1641348"/>
                          </a:xfrm>
                          <a:custGeom>
                            <a:avLst/>
                            <a:gdLst/>
                            <a:ahLst/>
                            <a:cxnLst/>
                            <a:rect l="0" t="0" r="0" b="0"/>
                            <a:pathLst>
                              <a:path w="132588" h="1641348">
                                <a:moveTo>
                                  <a:pt x="0" y="0"/>
                                </a:moveTo>
                                <a:lnTo>
                                  <a:pt x="132588" y="0"/>
                                </a:lnTo>
                                <a:lnTo>
                                  <a:pt x="132588" y="1641348"/>
                                </a:lnTo>
                                <a:lnTo>
                                  <a:pt x="0" y="1641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7" name="Shape 3907"/>
                        <wps:cNvSpPr/>
                        <wps:spPr>
                          <a:xfrm>
                            <a:off x="960120" y="3939540"/>
                            <a:ext cx="132588" cy="1641348"/>
                          </a:xfrm>
                          <a:custGeom>
                            <a:avLst/>
                            <a:gdLst/>
                            <a:ahLst/>
                            <a:cxnLst/>
                            <a:rect l="0" t="0" r="0" b="0"/>
                            <a:pathLst>
                              <a:path w="132588" h="1641348">
                                <a:moveTo>
                                  <a:pt x="132588" y="1641348"/>
                                </a:moveTo>
                                <a:lnTo>
                                  <a:pt x="132588" y="0"/>
                                </a:lnTo>
                                <a:lnTo>
                                  <a:pt x="0" y="0"/>
                                </a:lnTo>
                                <a:lnTo>
                                  <a:pt x="0" y="1641348"/>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08" name="Rectangle 3908"/>
                        <wps:cNvSpPr/>
                        <wps:spPr>
                          <a:xfrm rot="-5399999">
                            <a:off x="710258" y="4828760"/>
                            <a:ext cx="680681" cy="119742"/>
                          </a:xfrm>
                          <a:prstGeom prst="rect">
                            <a:avLst/>
                          </a:prstGeom>
                          <a:ln>
                            <a:noFill/>
                          </a:ln>
                        </wps:spPr>
                        <wps:txbx>
                          <w:txbxContent>
                            <w:p w:rsidR="00C87C6F" w:rsidRDefault="00C87C6F">
                              <w:pPr>
                                <w:spacing w:after="160" w:line="259" w:lineRule="auto"/>
                                <w:ind w:left="0" w:right="0" w:firstLine="0"/>
                                <w:jc w:val="left"/>
                              </w:pPr>
                              <w:r>
                                <w:rPr>
                                  <w:sz w:val="14"/>
                                </w:rPr>
                                <w:t xml:space="preserve">Infrastructure </w:t>
                              </w:r>
                            </w:p>
                          </w:txbxContent>
                        </wps:txbx>
                        <wps:bodyPr horzOverflow="overflow" vert="horz" lIns="0" tIns="0" rIns="0" bIns="0" rtlCol="0">
                          <a:noAutofit/>
                        </wps:bodyPr>
                      </wps:wsp>
                      <wps:wsp>
                        <wps:cNvPr id="3909" name="Rectangle 3909"/>
                        <wps:cNvSpPr/>
                        <wps:spPr>
                          <a:xfrm rot="-5399999">
                            <a:off x="999017" y="4599231"/>
                            <a:ext cx="103162" cy="119743"/>
                          </a:xfrm>
                          <a:prstGeom prst="rect">
                            <a:avLst/>
                          </a:prstGeom>
                          <a:ln>
                            <a:noFill/>
                          </a:ln>
                        </wps:spPr>
                        <wps:txbx>
                          <w:txbxContent>
                            <w:p w:rsidR="00C87C6F" w:rsidRDefault="00C87C6F">
                              <w:pPr>
                                <w:spacing w:after="160" w:line="259" w:lineRule="auto"/>
                                <w:ind w:left="0" w:right="0" w:firstLine="0"/>
                                <w:jc w:val="left"/>
                              </w:pPr>
                              <w:r>
                                <w:rPr>
                                  <w:sz w:val="14"/>
                                </w:rPr>
                                <w:t>as</w:t>
                              </w:r>
                            </w:p>
                          </w:txbxContent>
                        </wps:txbx>
                        <wps:bodyPr horzOverflow="overflow" vert="horz" lIns="0" tIns="0" rIns="0" bIns="0" rtlCol="0">
                          <a:noAutofit/>
                        </wps:bodyPr>
                      </wps:wsp>
                      <wps:wsp>
                        <wps:cNvPr id="3910" name="Rectangle 3910"/>
                        <wps:cNvSpPr/>
                        <wps:spPr>
                          <a:xfrm rot="-5399999">
                            <a:off x="837107" y="4339785"/>
                            <a:ext cx="426983" cy="119743"/>
                          </a:xfrm>
                          <a:prstGeom prst="rect">
                            <a:avLst/>
                          </a:prstGeom>
                          <a:ln>
                            <a:noFill/>
                          </a:ln>
                        </wps:spPr>
                        <wps:txbx>
                          <w:txbxContent>
                            <w:p w:rsidR="00C87C6F" w:rsidRDefault="00C87C6F">
                              <w:pPr>
                                <w:spacing w:after="160" w:line="259" w:lineRule="auto"/>
                                <w:ind w:left="0" w:right="0" w:firstLine="0"/>
                                <w:jc w:val="left"/>
                              </w:pPr>
                              <w:r>
                                <w:rPr>
                                  <w:sz w:val="14"/>
                                </w:rPr>
                                <w:t>a Service</w:t>
                              </w:r>
                            </w:p>
                          </w:txbxContent>
                        </wps:txbx>
                        <wps:bodyPr horzOverflow="overflow" vert="horz" lIns="0" tIns="0" rIns="0" bIns="0" rtlCol="0">
                          <a:noAutofit/>
                        </wps:bodyPr>
                      </wps:wsp>
                      <wps:wsp>
                        <wps:cNvPr id="56227" name="Shape 56227"/>
                        <wps:cNvSpPr/>
                        <wps:spPr>
                          <a:xfrm>
                            <a:off x="1191768" y="3889248"/>
                            <a:ext cx="108204" cy="1758696"/>
                          </a:xfrm>
                          <a:custGeom>
                            <a:avLst/>
                            <a:gdLst/>
                            <a:ahLst/>
                            <a:cxnLst/>
                            <a:rect l="0" t="0" r="0" b="0"/>
                            <a:pathLst>
                              <a:path w="108204" h="1758696">
                                <a:moveTo>
                                  <a:pt x="0" y="0"/>
                                </a:moveTo>
                                <a:lnTo>
                                  <a:pt x="108204" y="0"/>
                                </a:lnTo>
                                <a:lnTo>
                                  <a:pt x="108204" y="1758696"/>
                                </a:lnTo>
                                <a:lnTo>
                                  <a:pt x="0" y="17586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12" name="Shape 3912"/>
                        <wps:cNvSpPr/>
                        <wps:spPr>
                          <a:xfrm>
                            <a:off x="1191768" y="3889248"/>
                            <a:ext cx="108204" cy="1758696"/>
                          </a:xfrm>
                          <a:custGeom>
                            <a:avLst/>
                            <a:gdLst/>
                            <a:ahLst/>
                            <a:cxnLst/>
                            <a:rect l="0" t="0" r="0" b="0"/>
                            <a:pathLst>
                              <a:path w="108204" h="1758696">
                                <a:moveTo>
                                  <a:pt x="108204" y="1758696"/>
                                </a:moveTo>
                                <a:lnTo>
                                  <a:pt x="108204" y="0"/>
                                </a:lnTo>
                                <a:lnTo>
                                  <a:pt x="0" y="0"/>
                                </a:lnTo>
                                <a:lnTo>
                                  <a:pt x="0" y="1758696"/>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13" name="Rectangle 3913"/>
                        <wps:cNvSpPr/>
                        <wps:spPr>
                          <a:xfrm rot="-5399999">
                            <a:off x="1085412" y="4911433"/>
                            <a:ext cx="370554" cy="119742"/>
                          </a:xfrm>
                          <a:prstGeom prst="rect">
                            <a:avLst/>
                          </a:prstGeom>
                          <a:ln>
                            <a:noFill/>
                          </a:ln>
                        </wps:spPr>
                        <wps:txbx>
                          <w:txbxContent>
                            <w:p w:rsidR="00C87C6F" w:rsidRDefault="00C87C6F">
                              <w:pPr>
                                <w:spacing w:after="160" w:line="259" w:lineRule="auto"/>
                                <w:ind w:left="0" w:right="0" w:firstLine="0"/>
                                <w:jc w:val="left"/>
                              </w:pPr>
                              <w:r>
                                <w:rPr>
                                  <w:sz w:val="14"/>
                                </w:rPr>
                                <w:t xml:space="preserve">Service </w:t>
                              </w:r>
                            </w:p>
                          </w:txbxContent>
                        </wps:txbx>
                        <wps:bodyPr horzOverflow="overflow" vert="horz" lIns="0" tIns="0" rIns="0" bIns="0" rtlCol="0">
                          <a:noAutofit/>
                        </wps:bodyPr>
                      </wps:wsp>
                      <wps:wsp>
                        <wps:cNvPr id="3914" name="Rectangle 3914"/>
                        <wps:cNvSpPr/>
                        <wps:spPr>
                          <a:xfrm rot="-5399999">
                            <a:off x="1102989" y="4649989"/>
                            <a:ext cx="335402" cy="119743"/>
                          </a:xfrm>
                          <a:prstGeom prst="rect">
                            <a:avLst/>
                          </a:prstGeom>
                          <a:ln>
                            <a:noFill/>
                          </a:ln>
                        </wps:spPr>
                        <wps:txbx>
                          <w:txbxContent>
                            <w:p w:rsidR="00C87C6F" w:rsidRDefault="00C87C6F">
                              <w:pPr>
                                <w:spacing w:after="160" w:line="259" w:lineRule="auto"/>
                                <w:ind w:left="0" w:right="0" w:firstLine="0"/>
                                <w:jc w:val="left"/>
                              </w:pPr>
                              <w:proofErr w:type="spellStart"/>
                              <w:r>
                                <w:rPr>
                                  <w:sz w:val="14"/>
                                </w:rPr>
                                <w:t>Centric</w:t>
                              </w:r>
                              <w:proofErr w:type="spellEnd"/>
                            </w:p>
                          </w:txbxContent>
                        </wps:txbx>
                        <wps:bodyPr horzOverflow="overflow" vert="horz" lIns="0" tIns="0" rIns="0" bIns="0" rtlCol="0">
                          <a:noAutofit/>
                        </wps:bodyPr>
                      </wps:wsp>
                      <wps:wsp>
                        <wps:cNvPr id="3915" name="Rectangle 3915"/>
                        <wps:cNvSpPr/>
                        <wps:spPr>
                          <a:xfrm rot="-5399999">
                            <a:off x="1126324" y="4395958"/>
                            <a:ext cx="288731" cy="119743"/>
                          </a:xfrm>
                          <a:prstGeom prst="rect">
                            <a:avLst/>
                          </a:prstGeom>
                          <a:ln>
                            <a:noFill/>
                          </a:ln>
                        </wps:spPr>
                        <wps:txbx>
                          <w:txbxContent>
                            <w:p w:rsidR="00C87C6F" w:rsidRDefault="00C87C6F">
                              <w:pPr>
                                <w:spacing w:after="160" w:line="259" w:lineRule="auto"/>
                                <w:ind w:left="0" w:right="0" w:firstLine="0"/>
                                <w:jc w:val="left"/>
                              </w:pPr>
                              <w:proofErr w:type="spellStart"/>
                              <w:r>
                                <w:rPr>
                                  <w:sz w:val="14"/>
                                </w:rPr>
                                <w:t>Issues</w:t>
                              </w:r>
                              <w:proofErr w:type="spellEnd"/>
                            </w:p>
                          </w:txbxContent>
                        </wps:txbx>
                        <wps:bodyPr horzOverflow="overflow" vert="horz" lIns="0" tIns="0" rIns="0" bIns="0" rtlCol="0">
                          <a:noAutofit/>
                        </wps:bodyPr>
                      </wps:wsp>
                      <wps:wsp>
                        <wps:cNvPr id="56228" name="Shape 56228"/>
                        <wps:cNvSpPr/>
                        <wps:spPr>
                          <a:xfrm>
                            <a:off x="826008" y="1976628"/>
                            <a:ext cx="109728" cy="1758696"/>
                          </a:xfrm>
                          <a:custGeom>
                            <a:avLst/>
                            <a:gdLst/>
                            <a:ahLst/>
                            <a:cxnLst/>
                            <a:rect l="0" t="0" r="0" b="0"/>
                            <a:pathLst>
                              <a:path w="109728" h="1758696">
                                <a:moveTo>
                                  <a:pt x="0" y="0"/>
                                </a:moveTo>
                                <a:lnTo>
                                  <a:pt x="109728" y="0"/>
                                </a:lnTo>
                                <a:lnTo>
                                  <a:pt x="109728" y="1758696"/>
                                </a:lnTo>
                                <a:lnTo>
                                  <a:pt x="0" y="17586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17" name="Shape 3917"/>
                        <wps:cNvSpPr/>
                        <wps:spPr>
                          <a:xfrm>
                            <a:off x="826008" y="1976628"/>
                            <a:ext cx="109728" cy="1758696"/>
                          </a:xfrm>
                          <a:custGeom>
                            <a:avLst/>
                            <a:gdLst/>
                            <a:ahLst/>
                            <a:cxnLst/>
                            <a:rect l="0" t="0" r="0" b="0"/>
                            <a:pathLst>
                              <a:path w="109728" h="1758696">
                                <a:moveTo>
                                  <a:pt x="109728" y="1758696"/>
                                </a:moveTo>
                                <a:lnTo>
                                  <a:pt x="109728" y="0"/>
                                </a:lnTo>
                                <a:lnTo>
                                  <a:pt x="0" y="0"/>
                                </a:lnTo>
                                <a:lnTo>
                                  <a:pt x="0" y="1758696"/>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18" name="Rectangle 3918"/>
                        <wps:cNvSpPr/>
                        <wps:spPr>
                          <a:xfrm rot="-5399999">
                            <a:off x="713643" y="2747665"/>
                            <a:ext cx="383440" cy="119949"/>
                          </a:xfrm>
                          <a:prstGeom prst="rect">
                            <a:avLst/>
                          </a:prstGeom>
                          <a:ln>
                            <a:noFill/>
                          </a:ln>
                        </wps:spPr>
                        <wps:txbx>
                          <w:txbxContent>
                            <w:p w:rsidR="00C87C6F" w:rsidRDefault="00C87C6F">
                              <w:pPr>
                                <w:spacing w:after="160" w:line="259" w:lineRule="auto"/>
                                <w:ind w:left="0" w:right="0" w:firstLine="0"/>
                                <w:jc w:val="left"/>
                              </w:pPr>
                              <w:r>
                                <w:rPr>
                                  <w:sz w:val="14"/>
                                </w:rPr>
                                <w:t>Security</w:t>
                              </w:r>
                            </w:p>
                          </w:txbxContent>
                        </wps:txbx>
                        <wps:bodyPr horzOverflow="overflow" vert="horz" lIns="0" tIns="0" rIns="0" bIns="0" rtlCol="0">
                          <a:noAutofit/>
                        </wps:bodyPr>
                      </wps:wsp>
                      <wps:wsp>
                        <wps:cNvPr id="56229" name="Shape 56229"/>
                        <wps:cNvSpPr/>
                        <wps:spPr>
                          <a:xfrm>
                            <a:off x="984504" y="1976628"/>
                            <a:ext cx="109728" cy="1758696"/>
                          </a:xfrm>
                          <a:custGeom>
                            <a:avLst/>
                            <a:gdLst/>
                            <a:ahLst/>
                            <a:cxnLst/>
                            <a:rect l="0" t="0" r="0" b="0"/>
                            <a:pathLst>
                              <a:path w="109728" h="1758696">
                                <a:moveTo>
                                  <a:pt x="0" y="0"/>
                                </a:moveTo>
                                <a:lnTo>
                                  <a:pt x="109728" y="0"/>
                                </a:lnTo>
                                <a:lnTo>
                                  <a:pt x="109728" y="1758696"/>
                                </a:lnTo>
                                <a:lnTo>
                                  <a:pt x="0" y="17586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0" name="Shape 3920"/>
                        <wps:cNvSpPr/>
                        <wps:spPr>
                          <a:xfrm>
                            <a:off x="984504" y="1976628"/>
                            <a:ext cx="109728" cy="1758696"/>
                          </a:xfrm>
                          <a:custGeom>
                            <a:avLst/>
                            <a:gdLst/>
                            <a:ahLst/>
                            <a:cxnLst/>
                            <a:rect l="0" t="0" r="0" b="0"/>
                            <a:pathLst>
                              <a:path w="109728" h="1758696">
                                <a:moveTo>
                                  <a:pt x="109728" y="1758696"/>
                                </a:moveTo>
                                <a:lnTo>
                                  <a:pt x="109728" y="0"/>
                                </a:lnTo>
                                <a:lnTo>
                                  <a:pt x="0" y="0"/>
                                </a:lnTo>
                                <a:lnTo>
                                  <a:pt x="0" y="1758696"/>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21" name="Rectangle 3921"/>
                        <wps:cNvSpPr/>
                        <wps:spPr>
                          <a:xfrm rot="-5399999">
                            <a:off x="726057" y="2712927"/>
                            <a:ext cx="675625" cy="119743"/>
                          </a:xfrm>
                          <a:prstGeom prst="rect">
                            <a:avLst/>
                          </a:prstGeom>
                          <a:ln>
                            <a:noFill/>
                          </a:ln>
                        </wps:spPr>
                        <wps:txbx>
                          <w:txbxContent>
                            <w:p w:rsidR="00C87C6F" w:rsidRDefault="00C87C6F">
                              <w:pPr>
                                <w:spacing w:after="160" w:line="259" w:lineRule="auto"/>
                                <w:ind w:left="0" w:right="0" w:firstLine="0"/>
                                <w:jc w:val="left"/>
                              </w:pPr>
                              <w:proofErr w:type="spellStart"/>
                              <w:r>
                                <w:rPr>
                                  <w:sz w:val="14"/>
                                </w:rPr>
                                <w:t>Cloudonomics</w:t>
                              </w:r>
                              <w:proofErr w:type="spellEnd"/>
                            </w:p>
                          </w:txbxContent>
                        </wps:txbx>
                        <wps:bodyPr horzOverflow="overflow" vert="horz" lIns="0" tIns="0" rIns="0" bIns="0" rtlCol="0">
                          <a:noAutofit/>
                        </wps:bodyPr>
                      </wps:wsp>
                      <wps:wsp>
                        <wps:cNvPr id="56230" name="Shape 56230"/>
                        <wps:cNvSpPr/>
                        <wps:spPr>
                          <a:xfrm>
                            <a:off x="1143000" y="1985772"/>
                            <a:ext cx="109728" cy="1757172"/>
                          </a:xfrm>
                          <a:custGeom>
                            <a:avLst/>
                            <a:gdLst/>
                            <a:ahLst/>
                            <a:cxnLst/>
                            <a:rect l="0" t="0" r="0" b="0"/>
                            <a:pathLst>
                              <a:path w="109728" h="1757172">
                                <a:moveTo>
                                  <a:pt x="0" y="0"/>
                                </a:moveTo>
                                <a:lnTo>
                                  <a:pt x="109728" y="0"/>
                                </a:lnTo>
                                <a:lnTo>
                                  <a:pt x="109728" y="1757172"/>
                                </a:lnTo>
                                <a:lnTo>
                                  <a:pt x="0" y="175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3" name="Shape 3923"/>
                        <wps:cNvSpPr/>
                        <wps:spPr>
                          <a:xfrm>
                            <a:off x="1143000" y="1985772"/>
                            <a:ext cx="109728" cy="1757172"/>
                          </a:xfrm>
                          <a:custGeom>
                            <a:avLst/>
                            <a:gdLst/>
                            <a:ahLst/>
                            <a:cxnLst/>
                            <a:rect l="0" t="0" r="0" b="0"/>
                            <a:pathLst>
                              <a:path w="109728" h="1757172">
                                <a:moveTo>
                                  <a:pt x="109728" y="1757172"/>
                                </a:moveTo>
                                <a:lnTo>
                                  <a:pt x="109728" y="0"/>
                                </a:lnTo>
                                <a:lnTo>
                                  <a:pt x="0" y="0"/>
                                </a:lnTo>
                                <a:lnTo>
                                  <a:pt x="0" y="175717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24" name="Rectangle 3924"/>
                        <wps:cNvSpPr/>
                        <wps:spPr>
                          <a:xfrm rot="-5399999">
                            <a:off x="1098692" y="2991835"/>
                            <a:ext cx="247349" cy="119743"/>
                          </a:xfrm>
                          <a:prstGeom prst="rect">
                            <a:avLst/>
                          </a:prstGeom>
                          <a:ln>
                            <a:noFill/>
                          </a:ln>
                        </wps:spPr>
                        <wps:txbx>
                          <w:txbxContent>
                            <w:p w:rsidR="00C87C6F" w:rsidRDefault="00C87C6F">
                              <w:pPr>
                                <w:spacing w:after="160" w:line="259" w:lineRule="auto"/>
                                <w:ind w:left="0" w:right="0" w:firstLine="0"/>
                                <w:jc w:val="left"/>
                              </w:pPr>
                              <w:r>
                                <w:rPr>
                                  <w:sz w:val="14"/>
                                </w:rPr>
                                <w:t xml:space="preserve">Data </w:t>
                              </w:r>
                            </w:p>
                          </w:txbxContent>
                        </wps:txbx>
                        <wps:bodyPr horzOverflow="overflow" vert="horz" lIns="0" tIns="0" rIns="0" bIns="0" rtlCol="0">
                          <a:noAutofit/>
                        </wps:bodyPr>
                      </wps:wsp>
                      <wps:wsp>
                        <wps:cNvPr id="3925" name="Rectangle 3925"/>
                        <wps:cNvSpPr/>
                        <wps:spPr>
                          <a:xfrm rot="-5399999">
                            <a:off x="934929" y="2639096"/>
                            <a:ext cx="574875" cy="119743"/>
                          </a:xfrm>
                          <a:prstGeom prst="rect">
                            <a:avLst/>
                          </a:prstGeom>
                          <a:ln>
                            <a:noFill/>
                          </a:ln>
                        </wps:spPr>
                        <wps:txbx>
                          <w:txbxContent>
                            <w:p w:rsidR="00C87C6F" w:rsidRDefault="00C87C6F">
                              <w:pPr>
                                <w:spacing w:after="160" w:line="259" w:lineRule="auto"/>
                                <w:ind w:left="0" w:right="0" w:firstLine="0"/>
                                <w:jc w:val="left"/>
                              </w:pPr>
                              <w:proofErr w:type="spellStart"/>
                              <w:r>
                                <w:rPr>
                                  <w:sz w:val="14"/>
                                </w:rPr>
                                <w:t>Governance</w:t>
                              </w:r>
                              <w:proofErr w:type="spellEnd"/>
                            </w:p>
                          </w:txbxContent>
                        </wps:txbx>
                        <wps:bodyPr horzOverflow="overflow" vert="horz" lIns="0" tIns="0" rIns="0" bIns="0" rtlCol="0">
                          <a:noAutofit/>
                        </wps:bodyPr>
                      </wps:wsp>
                      <wps:wsp>
                        <wps:cNvPr id="56231" name="Shape 56231"/>
                        <wps:cNvSpPr/>
                        <wps:spPr>
                          <a:xfrm>
                            <a:off x="1303020" y="1978152"/>
                            <a:ext cx="109728" cy="1757172"/>
                          </a:xfrm>
                          <a:custGeom>
                            <a:avLst/>
                            <a:gdLst/>
                            <a:ahLst/>
                            <a:cxnLst/>
                            <a:rect l="0" t="0" r="0" b="0"/>
                            <a:pathLst>
                              <a:path w="109728" h="1757172">
                                <a:moveTo>
                                  <a:pt x="0" y="0"/>
                                </a:moveTo>
                                <a:lnTo>
                                  <a:pt x="109728" y="0"/>
                                </a:lnTo>
                                <a:lnTo>
                                  <a:pt x="109728" y="1757172"/>
                                </a:lnTo>
                                <a:lnTo>
                                  <a:pt x="0" y="175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7" name="Shape 3927"/>
                        <wps:cNvSpPr/>
                        <wps:spPr>
                          <a:xfrm>
                            <a:off x="1303020" y="1978152"/>
                            <a:ext cx="109728" cy="1757172"/>
                          </a:xfrm>
                          <a:custGeom>
                            <a:avLst/>
                            <a:gdLst/>
                            <a:ahLst/>
                            <a:cxnLst/>
                            <a:rect l="0" t="0" r="0" b="0"/>
                            <a:pathLst>
                              <a:path w="109728" h="1757172">
                                <a:moveTo>
                                  <a:pt x="109728" y="1757172"/>
                                </a:moveTo>
                                <a:lnTo>
                                  <a:pt x="109728" y="0"/>
                                </a:lnTo>
                                <a:lnTo>
                                  <a:pt x="0" y="0"/>
                                </a:lnTo>
                                <a:lnTo>
                                  <a:pt x="0" y="175717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28" name="Rectangle 3928"/>
                        <wps:cNvSpPr/>
                        <wps:spPr>
                          <a:xfrm rot="-5399999">
                            <a:off x="1023195" y="2705807"/>
                            <a:ext cx="718360" cy="119950"/>
                          </a:xfrm>
                          <a:prstGeom prst="rect">
                            <a:avLst/>
                          </a:prstGeom>
                          <a:ln>
                            <a:noFill/>
                          </a:ln>
                        </wps:spPr>
                        <wps:txbx>
                          <w:txbxContent>
                            <w:p w:rsidR="00C87C6F" w:rsidRDefault="00C87C6F">
                              <w:pPr>
                                <w:spacing w:after="160" w:line="259" w:lineRule="auto"/>
                                <w:ind w:left="0" w:right="0" w:firstLine="0"/>
                                <w:jc w:val="left"/>
                              </w:pPr>
                              <w:r>
                                <w:rPr>
                                  <w:sz w:val="14"/>
                                </w:rPr>
                                <w:t>Data Migration</w:t>
                              </w:r>
                            </w:p>
                          </w:txbxContent>
                        </wps:txbx>
                        <wps:bodyPr horzOverflow="overflow" vert="horz" lIns="0" tIns="0" rIns="0" bIns="0" rtlCol="0">
                          <a:noAutofit/>
                        </wps:bodyPr>
                      </wps:wsp>
                      <wps:wsp>
                        <wps:cNvPr id="56232" name="Shape 56232"/>
                        <wps:cNvSpPr/>
                        <wps:spPr>
                          <a:xfrm>
                            <a:off x="1449324" y="1985772"/>
                            <a:ext cx="123444" cy="3654552"/>
                          </a:xfrm>
                          <a:custGeom>
                            <a:avLst/>
                            <a:gdLst/>
                            <a:ahLst/>
                            <a:cxnLst/>
                            <a:rect l="0" t="0" r="0" b="0"/>
                            <a:pathLst>
                              <a:path w="123444" h="3654552">
                                <a:moveTo>
                                  <a:pt x="0" y="0"/>
                                </a:moveTo>
                                <a:lnTo>
                                  <a:pt x="123444" y="0"/>
                                </a:lnTo>
                                <a:lnTo>
                                  <a:pt x="123444" y="3654552"/>
                                </a:lnTo>
                                <a:lnTo>
                                  <a:pt x="0" y="3654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0" name="Shape 3930"/>
                        <wps:cNvSpPr/>
                        <wps:spPr>
                          <a:xfrm>
                            <a:off x="1449324" y="1985772"/>
                            <a:ext cx="123444" cy="3654552"/>
                          </a:xfrm>
                          <a:custGeom>
                            <a:avLst/>
                            <a:gdLst/>
                            <a:ahLst/>
                            <a:cxnLst/>
                            <a:rect l="0" t="0" r="0" b="0"/>
                            <a:pathLst>
                              <a:path w="123444" h="3654552">
                                <a:moveTo>
                                  <a:pt x="123444" y="3654552"/>
                                </a:moveTo>
                                <a:lnTo>
                                  <a:pt x="123444" y="0"/>
                                </a:lnTo>
                                <a:lnTo>
                                  <a:pt x="0" y="0"/>
                                </a:lnTo>
                                <a:lnTo>
                                  <a:pt x="0" y="365455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31" name="Rectangle 3931"/>
                        <wps:cNvSpPr/>
                        <wps:spPr>
                          <a:xfrm rot="-5399999">
                            <a:off x="1168016" y="3661298"/>
                            <a:ext cx="735699" cy="119743"/>
                          </a:xfrm>
                          <a:prstGeom prst="rect">
                            <a:avLst/>
                          </a:prstGeom>
                          <a:ln>
                            <a:noFill/>
                          </a:ln>
                        </wps:spPr>
                        <wps:txbx>
                          <w:txbxContent>
                            <w:p w:rsidR="00C87C6F" w:rsidRDefault="00C87C6F">
                              <w:pPr>
                                <w:spacing w:after="160" w:line="259" w:lineRule="auto"/>
                                <w:ind w:left="0" w:right="0" w:firstLine="0"/>
                                <w:jc w:val="left"/>
                              </w:pPr>
                              <w:proofErr w:type="spellStart"/>
                              <w:r>
                                <w:rPr>
                                  <w:sz w:val="14"/>
                                </w:rPr>
                                <w:t>Interoperability</w:t>
                              </w:r>
                              <w:proofErr w:type="spellEnd"/>
                            </w:p>
                          </w:txbxContent>
                        </wps:txbx>
                        <wps:bodyPr horzOverflow="overflow" vert="horz" lIns="0" tIns="0" rIns="0" bIns="0" rtlCol="0">
                          <a:noAutofit/>
                        </wps:bodyPr>
                      </wps:wsp>
                      <wps:wsp>
                        <wps:cNvPr id="56233" name="Shape 56233"/>
                        <wps:cNvSpPr/>
                        <wps:spPr>
                          <a:xfrm>
                            <a:off x="1627632" y="1985772"/>
                            <a:ext cx="124968" cy="3654552"/>
                          </a:xfrm>
                          <a:custGeom>
                            <a:avLst/>
                            <a:gdLst/>
                            <a:ahLst/>
                            <a:cxnLst/>
                            <a:rect l="0" t="0" r="0" b="0"/>
                            <a:pathLst>
                              <a:path w="124968" h="3654552">
                                <a:moveTo>
                                  <a:pt x="0" y="0"/>
                                </a:moveTo>
                                <a:lnTo>
                                  <a:pt x="124968" y="0"/>
                                </a:lnTo>
                                <a:lnTo>
                                  <a:pt x="124968" y="3654552"/>
                                </a:lnTo>
                                <a:lnTo>
                                  <a:pt x="0" y="3654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3" name="Shape 3933"/>
                        <wps:cNvSpPr/>
                        <wps:spPr>
                          <a:xfrm>
                            <a:off x="1627632" y="1985772"/>
                            <a:ext cx="124968" cy="3654552"/>
                          </a:xfrm>
                          <a:custGeom>
                            <a:avLst/>
                            <a:gdLst/>
                            <a:ahLst/>
                            <a:cxnLst/>
                            <a:rect l="0" t="0" r="0" b="0"/>
                            <a:pathLst>
                              <a:path w="124968" h="3654552">
                                <a:moveTo>
                                  <a:pt x="124968" y="3654552"/>
                                </a:moveTo>
                                <a:lnTo>
                                  <a:pt x="124968" y="0"/>
                                </a:lnTo>
                                <a:lnTo>
                                  <a:pt x="0" y="0"/>
                                </a:lnTo>
                                <a:lnTo>
                                  <a:pt x="0" y="365455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34" name="Rectangle 3934"/>
                        <wps:cNvSpPr/>
                        <wps:spPr>
                          <a:xfrm rot="-5399999">
                            <a:off x="1476570" y="3693374"/>
                            <a:ext cx="476476" cy="119743"/>
                          </a:xfrm>
                          <a:prstGeom prst="rect">
                            <a:avLst/>
                          </a:prstGeom>
                          <a:ln>
                            <a:noFill/>
                          </a:ln>
                        </wps:spPr>
                        <wps:txbx>
                          <w:txbxContent>
                            <w:p w:rsidR="00C87C6F" w:rsidRDefault="00C87C6F">
                              <w:pPr>
                                <w:spacing w:after="160" w:line="259" w:lineRule="auto"/>
                                <w:ind w:left="0" w:right="0" w:firstLine="0"/>
                                <w:jc w:val="left"/>
                              </w:pPr>
                              <w:proofErr w:type="spellStart"/>
                              <w:r>
                                <w:rPr>
                                  <w:sz w:val="14"/>
                                </w:rPr>
                                <w:t>Scalability</w:t>
                              </w:r>
                              <w:proofErr w:type="spellEnd"/>
                            </w:p>
                          </w:txbxContent>
                        </wps:txbx>
                        <wps:bodyPr horzOverflow="overflow" vert="horz" lIns="0" tIns="0" rIns="0" bIns="0" rtlCol="0">
                          <a:noAutofit/>
                        </wps:bodyPr>
                      </wps:wsp>
                      <wps:wsp>
                        <wps:cNvPr id="56234" name="Shape 56234"/>
                        <wps:cNvSpPr/>
                        <wps:spPr>
                          <a:xfrm>
                            <a:off x="1825752" y="76200"/>
                            <a:ext cx="124968" cy="5571744"/>
                          </a:xfrm>
                          <a:custGeom>
                            <a:avLst/>
                            <a:gdLst/>
                            <a:ahLst/>
                            <a:cxnLst/>
                            <a:rect l="0" t="0" r="0" b="0"/>
                            <a:pathLst>
                              <a:path w="124968" h="5571744">
                                <a:moveTo>
                                  <a:pt x="0" y="0"/>
                                </a:moveTo>
                                <a:lnTo>
                                  <a:pt x="124968" y="0"/>
                                </a:lnTo>
                                <a:lnTo>
                                  <a:pt x="124968" y="5571744"/>
                                </a:lnTo>
                                <a:lnTo>
                                  <a:pt x="0" y="5571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6" name="Shape 3936"/>
                        <wps:cNvSpPr/>
                        <wps:spPr>
                          <a:xfrm>
                            <a:off x="1825752" y="76200"/>
                            <a:ext cx="124968" cy="5571744"/>
                          </a:xfrm>
                          <a:custGeom>
                            <a:avLst/>
                            <a:gdLst/>
                            <a:ahLst/>
                            <a:cxnLst/>
                            <a:rect l="0" t="0" r="0" b="0"/>
                            <a:pathLst>
                              <a:path w="124968" h="5571744">
                                <a:moveTo>
                                  <a:pt x="124968" y="5571744"/>
                                </a:moveTo>
                                <a:lnTo>
                                  <a:pt x="124968" y="0"/>
                                </a:lnTo>
                                <a:lnTo>
                                  <a:pt x="0" y="0"/>
                                </a:lnTo>
                                <a:lnTo>
                                  <a:pt x="0" y="5571744"/>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37" name="Rectangle 3937"/>
                        <wps:cNvSpPr/>
                        <wps:spPr>
                          <a:xfrm rot="-5399999">
                            <a:off x="1730026" y="3046815"/>
                            <a:ext cx="367306" cy="119949"/>
                          </a:xfrm>
                          <a:prstGeom prst="rect">
                            <a:avLst/>
                          </a:prstGeom>
                          <a:ln>
                            <a:noFill/>
                          </a:ln>
                        </wps:spPr>
                        <wps:txbx>
                          <w:txbxContent>
                            <w:p w:rsidR="00C87C6F" w:rsidRDefault="00C87C6F">
                              <w:pPr>
                                <w:spacing w:after="160" w:line="259" w:lineRule="auto"/>
                                <w:ind w:left="0" w:right="0" w:firstLine="0"/>
                                <w:jc w:val="left"/>
                              </w:pPr>
                              <w:r>
                                <w:rPr>
                                  <w:sz w:val="14"/>
                                </w:rPr>
                                <w:t xml:space="preserve">Quality </w:t>
                              </w:r>
                            </w:p>
                          </w:txbxContent>
                        </wps:txbx>
                        <wps:bodyPr horzOverflow="overflow" vert="horz" lIns="0" tIns="0" rIns="0" bIns="0" rtlCol="0">
                          <a:noAutofit/>
                        </wps:bodyPr>
                      </wps:wsp>
                      <wps:wsp>
                        <wps:cNvPr id="3938" name="Rectangle 3938"/>
                        <wps:cNvSpPr/>
                        <wps:spPr>
                          <a:xfrm rot="-5399999">
                            <a:off x="1863917" y="2900163"/>
                            <a:ext cx="99525" cy="119949"/>
                          </a:xfrm>
                          <a:prstGeom prst="rect">
                            <a:avLst/>
                          </a:prstGeom>
                          <a:ln>
                            <a:noFill/>
                          </a:ln>
                        </wps:spPr>
                        <wps:txbx>
                          <w:txbxContent>
                            <w:p w:rsidR="00C87C6F" w:rsidRDefault="00C87C6F">
                              <w:pPr>
                                <w:spacing w:after="160" w:line="259" w:lineRule="auto"/>
                                <w:ind w:left="0" w:right="0" w:firstLine="0"/>
                                <w:jc w:val="left"/>
                              </w:pPr>
                              <w:r>
                                <w:rPr>
                                  <w:sz w:val="14"/>
                                </w:rPr>
                                <w:t>of</w:t>
                              </w:r>
                            </w:p>
                          </w:txbxContent>
                        </wps:txbx>
                        <wps:bodyPr horzOverflow="overflow" vert="horz" lIns="0" tIns="0" rIns="0" bIns="0" rtlCol="0">
                          <a:noAutofit/>
                        </wps:bodyPr>
                      </wps:wsp>
                      <wps:wsp>
                        <wps:cNvPr id="3939" name="Rectangle 3939"/>
                        <wps:cNvSpPr/>
                        <wps:spPr>
                          <a:xfrm rot="-5399999">
                            <a:off x="1594068" y="2535826"/>
                            <a:ext cx="639223" cy="119950"/>
                          </a:xfrm>
                          <a:prstGeom prst="rect">
                            <a:avLst/>
                          </a:prstGeom>
                          <a:ln>
                            <a:noFill/>
                          </a:ln>
                        </wps:spPr>
                        <wps:txbx>
                          <w:txbxContent>
                            <w:p w:rsidR="00C87C6F" w:rsidRDefault="00C87C6F">
                              <w:pPr>
                                <w:spacing w:after="160" w:line="259" w:lineRule="auto"/>
                                <w:ind w:left="0" w:right="0" w:firstLine="0"/>
                                <w:jc w:val="left"/>
                              </w:pPr>
                              <w:r>
                                <w:rPr>
                                  <w:sz w:val="14"/>
                                </w:rPr>
                                <w:t>Service (QoS)</w:t>
                              </w:r>
                            </w:p>
                          </w:txbxContent>
                        </wps:txbx>
                        <wps:bodyPr horzOverflow="overflow" vert="horz" lIns="0" tIns="0" rIns="0" bIns="0" rtlCol="0">
                          <a:noAutofit/>
                        </wps:bodyPr>
                      </wps:wsp>
                      <wps:wsp>
                        <wps:cNvPr id="56235" name="Shape 56235"/>
                        <wps:cNvSpPr/>
                        <wps:spPr>
                          <a:xfrm>
                            <a:off x="640080" y="77724"/>
                            <a:ext cx="179832" cy="1738884"/>
                          </a:xfrm>
                          <a:custGeom>
                            <a:avLst/>
                            <a:gdLst/>
                            <a:ahLst/>
                            <a:cxnLst/>
                            <a:rect l="0" t="0" r="0" b="0"/>
                            <a:pathLst>
                              <a:path w="179832" h="1738884">
                                <a:moveTo>
                                  <a:pt x="0" y="0"/>
                                </a:moveTo>
                                <a:lnTo>
                                  <a:pt x="179832" y="0"/>
                                </a:lnTo>
                                <a:lnTo>
                                  <a:pt x="179832" y="1738884"/>
                                </a:lnTo>
                                <a:lnTo>
                                  <a:pt x="0" y="17388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41" name="Shape 3941"/>
                        <wps:cNvSpPr/>
                        <wps:spPr>
                          <a:xfrm>
                            <a:off x="640080" y="77724"/>
                            <a:ext cx="179832" cy="1738884"/>
                          </a:xfrm>
                          <a:custGeom>
                            <a:avLst/>
                            <a:gdLst/>
                            <a:ahLst/>
                            <a:cxnLst/>
                            <a:rect l="0" t="0" r="0" b="0"/>
                            <a:pathLst>
                              <a:path w="179832" h="1738884">
                                <a:moveTo>
                                  <a:pt x="179832" y="1738884"/>
                                </a:moveTo>
                                <a:lnTo>
                                  <a:pt x="179832" y="0"/>
                                </a:lnTo>
                                <a:lnTo>
                                  <a:pt x="0" y="0"/>
                                </a:lnTo>
                                <a:lnTo>
                                  <a:pt x="0" y="1738884"/>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42" name="Rectangle 3942"/>
                        <wps:cNvSpPr/>
                        <wps:spPr>
                          <a:xfrm rot="-5399999">
                            <a:off x="644145" y="1494943"/>
                            <a:ext cx="213333" cy="103226"/>
                          </a:xfrm>
                          <a:prstGeom prst="rect">
                            <a:avLst/>
                          </a:prstGeom>
                          <a:ln>
                            <a:noFill/>
                          </a:ln>
                        </wps:spPr>
                        <wps:txbx>
                          <w:txbxContent>
                            <w:p w:rsidR="00C87C6F" w:rsidRDefault="00C87C6F">
                              <w:pPr>
                                <w:spacing w:after="160" w:line="259" w:lineRule="auto"/>
                                <w:ind w:left="0" w:right="0" w:firstLine="0"/>
                                <w:jc w:val="left"/>
                              </w:pPr>
                              <w:r>
                                <w:rPr>
                                  <w:sz w:val="12"/>
                                </w:rPr>
                                <w:t xml:space="preserve">User </w:t>
                              </w:r>
                            </w:p>
                          </w:txbxContent>
                        </wps:txbx>
                        <wps:bodyPr horzOverflow="overflow" vert="horz" lIns="0" tIns="0" rIns="0" bIns="0" rtlCol="0">
                          <a:noAutofit/>
                        </wps:bodyPr>
                      </wps:wsp>
                      <wps:wsp>
                        <wps:cNvPr id="3943" name="Rectangle 3943"/>
                        <wps:cNvSpPr/>
                        <wps:spPr>
                          <a:xfrm rot="-5399999">
                            <a:off x="476063" y="1165190"/>
                            <a:ext cx="549498" cy="103226"/>
                          </a:xfrm>
                          <a:prstGeom prst="rect">
                            <a:avLst/>
                          </a:prstGeom>
                          <a:ln>
                            <a:noFill/>
                          </a:ln>
                        </wps:spPr>
                        <wps:txbx>
                          <w:txbxContent>
                            <w:p w:rsidR="00C87C6F" w:rsidRDefault="00C87C6F">
                              <w:pPr>
                                <w:spacing w:after="160" w:line="259" w:lineRule="auto"/>
                                <w:ind w:left="0" w:right="0" w:firstLine="0"/>
                                <w:jc w:val="left"/>
                              </w:pPr>
                              <w:proofErr w:type="spellStart"/>
                              <w:r>
                                <w:rPr>
                                  <w:sz w:val="12"/>
                                </w:rPr>
                                <w:t>Consumption</w:t>
                              </w:r>
                              <w:proofErr w:type="spellEnd"/>
                            </w:p>
                          </w:txbxContent>
                        </wps:txbx>
                        <wps:bodyPr horzOverflow="overflow" vert="horz" lIns="0" tIns="0" rIns="0" bIns="0" rtlCol="0">
                          <a:noAutofit/>
                        </wps:bodyPr>
                      </wps:wsp>
                      <wps:wsp>
                        <wps:cNvPr id="3944" name="Rectangle 3944"/>
                        <wps:cNvSpPr/>
                        <wps:spPr>
                          <a:xfrm rot="-5399999">
                            <a:off x="628082" y="885916"/>
                            <a:ext cx="245460" cy="103226"/>
                          </a:xfrm>
                          <a:prstGeom prst="rect">
                            <a:avLst/>
                          </a:prstGeom>
                          <a:ln>
                            <a:noFill/>
                          </a:ln>
                        </wps:spPr>
                        <wps:txbx>
                          <w:txbxContent>
                            <w:p w:rsidR="00C87C6F" w:rsidRDefault="00C87C6F">
                              <w:pPr>
                                <w:spacing w:after="160" w:line="259" w:lineRule="auto"/>
                                <w:ind w:left="0" w:right="0" w:firstLine="0"/>
                                <w:jc w:val="left"/>
                              </w:pPr>
                              <w:proofErr w:type="spellStart"/>
                              <w:r>
                                <w:rPr>
                                  <w:sz w:val="12"/>
                                </w:rPr>
                                <w:t>based</w:t>
                              </w:r>
                              <w:proofErr w:type="spellEnd"/>
                            </w:p>
                          </w:txbxContent>
                        </wps:txbx>
                        <wps:bodyPr horzOverflow="overflow" vert="horz" lIns="0" tIns="0" rIns="0" bIns="0" rtlCol="0">
                          <a:noAutofit/>
                        </wps:bodyPr>
                      </wps:wsp>
                      <wps:wsp>
                        <wps:cNvPr id="3945" name="Rectangle 3945"/>
                        <wps:cNvSpPr/>
                        <wps:spPr>
                          <a:xfrm rot="-5399999">
                            <a:off x="337928" y="394404"/>
                            <a:ext cx="825768" cy="103227"/>
                          </a:xfrm>
                          <a:prstGeom prst="rect">
                            <a:avLst/>
                          </a:prstGeom>
                          <a:ln>
                            <a:noFill/>
                          </a:ln>
                        </wps:spPr>
                        <wps:txbx>
                          <w:txbxContent>
                            <w:p w:rsidR="00C87C6F" w:rsidRDefault="00C87C6F">
                              <w:pPr>
                                <w:spacing w:after="160" w:line="259" w:lineRule="auto"/>
                                <w:ind w:left="0" w:right="0" w:firstLine="0"/>
                                <w:jc w:val="left"/>
                              </w:pPr>
                              <w:r>
                                <w:rPr>
                                  <w:sz w:val="12"/>
                                </w:rPr>
                                <w:t>Billing and Metering</w:t>
                              </w:r>
                            </w:p>
                          </w:txbxContent>
                        </wps:txbx>
                        <wps:bodyPr horzOverflow="overflow" vert="horz" lIns="0" tIns="0" rIns="0" bIns="0" rtlCol="0">
                          <a:noAutofit/>
                        </wps:bodyPr>
                      </wps:wsp>
                      <wps:wsp>
                        <wps:cNvPr id="56236" name="Shape 56236"/>
                        <wps:cNvSpPr/>
                        <wps:spPr>
                          <a:xfrm>
                            <a:off x="870204" y="77724"/>
                            <a:ext cx="179832" cy="1738884"/>
                          </a:xfrm>
                          <a:custGeom>
                            <a:avLst/>
                            <a:gdLst/>
                            <a:ahLst/>
                            <a:cxnLst/>
                            <a:rect l="0" t="0" r="0" b="0"/>
                            <a:pathLst>
                              <a:path w="179832" h="1738884">
                                <a:moveTo>
                                  <a:pt x="0" y="0"/>
                                </a:moveTo>
                                <a:lnTo>
                                  <a:pt x="179832" y="0"/>
                                </a:lnTo>
                                <a:lnTo>
                                  <a:pt x="179832" y="1738884"/>
                                </a:lnTo>
                                <a:lnTo>
                                  <a:pt x="0" y="17388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47" name="Shape 3947"/>
                        <wps:cNvSpPr/>
                        <wps:spPr>
                          <a:xfrm>
                            <a:off x="870204" y="77724"/>
                            <a:ext cx="179832" cy="1738884"/>
                          </a:xfrm>
                          <a:custGeom>
                            <a:avLst/>
                            <a:gdLst/>
                            <a:ahLst/>
                            <a:cxnLst/>
                            <a:rect l="0" t="0" r="0" b="0"/>
                            <a:pathLst>
                              <a:path w="179832" h="1738884">
                                <a:moveTo>
                                  <a:pt x="179832" y="1738884"/>
                                </a:moveTo>
                                <a:lnTo>
                                  <a:pt x="179832" y="0"/>
                                </a:lnTo>
                                <a:lnTo>
                                  <a:pt x="0" y="0"/>
                                </a:lnTo>
                                <a:lnTo>
                                  <a:pt x="0" y="1738884"/>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48" name="Rectangle 3948"/>
                        <wps:cNvSpPr/>
                        <wps:spPr>
                          <a:xfrm rot="-5399999">
                            <a:off x="874142" y="1095527"/>
                            <a:ext cx="213333" cy="103227"/>
                          </a:xfrm>
                          <a:prstGeom prst="rect">
                            <a:avLst/>
                          </a:prstGeom>
                          <a:ln>
                            <a:noFill/>
                          </a:ln>
                        </wps:spPr>
                        <wps:txbx>
                          <w:txbxContent>
                            <w:p w:rsidR="00C87C6F" w:rsidRDefault="00C87C6F">
                              <w:pPr>
                                <w:spacing w:after="160" w:line="259" w:lineRule="auto"/>
                                <w:ind w:left="0" w:right="0" w:firstLine="0"/>
                                <w:jc w:val="left"/>
                              </w:pPr>
                              <w:r>
                                <w:rPr>
                                  <w:sz w:val="12"/>
                                </w:rPr>
                                <w:t xml:space="preserve">User </w:t>
                              </w:r>
                            </w:p>
                          </w:txbxContent>
                        </wps:txbx>
                        <wps:bodyPr horzOverflow="overflow" vert="horz" lIns="0" tIns="0" rIns="0" bIns="0" rtlCol="0">
                          <a:noAutofit/>
                        </wps:bodyPr>
                      </wps:wsp>
                      <wps:wsp>
                        <wps:cNvPr id="3949" name="Rectangle 3949"/>
                        <wps:cNvSpPr/>
                        <wps:spPr>
                          <a:xfrm rot="-5399999">
                            <a:off x="834819" y="894661"/>
                            <a:ext cx="291979" cy="103227"/>
                          </a:xfrm>
                          <a:prstGeom prst="rect">
                            <a:avLst/>
                          </a:prstGeom>
                          <a:ln>
                            <a:noFill/>
                          </a:ln>
                        </wps:spPr>
                        <wps:txbx>
                          <w:txbxContent>
                            <w:p w:rsidR="00C87C6F" w:rsidRDefault="00C87C6F">
                              <w:pPr>
                                <w:spacing w:after="160" w:line="259" w:lineRule="auto"/>
                                <w:ind w:left="0" w:right="0" w:firstLine="0"/>
                                <w:jc w:val="left"/>
                              </w:pPr>
                              <w:proofErr w:type="spellStart"/>
                              <w:r>
                                <w:rPr>
                                  <w:sz w:val="12"/>
                                </w:rPr>
                                <w:t>Centric</w:t>
                              </w:r>
                              <w:proofErr w:type="spellEnd"/>
                            </w:p>
                          </w:txbxContent>
                        </wps:txbx>
                        <wps:bodyPr horzOverflow="overflow" vert="horz" lIns="0" tIns="0" rIns="0" bIns="0" rtlCol="0">
                          <a:noAutofit/>
                        </wps:bodyPr>
                      </wps:wsp>
                      <wps:wsp>
                        <wps:cNvPr id="3950" name="Rectangle 3950"/>
                        <wps:cNvSpPr/>
                        <wps:spPr>
                          <a:xfrm rot="-5399999">
                            <a:off x="835123" y="658555"/>
                            <a:ext cx="291370" cy="103227"/>
                          </a:xfrm>
                          <a:prstGeom prst="rect">
                            <a:avLst/>
                          </a:prstGeom>
                          <a:ln>
                            <a:noFill/>
                          </a:ln>
                        </wps:spPr>
                        <wps:txbx>
                          <w:txbxContent>
                            <w:p w:rsidR="00C87C6F" w:rsidRDefault="00C87C6F">
                              <w:pPr>
                                <w:spacing w:after="160" w:line="259" w:lineRule="auto"/>
                                <w:ind w:left="0" w:right="0" w:firstLine="0"/>
                                <w:jc w:val="left"/>
                              </w:pPr>
                              <w:r>
                                <w:rPr>
                                  <w:sz w:val="12"/>
                                </w:rPr>
                                <w:t>Privacy</w:t>
                              </w:r>
                            </w:p>
                          </w:txbxContent>
                        </wps:txbx>
                        <wps:bodyPr horzOverflow="overflow" vert="horz" lIns="0" tIns="0" rIns="0" bIns="0" rtlCol="0">
                          <a:noAutofit/>
                        </wps:bodyPr>
                      </wps:wsp>
                      <wps:wsp>
                        <wps:cNvPr id="56237" name="Shape 56237"/>
                        <wps:cNvSpPr/>
                        <wps:spPr>
                          <a:xfrm>
                            <a:off x="1117092" y="77724"/>
                            <a:ext cx="179832" cy="1738884"/>
                          </a:xfrm>
                          <a:custGeom>
                            <a:avLst/>
                            <a:gdLst/>
                            <a:ahLst/>
                            <a:cxnLst/>
                            <a:rect l="0" t="0" r="0" b="0"/>
                            <a:pathLst>
                              <a:path w="179832" h="1738884">
                                <a:moveTo>
                                  <a:pt x="0" y="0"/>
                                </a:moveTo>
                                <a:lnTo>
                                  <a:pt x="179832" y="0"/>
                                </a:lnTo>
                                <a:lnTo>
                                  <a:pt x="179832" y="1738884"/>
                                </a:lnTo>
                                <a:lnTo>
                                  <a:pt x="0" y="17388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53" name="Rectangle 3953"/>
                        <wps:cNvSpPr/>
                        <wps:spPr>
                          <a:xfrm rot="-5399999">
                            <a:off x="605851" y="740051"/>
                            <a:ext cx="1244326" cy="103226"/>
                          </a:xfrm>
                          <a:prstGeom prst="rect">
                            <a:avLst/>
                          </a:prstGeom>
                          <a:ln>
                            <a:noFill/>
                          </a:ln>
                        </wps:spPr>
                        <wps:txbx>
                          <w:txbxContent>
                            <w:p w:rsidR="00C87C6F" w:rsidRDefault="00C87C6F">
                              <w:pPr>
                                <w:spacing w:after="160" w:line="259" w:lineRule="auto"/>
                                <w:ind w:left="0" w:right="0" w:firstLine="0"/>
                                <w:jc w:val="left"/>
                              </w:pPr>
                              <w:r>
                                <w:rPr>
                                  <w:sz w:val="12"/>
                                  <w:bdr w:val="single" w:sz="2" w:space="0" w:color="000000"/>
                                </w:rPr>
                                <w:t>Service Level Agreement (SLA)</w:t>
                              </w:r>
                            </w:p>
                          </w:txbxContent>
                        </wps:txbx>
                        <wps:bodyPr horzOverflow="overflow" vert="horz" lIns="0" tIns="0" rIns="0" bIns="0" rtlCol="0">
                          <a:noAutofit/>
                        </wps:bodyPr>
                      </wps:wsp>
                      <wps:wsp>
                        <wps:cNvPr id="56238" name="Shape 56238"/>
                        <wps:cNvSpPr/>
                        <wps:spPr>
                          <a:xfrm>
                            <a:off x="1356360" y="77724"/>
                            <a:ext cx="181356" cy="1738884"/>
                          </a:xfrm>
                          <a:custGeom>
                            <a:avLst/>
                            <a:gdLst/>
                            <a:ahLst/>
                            <a:cxnLst/>
                            <a:rect l="0" t="0" r="0" b="0"/>
                            <a:pathLst>
                              <a:path w="181356" h="1738884">
                                <a:moveTo>
                                  <a:pt x="0" y="0"/>
                                </a:moveTo>
                                <a:lnTo>
                                  <a:pt x="181356" y="0"/>
                                </a:lnTo>
                                <a:lnTo>
                                  <a:pt x="181356" y="1738884"/>
                                </a:lnTo>
                                <a:lnTo>
                                  <a:pt x="0" y="17388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55" name="Shape 3955"/>
                        <wps:cNvSpPr/>
                        <wps:spPr>
                          <a:xfrm>
                            <a:off x="1356360" y="77724"/>
                            <a:ext cx="181356" cy="1738884"/>
                          </a:xfrm>
                          <a:custGeom>
                            <a:avLst/>
                            <a:gdLst/>
                            <a:ahLst/>
                            <a:cxnLst/>
                            <a:rect l="0" t="0" r="0" b="0"/>
                            <a:pathLst>
                              <a:path w="181356" h="1738884">
                                <a:moveTo>
                                  <a:pt x="181356" y="1738884"/>
                                </a:moveTo>
                                <a:lnTo>
                                  <a:pt x="181356" y="0"/>
                                </a:lnTo>
                                <a:lnTo>
                                  <a:pt x="0" y="0"/>
                                </a:lnTo>
                                <a:lnTo>
                                  <a:pt x="0" y="1738884"/>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56" name="Rectangle 3956"/>
                        <wps:cNvSpPr/>
                        <wps:spPr>
                          <a:xfrm rot="-5399999">
                            <a:off x="1220975" y="1040660"/>
                            <a:ext cx="493758" cy="103226"/>
                          </a:xfrm>
                          <a:prstGeom prst="rect">
                            <a:avLst/>
                          </a:prstGeom>
                          <a:ln>
                            <a:noFill/>
                          </a:ln>
                        </wps:spPr>
                        <wps:txbx>
                          <w:txbxContent>
                            <w:p w:rsidR="00C87C6F" w:rsidRDefault="00C87C6F">
                              <w:pPr>
                                <w:spacing w:after="160" w:line="259" w:lineRule="auto"/>
                                <w:ind w:left="0" w:right="0" w:firstLine="0"/>
                                <w:jc w:val="left"/>
                              </w:pPr>
                              <w:proofErr w:type="spellStart"/>
                              <w:r>
                                <w:rPr>
                                  <w:sz w:val="12"/>
                                </w:rPr>
                                <w:t>Adaptability</w:t>
                              </w:r>
                              <w:proofErr w:type="spellEnd"/>
                            </w:p>
                          </w:txbxContent>
                        </wps:txbx>
                        <wps:bodyPr horzOverflow="overflow" vert="horz" lIns="0" tIns="0" rIns="0" bIns="0" rtlCol="0">
                          <a:noAutofit/>
                        </wps:bodyPr>
                      </wps:wsp>
                      <wps:wsp>
                        <wps:cNvPr id="3957" name="Rectangle 3957"/>
                        <wps:cNvSpPr/>
                        <wps:spPr>
                          <a:xfrm rot="-5399999">
                            <a:off x="1203848" y="633388"/>
                            <a:ext cx="528013" cy="103226"/>
                          </a:xfrm>
                          <a:prstGeom prst="rect">
                            <a:avLst/>
                          </a:prstGeom>
                          <a:ln>
                            <a:noFill/>
                          </a:ln>
                        </wps:spPr>
                        <wps:txbx>
                          <w:txbxContent>
                            <w:p w:rsidR="00C87C6F" w:rsidRDefault="00C87C6F">
                              <w:pPr>
                                <w:spacing w:after="160" w:line="259" w:lineRule="auto"/>
                                <w:ind w:left="0" w:right="0" w:firstLine="0"/>
                                <w:jc w:val="left"/>
                              </w:pPr>
                              <w:r>
                                <w:rPr>
                                  <w:sz w:val="12"/>
                                </w:rPr>
                                <w:t>and Learning</w:t>
                              </w:r>
                            </w:p>
                          </w:txbxContent>
                        </wps:txbx>
                        <wps:bodyPr horzOverflow="overflow" vert="horz" lIns="0" tIns="0" rIns="0" bIns="0" rtlCol="0">
                          <a:noAutofit/>
                        </wps:bodyPr>
                      </wps:wsp>
                      <wps:wsp>
                        <wps:cNvPr id="56239" name="Shape 56239"/>
                        <wps:cNvSpPr/>
                        <wps:spPr>
                          <a:xfrm>
                            <a:off x="1589532" y="65532"/>
                            <a:ext cx="181356" cy="1738884"/>
                          </a:xfrm>
                          <a:custGeom>
                            <a:avLst/>
                            <a:gdLst/>
                            <a:ahLst/>
                            <a:cxnLst/>
                            <a:rect l="0" t="0" r="0" b="0"/>
                            <a:pathLst>
                              <a:path w="181356" h="1738884">
                                <a:moveTo>
                                  <a:pt x="0" y="0"/>
                                </a:moveTo>
                                <a:lnTo>
                                  <a:pt x="181356" y="0"/>
                                </a:lnTo>
                                <a:lnTo>
                                  <a:pt x="181356" y="1738884"/>
                                </a:lnTo>
                                <a:lnTo>
                                  <a:pt x="0" y="17388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59" name="Shape 3959"/>
                        <wps:cNvSpPr/>
                        <wps:spPr>
                          <a:xfrm>
                            <a:off x="1589532" y="65532"/>
                            <a:ext cx="181356" cy="1738884"/>
                          </a:xfrm>
                          <a:custGeom>
                            <a:avLst/>
                            <a:gdLst/>
                            <a:ahLst/>
                            <a:cxnLst/>
                            <a:rect l="0" t="0" r="0" b="0"/>
                            <a:pathLst>
                              <a:path w="181356" h="1738884">
                                <a:moveTo>
                                  <a:pt x="181356" y="1738884"/>
                                </a:moveTo>
                                <a:lnTo>
                                  <a:pt x="181356" y="0"/>
                                </a:lnTo>
                                <a:lnTo>
                                  <a:pt x="0" y="0"/>
                                </a:lnTo>
                                <a:lnTo>
                                  <a:pt x="0" y="1738884"/>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60" name="Rectangle 3960"/>
                        <wps:cNvSpPr/>
                        <wps:spPr>
                          <a:xfrm rot="-5399999">
                            <a:off x="1369182" y="800246"/>
                            <a:ext cx="664323" cy="103226"/>
                          </a:xfrm>
                          <a:prstGeom prst="rect">
                            <a:avLst/>
                          </a:prstGeom>
                          <a:ln>
                            <a:noFill/>
                          </a:ln>
                        </wps:spPr>
                        <wps:txbx>
                          <w:txbxContent>
                            <w:p w:rsidR="00C87C6F" w:rsidRDefault="00C87C6F">
                              <w:pPr>
                                <w:spacing w:after="160" w:line="259" w:lineRule="auto"/>
                                <w:ind w:left="0" w:right="0" w:firstLine="0"/>
                                <w:jc w:val="left"/>
                              </w:pPr>
                              <w:r>
                                <w:rPr>
                                  <w:sz w:val="12"/>
                                </w:rPr>
                                <w:t>User Experience</w:t>
                              </w:r>
                            </w:p>
                          </w:txbxContent>
                        </wps:txbx>
                        <wps:bodyPr horzOverflow="overflow" vert="horz" lIns="0" tIns="0" rIns="0" bIns="0" rtlCol="0">
                          <a:noAutofit/>
                        </wps:bodyPr>
                      </wps:wsp>
                      <wps:wsp>
                        <wps:cNvPr id="56240" name="Shape 56240"/>
                        <wps:cNvSpPr/>
                        <wps:spPr>
                          <a:xfrm>
                            <a:off x="2057400" y="1978152"/>
                            <a:ext cx="146304" cy="1757172"/>
                          </a:xfrm>
                          <a:custGeom>
                            <a:avLst/>
                            <a:gdLst/>
                            <a:ahLst/>
                            <a:cxnLst/>
                            <a:rect l="0" t="0" r="0" b="0"/>
                            <a:pathLst>
                              <a:path w="146304" h="1757172">
                                <a:moveTo>
                                  <a:pt x="0" y="0"/>
                                </a:moveTo>
                                <a:lnTo>
                                  <a:pt x="146304" y="0"/>
                                </a:lnTo>
                                <a:lnTo>
                                  <a:pt x="146304" y="1757172"/>
                                </a:lnTo>
                                <a:lnTo>
                                  <a:pt x="0" y="175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2" name="Shape 3962"/>
                        <wps:cNvSpPr/>
                        <wps:spPr>
                          <a:xfrm>
                            <a:off x="2057400" y="1978152"/>
                            <a:ext cx="146304" cy="1757172"/>
                          </a:xfrm>
                          <a:custGeom>
                            <a:avLst/>
                            <a:gdLst/>
                            <a:ahLst/>
                            <a:cxnLst/>
                            <a:rect l="0" t="0" r="0" b="0"/>
                            <a:pathLst>
                              <a:path w="146304" h="1757172">
                                <a:moveTo>
                                  <a:pt x="146304" y="1757172"/>
                                </a:moveTo>
                                <a:lnTo>
                                  <a:pt x="146304" y="0"/>
                                </a:lnTo>
                                <a:lnTo>
                                  <a:pt x="0" y="0"/>
                                </a:lnTo>
                                <a:lnTo>
                                  <a:pt x="0" y="175717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63" name="Rectangle 3963"/>
                        <wps:cNvSpPr/>
                        <wps:spPr>
                          <a:xfrm rot="-5399999">
                            <a:off x="1936873" y="3131170"/>
                            <a:ext cx="437611" cy="119949"/>
                          </a:xfrm>
                          <a:prstGeom prst="rect">
                            <a:avLst/>
                          </a:prstGeom>
                          <a:ln>
                            <a:noFill/>
                          </a:ln>
                        </wps:spPr>
                        <wps:txbx>
                          <w:txbxContent>
                            <w:p w:rsidR="00C87C6F" w:rsidRDefault="00C87C6F">
                              <w:pPr>
                                <w:spacing w:after="160" w:line="259" w:lineRule="auto"/>
                                <w:ind w:left="0" w:right="0" w:firstLine="0"/>
                                <w:jc w:val="left"/>
                              </w:pPr>
                              <w:r>
                                <w:rPr>
                                  <w:sz w:val="14"/>
                                </w:rPr>
                                <w:t xml:space="preserve">Business </w:t>
                              </w:r>
                            </w:p>
                          </w:txbxContent>
                        </wps:txbx>
                        <wps:bodyPr horzOverflow="overflow" vert="horz" lIns="0" tIns="0" rIns="0" bIns="0" rtlCol="0">
                          <a:noAutofit/>
                        </wps:bodyPr>
                      </wps:wsp>
                      <wps:wsp>
                        <wps:cNvPr id="3964" name="Rectangle 3964"/>
                        <wps:cNvSpPr/>
                        <wps:spPr>
                          <a:xfrm rot="-5399999">
                            <a:off x="1973733" y="2835670"/>
                            <a:ext cx="363891" cy="119950"/>
                          </a:xfrm>
                          <a:prstGeom prst="rect">
                            <a:avLst/>
                          </a:prstGeom>
                          <a:ln>
                            <a:noFill/>
                          </a:ln>
                        </wps:spPr>
                        <wps:txbx>
                          <w:txbxContent>
                            <w:p w:rsidR="00C87C6F" w:rsidRDefault="00C87C6F">
                              <w:pPr>
                                <w:spacing w:after="160" w:line="259" w:lineRule="auto"/>
                                <w:ind w:left="0" w:right="0" w:firstLine="0"/>
                                <w:jc w:val="left"/>
                              </w:pPr>
                              <w:r>
                                <w:rPr>
                                  <w:sz w:val="14"/>
                                </w:rPr>
                                <w:t>Process</w:t>
                              </w:r>
                            </w:p>
                          </w:txbxContent>
                        </wps:txbx>
                        <wps:bodyPr horzOverflow="overflow" vert="horz" lIns="0" tIns="0" rIns="0" bIns="0" rtlCol="0">
                          <a:noAutofit/>
                        </wps:bodyPr>
                      </wps:wsp>
                      <wps:wsp>
                        <wps:cNvPr id="3965" name="Rectangle 3965"/>
                        <wps:cNvSpPr/>
                        <wps:spPr>
                          <a:xfrm rot="-5399999">
                            <a:off x="1836007" y="2403813"/>
                            <a:ext cx="639340" cy="119949"/>
                          </a:xfrm>
                          <a:prstGeom prst="rect">
                            <a:avLst/>
                          </a:prstGeom>
                          <a:ln>
                            <a:noFill/>
                          </a:ln>
                        </wps:spPr>
                        <wps:txbx>
                          <w:txbxContent>
                            <w:p w:rsidR="00C87C6F" w:rsidRDefault="00C87C6F">
                              <w:pPr>
                                <w:spacing w:after="160" w:line="259" w:lineRule="auto"/>
                                <w:ind w:left="0" w:right="0" w:firstLine="0"/>
                                <w:jc w:val="left"/>
                              </w:pPr>
                              <w:r>
                                <w:rPr>
                                  <w:sz w:val="14"/>
                                </w:rPr>
                                <w:t>Management</w:t>
                              </w:r>
                            </w:p>
                          </w:txbxContent>
                        </wps:txbx>
                        <wps:bodyPr horzOverflow="overflow" vert="horz" lIns="0" tIns="0" rIns="0" bIns="0" rtlCol="0">
                          <a:noAutofit/>
                        </wps:bodyPr>
                      </wps:wsp>
                      <wps:wsp>
                        <wps:cNvPr id="56241" name="Shape 56241"/>
                        <wps:cNvSpPr/>
                        <wps:spPr>
                          <a:xfrm>
                            <a:off x="2263140" y="1978152"/>
                            <a:ext cx="147828" cy="1757172"/>
                          </a:xfrm>
                          <a:custGeom>
                            <a:avLst/>
                            <a:gdLst/>
                            <a:ahLst/>
                            <a:cxnLst/>
                            <a:rect l="0" t="0" r="0" b="0"/>
                            <a:pathLst>
                              <a:path w="147828" h="1757172">
                                <a:moveTo>
                                  <a:pt x="0" y="0"/>
                                </a:moveTo>
                                <a:lnTo>
                                  <a:pt x="147828" y="0"/>
                                </a:lnTo>
                                <a:lnTo>
                                  <a:pt x="147828" y="1757172"/>
                                </a:lnTo>
                                <a:lnTo>
                                  <a:pt x="0" y="175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7" name="Shape 3967"/>
                        <wps:cNvSpPr/>
                        <wps:spPr>
                          <a:xfrm>
                            <a:off x="2263140" y="1978152"/>
                            <a:ext cx="147828" cy="1757172"/>
                          </a:xfrm>
                          <a:custGeom>
                            <a:avLst/>
                            <a:gdLst/>
                            <a:ahLst/>
                            <a:cxnLst/>
                            <a:rect l="0" t="0" r="0" b="0"/>
                            <a:pathLst>
                              <a:path w="147828" h="1757172">
                                <a:moveTo>
                                  <a:pt x="147828" y="1757172"/>
                                </a:moveTo>
                                <a:lnTo>
                                  <a:pt x="147828" y="0"/>
                                </a:lnTo>
                                <a:lnTo>
                                  <a:pt x="0" y="0"/>
                                </a:lnTo>
                                <a:lnTo>
                                  <a:pt x="0" y="175717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68" name="Rectangle 3968"/>
                        <wps:cNvSpPr/>
                        <wps:spPr>
                          <a:xfrm rot="-5399999">
                            <a:off x="1790631" y="2654758"/>
                            <a:ext cx="1143754" cy="119743"/>
                          </a:xfrm>
                          <a:prstGeom prst="rect">
                            <a:avLst/>
                          </a:prstGeom>
                          <a:ln>
                            <a:noFill/>
                          </a:ln>
                        </wps:spPr>
                        <wps:txbx>
                          <w:txbxContent>
                            <w:p w:rsidR="00C87C6F" w:rsidRDefault="00C87C6F">
                              <w:pPr>
                                <w:spacing w:after="160" w:line="259" w:lineRule="auto"/>
                                <w:ind w:left="0" w:right="0" w:firstLine="0"/>
                                <w:jc w:val="left"/>
                              </w:pPr>
                              <w:r>
                                <w:rPr>
                                  <w:sz w:val="14"/>
                                </w:rPr>
                                <w:t>Third Party Engagement</w:t>
                              </w:r>
                            </w:p>
                          </w:txbxContent>
                        </wps:txbx>
                        <wps:bodyPr horzOverflow="overflow" vert="horz" lIns="0" tIns="0" rIns="0" bIns="0" rtlCol="0">
                          <a:noAutofit/>
                        </wps:bodyPr>
                      </wps:wsp>
                      <wps:wsp>
                        <wps:cNvPr id="56242" name="Shape 56242"/>
                        <wps:cNvSpPr/>
                        <wps:spPr>
                          <a:xfrm>
                            <a:off x="2484120" y="1985772"/>
                            <a:ext cx="147828" cy="1757172"/>
                          </a:xfrm>
                          <a:custGeom>
                            <a:avLst/>
                            <a:gdLst/>
                            <a:ahLst/>
                            <a:cxnLst/>
                            <a:rect l="0" t="0" r="0" b="0"/>
                            <a:pathLst>
                              <a:path w="147828" h="1757172">
                                <a:moveTo>
                                  <a:pt x="0" y="0"/>
                                </a:moveTo>
                                <a:lnTo>
                                  <a:pt x="147828" y="0"/>
                                </a:lnTo>
                                <a:lnTo>
                                  <a:pt x="147828" y="1757172"/>
                                </a:lnTo>
                                <a:lnTo>
                                  <a:pt x="0" y="175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0" name="Shape 3970"/>
                        <wps:cNvSpPr/>
                        <wps:spPr>
                          <a:xfrm>
                            <a:off x="2484120" y="1985772"/>
                            <a:ext cx="147828" cy="1757172"/>
                          </a:xfrm>
                          <a:custGeom>
                            <a:avLst/>
                            <a:gdLst/>
                            <a:ahLst/>
                            <a:cxnLst/>
                            <a:rect l="0" t="0" r="0" b="0"/>
                            <a:pathLst>
                              <a:path w="147828" h="1757172">
                                <a:moveTo>
                                  <a:pt x="147828" y="1757172"/>
                                </a:moveTo>
                                <a:lnTo>
                                  <a:pt x="147828" y="0"/>
                                </a:lnTo>
                                <a:lnTo>
                                  <a:pt x="0" y="0"/>
                                </a:lnTo>
                                <a:lnTo>
                                  <a:pt x="0" y="175717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71" name="Rectangle 3971"/>
                        <wps:cNvSpPr/>
                        <wps:spPr>
                          <a:xfrm rot="-5399999">
                            <a:off x="2158386" y="2699552"/>
                            <a:ext cx="850204" cy="119743"/>
                          </a:xfrm>
                          <a:prstGeom prst="rect">
                            <a:avLst/>
                          </a:prstGeom>
                          <a:ln>
                            <a:noFill/>
                          </a:ln>
                        </wps:spPr>
                        <wps:txbx>
                          <w:txbxContent>
                            <w:p w:rsidR="00C87C6F" w:rsidRDefault="00C87C6F">
                              <w:pPr>
                                <w:spacing w:after="160" w:line="259" w:lineRule="auto"/>
                                <w:ind w:left="0" w:right="0" w:firstLine="0"/>
                                <w:jc w:val="left"/>
                              </w:pPr>
                              <w:r>
                                <w:rPr>
                                  <w:sz w:val="14"/>
                                </w:rPr>
                                <w:t>Transferable Skills</w:t>
                              </w:r>
                            </w:p>
                          </w:txbxContent>
                        </wps:txbx>
                        <wps:bodyPr horzOverflow="overflow" vert="horz" lIns="0" tIns="0" rIns="0" bIns="0" rtlCol="0">
                          <a:noAutofit/>
                        </wps:bodyPr>
                      </wps:wsp>
                      <wps:wsp>
                        <wps:cNvPr id="56243" name="Shape 56243"/>
                        <wps:cNvSpPr/>
                        <wps:spPr>
                          <a:xfrm>
                            <a:off x="2057400" y="3867912"/>
                            <a:ext cx="124968" cy="1780032"/>
                          </a:xfrm>
                          <a:custGeom>
                            <a:avLst/>
                            <a:gdLst/>
                            <a:ahLst/>
                            <a:cxnLst/>
                            <a:rect l="0" t="0" r="0" b="0"/>
                            <a:pathLst>
                              <a:path w="124968" h="1780032">
                                <a:moveTo>
                                  <a:pt x="0" y="0"/>
                                </a:moveTo>
                                <a:lnTo>
                                  <a:pt x="124968" y="0"/>
                                </a:lnTo>
                                <a:lnTo>
                                  <a:pt x="124968" y="1780032"/>
                                </a:lnTo>
                                <a:lnTo>
                                  <a:pt x="0" y="17800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3" name="Shape 3973"/>
                        <wps:cNvSpPr/>
                        <wps:spPr>
                          <a:xfrm>
                            <a:off x="2057400" y="3867912"/>
                            <a:ext cx="124968" cy="1780032"/>
                          </a:xfrm>
                          <a:custGeom>
                            <a:avLst/>
                            <a:gdLst/>
                            <a:ahLst/>
                            <a:cxnLst/>
                            <a:rect l="0" t="0" r="0" b="0"/>
                            <a:pathLst>
                              <a:path w="124968" h="1780032">
                                <a:moveTo>
                                  <a:pt x="124968" y="1780032"/>
                                </a:moveTo>
                                <a:lnTo>
                                  <a:pt x="124968" y="0"/>
                                </a:lnTo>
                                <a:lnTo>
                                  <a:pt x="0" y="0"/>
                                </a:lnTo>
                                <a:lnTo>
                                  <a:pt x="0" y="178003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74" name="Rectangle 3974"/>
                        <wps:cNvSpPr/>
                        <wps:spPr>
                          <a:xfrm rot="-5399999">
                            <a:off x="1996496" y="4844070"/>
                            <a:ext cx="300261" cy="138324"/>
                          </a:xfrm>
                          <a:prstGeom prst="rect">
                            <a:avLst/>
                          </a:prstGeom>
                          <a:ln>
                            <a:noFill/>
                          </a:ln>
                        </wps:spPr>
                        <wps:txbx>
                          <w:txbxContent>
                            <w:p w:rsidR="00C87C6F" w:rsidRDefault="00C87C6F">
                              <w:pPr>
                                <w:spacing w:after="160" w:line="259" w:lineRule="auto"/>
                                <w:ind w:left="0" w:right="0" w:firstLine="0"/>
                                <w:jc w:val="left"/>
                              </w:pPr>
                              <w:r>
                                <w:rPr>
                                  <w:sz w:val="16"/>
                                </w:rPr>
                                <w:t xml:space="preserve">Fault </w:t>
                              </w:r>
                            </w:p>
                          </w:txbxContent>
                        </wps:txbx>
                        <wps:bodyPr horzOverflow="overflow" vert="horz" lIns="0" tIns="0" rIns="0" bIns="0" rtlCol="0">
                          <a:noAutofit/>
                        </wps:bodyPr>
                      </wps:wsp>
                      <wps:wsp>
                        <wps:cNvPr id="3975" name="Rectangle 3975"/>
                        <wps:cNvSpPr/>
                        <wps:spPr>
                          <a:xfrm rot="-5399999">
                            <a:off x="1888873" y="4510894"/>
                            <a:ext cx="515510" cy="138323"/>
                          </a:xfrm>
                          <a:prstGeom prst="rect">
                            <a:avLst/>
                          </a:prstGeom>
                          <a:ln>
                            <a:noFill/>
                          </a:ln>
                        </wps:spPr>
                        <wps:txbx>
                          <w:txbxContent>
                            <w:p w:rsidR="00C87C6F" w:rsidRDefault="00C87C6F">
                              <w:pPr>
                                <w:spacing w:after="160" w:line="259" w:lineRule="auto"/>
                                <w:ind w:left="0" w:right="0" w:firstLine="0"/>
                                <w:jc w:val="left"/>
                              </w:pPr>
                              <w:proofErr w:type="spellStart"/>
                              <w:r>
                                <w:rPr>
                                  <w:sz w:val="16"/>
                                </w:rPr>
                                <w:t>tolerance</w:t>
                              </w:r>
                              <w:proofErr w:type="spellEnd"/>
                            </w:p>
                          </w:txbxContent>
                        </wps:txbx>
                        <wps:bodyPr horzOverflow="overflow" vert="horz" lIns="0" tIns="0" rIns="0" bIns="0" rtlCol="0">
                          <a:noAutofit/>
                        </wps:bodyPr>
                      </wps:wsp>
                      <wps:wsp>
                        <wps:cNvPr id="56244" name="Shape 56244"/>
                        <wps:cNvSpPr/>
                        <wps:spPr>
                          <a:xfrm>
                            <a:off x="2246376" y="3858768"/>
                            <a:ext cx="256032" cy="1781556"/>
                          </a:xfrm>
                          <a:custGeom>
                            <a:avLst/>
                            <a:gdLst/>
                            <a:ahLst/>
                            <a:cxnLst/>
                            <a:rect l="0" t="0" r="0" b="0"/>
                            <a:pathLst>
                              <a:path w="256032" h="1781556">
                                <a:moveTo>
                                  <a:pt x="0" y="0"/>
                                </a:moveTo>
                                <a:lnTo>
                                  <a:pt x="256032" y="0"/>
                                </a:lnTo>
                                <a:lnTo>
                                  <a:pt x="256032" y="1781556"/>
                                </a:lnTo>
                                <a:lnTo>
                                  <a:pt x="0" y="17815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7" name="Shape 3977"/>
                        <wps:cNvSpPr/>
                        <wps:spPr>
                          <a:xfrm>
                            <a:off x="2246376" y="3858768"/>
                            <a:ext cx="256032" cy="1781556"/>
                          </a:xfrm>
                          <a:custGeom>
                            <a:avLst/>
                            <a:gdLst/>
                            <a:ahLst/>
                            <a:cxnLst/>
                            <a:rect l="0" t="0" r="0" b="0"/>
                            <a:pathLst>
                              <a:path w="256032" h="1781556">
                                <a:moveTo>
                                  <a:pt x="256032" y="1781556"/>
                                </a:moveTo>
                                <a:lnTo>
                                  <a:pt x="256032" y="0"/>
                                </a:lnTo>
                                <a:lnTo>
                                  <a:pt x="0" y="0"/>
                                </a:lnTo>
                                <a:lnTo>
                                  <a:pt x="0" y="1781556"/>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78" name="Rectangle 3978"/>
                        <wps:cNvSpPr/>
                        <wps:spPr>
                          <a:xfrm rot="-5399999">
                            <a:off x="1813031" y="4806068"/>
                            <a:ext cx="1055409" cy="138530"/>
                          </a:xfrm>
                          <a:prstGeom prst="rect">
                            <a:avLst/>
                          </a:prstGeom>
                          <a:ln>
                            <a:noFill/>
                          </a:ln>
                        </wps:spPr>
                        <wps:txbx>
                          <w:txbxContent>
                            <w:p w:rsidR="00C87C6F" w:rsidRDefault="00C87C6F">
                              <w:pPr>
                                <w:spacing w:after="160" w:line="259" w:lineRule="auto"/>
                                <w:ind w:left="0" w:right="0" w:firstLine="0"/>
                                <w:jc w:val="left"/>
                              </w:pPr>
                              <w:r>
                                <w:rPr>
                                  <w:sz w:val="16"/>
                                </w:rPr>
                                <w:t>Data Management,</w:t>
                              </w:r>
                            </w:p>
                          </w:txbxContent>
                        </wps:txbx>
                        <wps:bodyPr horzOverflow="overflow" vert="horz" lIns="0" tIns="0" rIns="0" bIns="0" rtlCol="0">
                          <a:noAutofit/>
                        </wps:bodyPr>
                      </wps:wsp>
                      <wps:wsp>
                        <wps:cNvPr id="3979" name="Rectangle 3979"/>
                        <wps:cNvSpPr/>
                        <wps:spPr>
                          <a:xfrm rot="-5399999">
                            <a:off x="1997116" y="4174672"/>
                            <a:ext cx="687240" cy="138530"/>
                          </a:xfrm>
                          <a:prstGeom prst="rect">
                            <a:avLst/>
                          </a:prstGeom>
                          <a:ln>
                            <a:noFill/>
                          </a:ln>
                        </wps:spPr>
                        <wps:txbx>
                          <w:txbxContent>
                            <w:p w:rsidR="00C87C6F" w:rsidRDefault="00C87C6F">
                              <w:pPr>
                                <w:spacing w:after="160" w:line="259" w:lineRule="auto"/>
                                <w:ind w:left="0" w:right="0" w:firstLine="0"/>
                                <w:jc w:val="left"/>
                              </w:pPr>
                              <w:r>
                                <w:rPr>
                                  <w:sz w:val="16"/>
                                </w:rPr>
                                <w:t xml:space="preserve">Storage and </w:t>
                              </w:r>
                            </w:p>
                          </w:txbxContent>
                        </wps:txbx>
                        <wps:bodyPr horzOverflow="overflow" vert="horz" lIns="0" tIns="0" rIns="0" bIns="0" rtlCol="0">
                          <a:noAutofit/>
                        </wps:bodyPr>
                      </wps:wsp>
                      <wps:wsp>
                        <wps:cNvPr id="3980" name="Rectangle 3980"/>
                        <wps:cNvSpPr/>
                        <wps:spPr>
                          <a:xfrm rot="-5399999">
                            <a:off x="2156825" y="4593362"/>
                            <a:ext cx="612066" cy="138323"/>
                          </a:xfrm>
                          <a:prstGeom prst="rect">
                            <a:avLst/>
                          </a:prstGeom>
                          <a:ln>
                            <a:noFill/>
                          </a:ln>
                        </wps:spPr>
                        <wps:txbx>
                          <w:txbxContent>
                            <w:p w:rsidR="00C87C6F" w:rsidRDefault="00C87C6F">
                              <w:pPr>
                                <w:spacing w:after="160" w:line="259" w:lineRule="auto"/>
                                <w:ind w:left="0" w:right="0" w:firstLine="0"/>
                                <w:jc w:val="left"/>
                              </w:pPr>
                              <w:r>
                                <w:rPr>
                                  <w:sz w:val="16"/>
                                </w:rPr>
                                <w:t xml:space="preserve">Processing </w:t>
                              </w:r>
                            </w:p>
                          </w:txbxContent>
                        </wps:txbx>
                        <wps:bodyPr horzOverflow="overflow" vert="horz" lIns="0" tIns="0" rIns="0" bIns="0" rtlCol="0">
                          <a:noAutofit/>
                        </wps:bodyPr>
                      </wps:wsp>
                      <wps:wsp>
                        <wps:cNvPr id="56245" name="Shape 56245"/>
                        <wps:cNvSpPr/>
                        <wps:spPr>
                          <a:xfrm>
                            <a:off x="2567940" y="3870960"/>
                            <a:ext cx="256032" cy="1780032"/>
                          </a:xfrm>
                          <a:custGeom>
                            <a:avLst/>
                            <a:gdLst/>
                            <a:ahLst/>
                            <a:cxnLst/>
                            <a:rect l="0" t="0" r="0" b="0"/>
                            <a:pathLst>
                              <a:path w="256032" h="1780032">
                                <a:moveTo>
                                  <a:pt x="0" y="0"/>
                                </a:moveTo>
                                <a:lnTo>
                                  <a:pt x="256032" y="0"/>
                                </a:lnTo>
                                <a:lnTo>
                                  <a:pt x="256032" y="1780032"/>
                                </a:lnTo>
                                <a:lnTo>
                                  <a:pt x="0" y="17800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82" name="Shape 3982"/>
                        <wps:cNvSpPr/>
                        <wps:spPr>
                          <a:xfrm>
                            <a:off x="2567940" y="3870960"/>
                            <a:ext cx="256032" cy="1780032"/>
                          </a:xfrm>
                          <a:custGeom>
                            <a:avLst/>
                            <a:gdLst/>
                            <a:ahLst/>
                            <a:cxnLst/>
                            <a:rect l="0" t="0" r="0" b="0"/>
                            <a:pathLst>
                              <a:path w="256032" h="1780032">
                                <a:moveTo>
                                  <a:pt x="256032" y="1780032"/>
                                </a:moveTo>
                                <a:lnTo>
                                  <a:pt x="256032" y="0"/>
                                </a:lnTo>
                                <a:lnTo>
                                  <a:pt x="0" y="0"/>
                                </a:lnTo>
                                <a:lnTo>
                                  <a:pt x="0" y="1780032"/>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83" name="Rectangle 3983"/>
                        <wps:cNvSpPr/>
                        <wps:spPr>
                          <a:xfrm rot="-5399999">
                            <a:off x="2360348" y="4890320"/>
                            <a:ext cx="725870" cy="138324"/>
                          </a:xfrm>
                          <a:prstGeom prst="rect">
                            <a:avLst/>
                          </a:prstGeom>
                          <a:ln>
                            <a:noFill/>
                          </a:ln>
                        </wps:spPr>
                        <wps:txbx>
                          <w:txbxContent>
                            <w:p w:rsidR="00C87C6F" w:rsidRDefault="00C87C6F">
                              <w:pPr>
                                <w:spacing w:after="160" w:line="259" w:lineRule="auto"/>
                                <w:ind w:left="0" w:right="0" w:firstLine="0"/>
                                <w:jc w:val="left"/>
                              </w:pPr>
                              <w:r>
                                <w:rPr>
                                  <w:sz w:val="16"/>
                                </w:rPr>
                                <w:t>Virtualization</w:t>
                              </w:r>
                            </w:p>
                          </w:txbxContent>
                        </wps:txbx>
                        <wps:bodyPr horzOverflow="overflow" vert="horz" lIns="0" tIns="0" rIns="0" bIns="0" rtlCol="0">
                          <a:noAutofit/>
                        </wps:bodyPr>
                      </wps:wsp>
                      <wps:wsp>
                        <wps:cNvPr id="3984" name="Rectangle 3984"/>
                        <wps:cNvSpPr/>
                        <wps:spPr>
                          <a:xfrm rot="-5399999">
                            <a:off x="2354985" y="4313292"/>
                            <a:ext cx="736599" cy="138323"/>
                          </a:xfrm>
                          <a:prstGeom prst="rect">
                            <a:avLst/>
                          </a:prstGeom>
                          <a:ln>
                            <a:noFill/>
                          </a:ln>
                        </wps:spPr>
                        <wps:txbx>
                          <w:txbxContent>
                            <w:p w:rsidR="00C87C6F" w:rsidRDefault="00C87C6F">
                              <w:pPr>
                                <w:spacing w:after="160" w:line="259" w:lineRule="auto"/>
                                <w:ind w:left="0" w:right="0" w:firstLine="0"/>
                                <w:jc w:val="left"/>
                              </w:pPr>
                              <w:r>
                                <w:rPr>
                                  <w:sz w:val="16"/>
                                </w:rPr>
                                <w:t>Management</w:t>
                              </w:r>
                            </w:p>
                          </w:txbxContent>
                        </wps:txbx>
                        <wps:bodyPr horzOverflow="overflow" vert="horz" lIns="0" tIns="0" rIns="0" bIns="0" rtlCol="0">
                          <a:noAutofit/>
                        </wps:bodyPr>
                      </wps:wsp>
                      <wps:wsp>
                        <wps:cNvPr id="56246" name="Shape 56246"/>
                        <wps:cNvSpPr/>
                        <wps:spPr>
                          <a:xfrm>
                            <a:off x="2887980" y="3858768"/>
                            <a:ext cx="257556" cy="1781556"/>
                          </a:xfrm>
                          <a:custGeom>
                            <a:avLst/>
                            <a:gdLst/>
                            <a:ahLst/>
                            <a:cxnLst/>
                            <a:rect l="0" t="0" r="0" b="0"/>
                            <a:pathLst>
                              <a:path w="257556" h="1781556">
                                <a:moveTo>
                                  <a:pt x="0" y="0"/>
                                </a:moveTo>
                                <a:lnTo>
                                  <a:pt x="257556" y="0"/>
                                </a:lnTo>
                                <a:lnTo>
                                  <a:pt x="257556" y="1781556"/>
                                </a:lnTo>
                                <a:lnTo>
                                  <a:pt x="0" y="17815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86" name="Shape 3986"/>
                        <wps:cNvSpPr/>
                        <wps:spPr>
                          <a:xfrm>
                            <a:off x="2887980" y="3858768"/>
                            <a:ext cx="257556" cy="1781556"/>
                          </a:xfrm>
                          <a:custGeom>
                            <a:avLst/>
                            <a:gdLst/>
                            <a:ahLst/>
                            <a:cxnLst/>
                            <a:rect l="0" t="0" r="0" b="0"/>
                            <a:pathLst>
                              <a:path w="257556" h="1781556">
                                <a:moveTo>
                                  <a:pt x="257556" y="1781556"/>
                                </a:moveTo>
                                <a:lnTo>
                                  <a:pt x="257556" y="0"/>
                                </a:lnTo>
                                <a:lnTo>
                                  <a:pt x="0" y="0"/>
                                </a:lnTo>
                                <a:lnTo>
                                  <a:pt x="0" y="1781556"/>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987" name="Rectangle 3987"/>
                        <wps:cNvSpPr/>
                        <wps:spPr>
                          <a:xfrm rot="-5399999">
                            <a:off x="2897525" y="4842050"/>
                            <a:ext cx="294317" cy="138530"/>
                          </a:xfrm>
                          <a:prstGeom prst="rect">
                            <a:avLst/>
                          </a:prstGeom>
                          <a:ln>
                            <a:noFill/>
                          </a:ln>
                        </wps:spPr>
                        <wps:txbx>
                          <w:txbxContent>
                            <w:p w:rsidR="00C87C6F" w:rsidRDefault="00C87C6F">
                              <w:pPr>
                                <w:spacing w:after="160" w:line="259" w:lineRule="auto"/>
                                <w:ind w:left="0" w:right="0" w:firstLine="0"/>
                                <w:jc w:val="left"/>
                              </w:pPr>
                              <w:r>
                                <w:rPr>
                                  <w:sz w:val="16"/>
                                </w:rPr>
                                <w:t xml:space="preserve">Load </w:t>
                              </w:r>
                            </w:p>
                          </w:txbxContent>
                        </wps:txbx>
                        <wps:bodyPr horzOverflow="overflow" vert="horz" lIns="0" tIns="0" rIns="0" bIns="0" rtlCol="0">
                          <a:noAutofit/>
                        </wps:bodyPr>
                      </wps:wsp>
                      <wps:wsp>
                        <wps:cNvPr id="3988" name="Rectangle 3988"/>
                        <wps:cNvSpPr/>
                        <wps:spPr>
                          <a:xfrm rot="-5399999">
                            <a:off x="2781513" y="4505057"/>
                            <a:ext cx="526344" cy="138530"/>
                          </a:xfrm>
                          <a:prstGeom prst="rect">
                            <a:avLst/>
                          </a:prstGeom>
                          <a:ln>
                            <a:noFill/>
                          </a:ln>
                        </wps:spPr>
                        <wps:txbx>
                          <w:txbxContent>
                            <w:p w:rsidR="00C87C6F" w:rsidRDefault="00C87C6F">
                              <w:pPr>
                                <w:spacing w:after="160" w:line="259" w:lineRule="auto"/>
                                <w:ind w:left="0" w:right="0" w:firstLine="0"/>
                                <w:jc w:val="left"/>
                              </w:pPr>
                              <w:r>
                                <w:rPr>
                                  <w:sz w:val="16"/>
                                </w:rPr>
                                <w:t>Balancing</w:t>
                              </w:r>
                            </w:p>
                          </w:txbxContent>
                        </wps:txbx>
                        <wps:bodyPr horzOverflow="overflow" vert="horz" lIns="0" tIns="0" rIns="0" bIns="0" rtlCol="0">
                          <a:noAutofit/>
                        </wps:bodyPr>
                      </wps:wsp>
                    </wpg:wgp>
                  </a:graphicData>
                </a:graphic>
              </wp:inline>
            </w:drawing>
          </mc:Choice>
          <mc:Fallback>
            <w:pict>
              <v:group id="Group 53190" o:spid="_x0000_s1076" style="width:255pt;height:449.75pt;mso-position-horizontal-relative:char;mso-position-vertical-relative:line" coordsize="32385,5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">
                <v:shape id="Shape 3861" o:spid="_x0000_s1077" style="position:absolute;left:3200;top:38084;width:29185;height:19035;visibility:visible;mso-wrap-style:square;v-text-anchor:top" coordsize="2918460,190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" path="m2918460,1903476l2918460,,,,,1903476r2918460,xe" filled="f" strokeweight="0">
                  <v:stroke miterlimit="83231f" joinstyle="miter"/>
                  <v:path arrowok="t" textboxrect="0,0,2918460,1903476"/>
                </v:shape>
                <v:shape id="Shape 56216" o:spid="_x0000_s1078" style="position:absolute;top:19034;width:27005;height:19050;visibility:visible;mso-wrap-style:square;v-text-anchor:top" coordsize="2700528,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" path="m,l2700528,r,1905000l,1905000,,e" stroked="f" strokeweight="0">
                  <v:stroke miterlimit="83231f" joinstyle="miter"/>
                  <v:path arrowok="t" textboxrect="0,0,2700528,1905000"/>
                </v:shape>
                <v:shape id="Shape 3863" o:spid="_x0000_s1079" style="position:absolute;top:19034;width:27005;height:19050;visibility:visible;mso-wrap-style:square;v-text-anchor:top" coordsize="2700528,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" path="m2700528,1905000l2700528,,,,,1905000r2700528,xe" filled="f" strokeweight="0">
                  <v:stroke miterlimit="83231f" joinstyle="miter"/>
                  <v:path arrowok="t" textboxrect="0,0,2700528,1905000"/>
                </v:shape>
                <v:shape id="Shape 56217" o:spid="_x0000_s1080" style="position:absolute;left:4632;width:15378;height:19050;visibility:visible;mso-wrap-style:square;v-text-anchor:top" coordsize="1537716,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" path="m,l1537716,r,1905000l,1905000,,e" stroked="f" strokeweight="0">
                  <v:stroke miterlimit="83231f" joinstyle="miter"/>
                  <v:path arrowok="t" textboxrect="0,0,1537716,1905000"/>
                </v:shape>
                <v:shape id="Shape 3865" o:spid="_x0000_s1081" style="position:absolute;left:4632;width:15378;height:19050;visibility:visible;mso-wrap-style:square;v-text-anchor:top" coordsize="1537716,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" path="m1537716,1905000l1537716,,,,,1905000r1537716,xe" filled="f" strokeweight="0">
                  <v:stroke miterlimit="83231f" joinstyle="miter"/>
                  <v:path arrowok="t" textboxrect="0,0,1537716,1905000"/>
                </v:shape>
                <v:rect id="Rectangle 3866" o:spid="_x0000_s1082" style="position:absolute;left:1758;top:49208;width:5104;height:13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b/>
                            <w:sz w:val="16"/>
                          </w:rPr>
                          <w:t xml:space="preserve">Provider </w:t>
                        </w:r>
                      </w:p>
                    </w:txbxContent>
                  </v:textbox>
                </v:rect>
                <v:rect id="Rectangle 3867" o:spid="_x0000_s1083" style="position:absolute;left:373;top:43998;width:7873;height:13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6"/>
                          </w:rPr>
                          <w:t>Requirements</w:t>
                        </w:r>
                      </w:p>
                    </w:txbxContent>
                  </v:textbox>
                </v:rect>
                <v:rect id="Rectangle 3868" o:spid="_x0000_s1084" style="position:absolute;left:-1728;top:30242;width:6078;height:13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b/>
                            <w:sz w:val="16"/>
                          </w:rPr>
                          <w:t xml:space="preserve">Entreprise </w:t>
                        </w:r>
                      </w:p>
                    </w:txbxContent>
                  </v:textbox>
                </v:rect>
                <v:rect id="Rectangle 3869" o:spid="_x0000_s1085" style="position:absolute;left:-2634;top:24792;width:7890;height:13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6"/>
                          </w:rPr>
                          <w:t>Requirements</w:t>
                        </w:r>
                      </w:p>
                    </w:txbxContent>
                  </v:textbox>
                </v:rect>
                <v:rect id="Rectangle 3870" o:spid="_x0000_s1086" style="position:absolute;left:4266;top:11394;width:2916;height:13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b/>
                            <w:sz w:val="16"/>
                          </w:rPr>
                          <w:t xml:space="preserve">User </w:t>
                        </w:r>
                      </w:p>
                    </w:txbxContent>
                  </v:textbox>
                </v:rect>
                <v:rect id="Rectangle 3871" o:spid="_x0000_s1087" style="position:absolute;left:1776;top:6723;width:7896;height:13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6"/>
                          </w:rPr>
                          <w:t>Requirements</w:t>
                        </w:r>
                      </w:p>
                    </w:txbxContent>
                  </v:textbox>
                </v:rect>
                <v:shape id="Shape 56218" o:spid="_x0000_s1088" style="position:absolute;left:2148;top:19629;width:5609;height:17800;visibility:visible;mso-wrap-style:square;v-text-anchor:top" coordsize="560832,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" path="m,l560832,r,1780032l,1780032,,e" stroked="f" strokeweight="0">
                  <v:stroke miterlimit="83231f" joinstyle="miter"/>
                  <v:path arrowok="t" textboxrect="0,0,560832,1780032"/>
                </v:shape>
                <v:shape id="Shape 3873" o:spid="_x0000_s1089" style="position:absolute;left:2148;top:19629;width:5609;height:17800;visibility:visible;mso-wrap-style:square;v-text-anchor:top" coordsize="560832,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" path="m560832,1780032l560832,,,,,1780032r560832,xe" filled="f" strokeweight="0">
                  <v:stroke miterlimit="83231f" joinstyle="miter"/>
                  <v:path arrowok="t" textboxrect="0,0,560832,1780032"/>
                </v:shape>
                <v:rect id="Rectangle 3874" o:spid="_x0000_s1090" style="position:absolute;left:1721;top:30960;width:2641;height:10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2"/>
                          </w:rPr>
                          <w:t xml:space="preserve">Cloud </w:t>
                        </w:r>
                      </w:p>
                    </w:txbxContent>
                  </v:textbox>
                </v:rect>
                <v:rect id="Rectangle 3875" o:spid="_x0000_s1091" style="position:absolute;left:2722;top:29948;width:639;height:10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2"/>
                          </w:rPr>
                          <w:t>D</w:t>
                        </w:r>
                      </w:p>
                    </w:txbxContent>
                  </v:textbox>
                </v:rect>
                <v:rect id="Rectangle 3876" o:spid="_x0000_s1092" style="position:absolute;left:760;top:27498;width:4564;height:10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b/>
                            <w:sz w:val="12"/>
                          </w:rPr>
                          <w:t>eployment</w:t>
                        </w:r>
                        <w:proofErr w:type="spellEnd"/>
                      </w:p>
                    </w:txbxContent>
                  </v:textbox>
                </v:rect>
                <v:shape id="Shape 56219" o:spid="_x0000_s1093" style="position:absolute;left:4069;top:30175;width:1417;height:6431;visibility:visible;mso-wrap-style:square;v-text-anchor:top" coordsize="141732,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" path="m,l141732,r,643128l,643128,,e" stroked="f" strokeweight="0">
                  <v:stroke miterlimit="83231f" joinstyle="miter"/>
                  <v:path arrowok="t" textboxrect="0,0,141732,643128"/>
                </v:shape>
                <v:shape id="Shape 3878" o:spid="_x0000_s1094" style="position:absolute;left:4069;top:30175;width:1417;height:6431;visibility:visible;mso-wrap-style:square;v-text-anchor:top" coordsize="141732,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" path="m141732,643128l141732,,,,,643128r141732,xe" filled="f" strokeweight="0">
                  <v:stroke miterlimit="83231f" joinstyle="miter"/>
                  <v:path arrowok="t" textboxrect="0,0,141732,643128"/>
                </v:shape>
                <v:rect id="Rectangle 3879" o:spid="_x0000_s1095" style="position:absolute;left:3382;top:32389;width:3281;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private</w:t>
                        </w:r>
                      </w:p>
                    </w:txbxContent>
                  </v:textbox>
                </v:rect>
                <v:shape id="Shape 56220" o:spid="_x0000_s1096" style="position:absolute;left:5836;top:30175;width:1418;height:6431;visibility:visible;mso-wrap-style:square;v-text-anchor:top" coordsize="141732,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" path="m,l141732,r,643128l,643128,,e" stroked="f" strokeweight="0">
                  <v:stroke miterlimit="83231f" joinstyle="miter"/>
                  <v:path arrowok="t" textboxrect="0,0,141732,643128"/>
                </v:shape>
                <v:shape id="Shape 3881" o:spid="_x0000_s1097" style="position:absolute;left:5836;top:30175;width:1418;height:6431;visibility:visible;mso-wrap-style:square;v-text-anchor:top" coordsize="141732,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" path="m141732,643128l141732,,,,,643128r141732,xe" filled="f" strokeweight="0">
                  <v:stroke miterlimit="83231f" joinstyle="miter"/>
                  <v:path arrowok="t" textboxrect="0,0,141732,643128"/>
                </v:shape>
                <v:rect id="Rectangle 3882" o:spid="_x0000_s1098" style="position:absolute;left:5287;top:32416;width:3010;height:12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hybrid</w:t>
                        </w:r>
                      </w:p>
                    </w:txbxContent>
                  </v:textbox>
                </v:rect>
                <v:shape id="Shape 56221" o:spid="_x0000_s1099" style="position:absolute;left:4084;top:21122;width:1417;height:6431;visibility:visible;mso-wrap-style:square;v-text-anchor:top" coordsize="141732,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" path="m,l141732,r,643128l,643128,,e" stroked="f" strokeweight="0">
                  <v:stroke miterlimit="83231f" joinstyle="miter"/>
                  <v:path arrowok="t" textboxrect="0,0,141732,643128"/>
                </v:shape>
                <v:shape id="Shape 3884" o:spid="_x0000_s1100" style="position:absolute;left:4084;top:21122;width:1417;height:6431;visibility:visible;mso-wrap-style:square;v-text-anchor:top" coordsize="141732,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" path="m141732,643128l141732,,,,,643128r141732,xe" filled="f" strokeweight="0">
                  <v:stroke miterlimit="83231f" joinstyle="miter"/>
                  <v:path arrowok="t" textboxrect="0,0,141732,643128"/>
                </v:shape>
                <v:rect id="Rectangle 3885" o:spid="_x0000_s1101" style="position:absolute;left:3606;top:23387;width:2847;height:11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public</w:t>
                        </w:r>
                      </w:p>
                    </w:txbxContent>
                  </v:textbox>
                </v:rect>
                <v:shape id="Shape 56222" o:spid="_x0000_s1102" style="position:absolute;left:5928;top:21122;width:1417;height:6431;visibility:visible;mso-wrap-style:square;v-text-anchor:top" coordsize="141732,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" path="m,l141732,r,643128l,643128,,e" stroked="f" strokeweight="0">
                  <v:stroke miterlimit="83231f" joinstyle="miter"/>
                  <v:path arrowok="t" textboxrect="0,0,141732,643128"/>
                </v:shape>
                <v:rect id="Rectangle 3888" o:spid="_x0000_s1103" style="position:absolute;left:4517;top:23251;width:4654;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2"/>
                            <w:bdr w:val="single" w:sz="2" w:space="0" w:color="000000"/>
                          </w:rPr>
                          <w:t>community</w:t>
                        </w:r>
                      </w:p>
                    </w:txbxContent>
                  </v:textbox>
                </v:rect>
                <v:shape id="Shape 56223" o:spid="_x0000_s1104" style="position:absolute;left:4937;top:38679;width:6340;height:17800;visibility:visible;mso-wrap-style:square;v-text-anchor:top" coordsize="633984,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" path="m,l633984,r,1780032l,1780032,,e" stroked="f" strokeweight="0">
                  <v:stroke miterlimit="83231f" joinstyle="miter"/>
                  <v:path arrowok="t" textboxrect="0,0,633984,1780032"/>
                </v:shape>
                <v:shape id="Shape 3890" o:spid="_x0000_s1105" style="position:absolute;left:4937;top:38679;width:6340;height:17800;visibility:visible;mso-wrap-style:square;v-text-anchor:top" coordsize="633984,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" path="m633984,1780032l633984,,,,,1780032r633984,xe" filled="f" strokeweight="0">
                  <v:stroke miterlimit="83231f" joinstyle="miter"/>
                  <v:path arrowok="t" textboxrect="0,0,633984,1780032"/>
                </v:shape>
                <v:rect id="Rectangle 3891" o:spid="_x0000_s1106" style="position:absolute;left:4208;top:51590;width:3017;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0"/>
                          </w:rPr>
                          <w:t>Provider</w:t>
                        </w:r>
                      </w:p>
                    </w:txbxContent>
                  </v:textbox>
                </v:rect>
                <v:rect id="Rectangle 3892" o:spid="_x0000_s1107" style="position:absolute;left:4450;top:49438;width:2534;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0"/>
                          </w:rPr>
                          <w:t>Service</w:t>
                        </w:r>
                      </w:p>
                    </w:txbxContent>
                  </v:textbox>
                </v:rect>
                <v:rect id="Rectangle 3893" o:spid="_x0000_s1108" style="position:absolute;left:4264;top:47226;width:2905;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b/>
                            <w:sz w:val="10"/>
                          </w:rPr>
                          <w:t>Delivery</w:t>
                        </w:r>
                        <w:proofErr w:type="spellEnd"/>
                      </w:p>
                    </w:txbxContent>
                  </v:textbox>
                </v:rect>
                <v:rect id="Rectangle 3894" o:spid="_x0000_s1109" style="position:absolute;left:4662;top:45306;width:2109;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b/>
                            <w:sz w:val="10"/>
                          </w:rPr>
                          <w:t>Mode</w:t>
                        </w:r>
                      </w:p>
                    </w:txbxContent>
                  </v:textbox>
                </v:rect>
                <v:rect id="Rectangle 3895" o:spid="_x0000_s1110" style="position:absolute;left:5612;top:44671;width:209;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" filled="f" stroked="f">
                  <v:textbox inset="0,0,0,0">
                    <w:txbxContent>
                      <w:p w:rsidR="00C87C6F" w:rsidRDefault="00C87C6F">
                        <w:pPr>
                          <w:spacing w:after="160" w:line="259" w:lineRule="auto"/>
                          <w:ind w:left="0" w:right="0" w:firstLine="0"/>
                          <w:jc w:val="left"/>
                        </w:pPr>
                        <w:r>
                          <w:rPr>
                            <w:b/>
                            <w:sz w:val="10"/>
                          </w:rPr>
                          <w:t>l</w:t>
                        </w:r>
                      </w:p>
                    </w:txbxContent>
                  </v:textbox>
                </v:rect>
                <v:shape id="Shape 56224" o:spid="_x0000_s1111" style="position:absolute;left:6172;top:39395;width:1341;height:16413;visibility:visible;mso-wrap-style:square;v-text-anchor:top" coordsize="134112,164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" path="m,l134112,r,1641348l,1641348,,e" stroked="f" strokeweight="0">
                  <v:stroke miterlimit="83231f" joinstyle="miter"/>
                  <v:path arrowok="t" textboxrect="0,0,134112,1641348"/>
                </v:shape>
                <v:shape id="Shape 3897" o:spid="_x0000_s1112" style="position:absolute;left:6172;top:39395;width:1341;height:16413;visibility:visible;mso-wrap-style:square;v-text-anchor:top" coordsize="134112,164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" path="m134112,1641348l134112,,,,,1641348r134112,xe" filled="f" strokeweight="0">
                  <v:stroke miterlimit="83231f" joinstyle="miter"/>
                  <v:path arrowok="t" textboxrect="0,0,134112,1641348"/>
                </v:shape>
                <v:rect id="Rectangle 3898" o:spid="_x0000_s1113" style="position:absolute;left:4811;top:48545;width:4552;height:12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4"/>
                          </w:rPr>
                          <w:t xml:space="preserve">Software </w:t>
                        </w:r>
                      </w:p>
                    </w:txbxContent>
                  </v:textbox>
                </v:rect>
                <v:rect id="Rectangle 3899" o:spid="_x0000_s1114" style="position:absolute;left:6571;top:46860;width:1031;height:12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as</w:t>
                        </w:r>
                      </w:p>
                    </w:txbxContent>
                  </v:textbox>
                </v:rect>
                <v:rect id="Rectangle 3900" o:spid="_x0000_s1115" style="position:absolute;left:4950;top:44264;width:4273;height:12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a Service</w:t>
                        </w:r>
                      </w:p>
                    </w:txbxContent>
                  </v:textbox>
                </v:rect>
                <v:shape id="Shape 56225" o:spid="_x0000_s1116" style="position:absolute;left:7863;top:39395;width:1326;height:16413;visibility:visible;mso-wrap-style:square;v-text-anchor:top" coordsize="132588,164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" path="m,l132588,r,1641348l,1641348,,e" stroked="f" strokeweight="0">
                  <v:stroke miterlimit="83231f" joinstyle="miter"/>
                  <v:path arrowok="t" textboxrect="0,0,132588,1641348"/>
                </v:shape>
                <v:shape id="Shape 3902" o:spid="_x0000_s1117" style="position:absolute;left:7863;top:39395;width:1326;height:16413;visibility:visible;mso-wrap-style:square;v-text-anchor:top" coordsize="132588,164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" path="m132588,1641348l132588,,,,,1641348r132588,xe" filled="f" strokeweight="0">
                  <v:stroke miterlimit="83231f" joinstyle="miter"/>
                  <v:path arrowok="t" textboxrect="0,0,132588,1641348"/>
                </v:shape>
                <v:rect id="Rectangle 3903" o:spid="_x0000_s1118" style="position:absolute;left:6715;top:48701;width:4121;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Platform</w:t>
                        </w:r>
                      </w:p>
                    </w:txbxContent>
                  </v:textbox>
                </v:rect>
                <v:rect id="Rectangle 3904" o:spid="_x0000_s1119" style="position:absolute;left:8260;top:46921;width:1032;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as</w:t>
                        </w:r>
                      </w:p>
                    </w:txbxContent>
                  </v:textbox>
                </v:rect>
                <v:rect id="Rectangle 3905" o:spid="_x0000_s1120" style="position:absolute;left:6641;top:44327;width:4270;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a Service</w:t>
                        </w:r>
                      </w:p>
                    </w:txbxContent>
                  </v:textbox>
                </v:rect>
                <v:shape id="Shape 56226" o:spid="_x0000_s1121" style="position:absolute;left:9601;top:39395;width:1326;height:16413;visibility:visible;mso-wrap-style:square;v-text-anchor:top" coordsize="132588,164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" path="m,l132588,r,1641348l,1641348,,e" stroked="f" strokeweight="0">
                  <v:stroke miterlimit="83231f" joinstyle="miter"/>
                  <v:path arrowok="t" textboxrect="0,0,132588,1641348"/>
                </v:shape>
                <v:shape id="Shape 3907" o:spid="_x0000_s1122" style="position:absolute;left:9601;top:39395;width:1326;height:16413;visibility:visible;mso-wrap-style:square;v-text-anchor:top" coordsize="132588,164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" path="m132588,1641348l132588,,,,,1641348r132588,xe" filled="f" strokeweight="0">
                  <v:stroke miterlimit="83231f" joinstyle="miter"/>
                  <v:path arrowok="t" textboxrect="0,0,132588,1641348"/>
                </v:shape>
                <v:rect id="Rectangle 3908" o:spid="_x0000_s1123" style="position:absolute;left:7102;top:48287;width:6807;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 xml:space="preserve">Infrastructure </w:t>
                        </w:r>
                      </w:p>
                    </w:txbxContent>
                  </v:textbox>
                </v:rect>
                <v:rect id="Rectangle 3909" o:spid="_x0000_s1124" style="position:absolute;left:9990;top:45992;width:1031;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as</w:t>
                        </w:r>
                      </w:p>
                    </w:txbxContent>
                  </v:textbox>
                </v:rect>
                <v:rect id="Rectangle 3910" o:spid="_x0000_s1125" style="position:absolute;left:8371;top:43397;width:4270;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a Service</w:t>
                        </w:r>
                      </w:p>
                    </w:txbxContent>
                  </v:textbox>
                </v:rect>
                <v:shape id="Shape 56227" o:spid="_x0000_s1126" style="position:absolute;left:11917;top:38892;width:1082;height:17587;visibility:visible;mso-wrap-style:square;v-text-anchor:top" coordsize="108204,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" path="m,l108204,r,1758696l,1758696,,e" stroked="f" strokeweight="0">
                  <v:stroke miterlimit="83231f" joinstyle="miter"/>
                  <v:path arrowok="t" textboxrect="0,0,108204,1758696"/>
                </v:shape>
                <v:shape id="Shape 3912" o:spid="_x0000_s1127" style="position:absolute;left:11917;top:38892;width:1082;height:17587;visibility:visible;mso-wrap-style:square;v-text-anchor:top" coordsize="108204,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" path="m108204,1758696l108204,,,,,1758696r108204,xe" filled="f" strokeweight="0">
                  <v:stroke miterlimit="83231f" joinstyle="miter"/>
                  <v:path arrowok="t" textboxrect="0,0,108204,1758696"/>
                </v:shape>
                <v:rect id="Rectangle 3913" o:spid="_x0000_s1128" style="position:absolute;left:10854;top:49114;width:3705;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 xml:space="preserve">Service </w:t>
                        </w:r>
                      </w:p>
                    </w:txbxContent>
                  </v:textbox>
                </v:rect>
                <v:rect id="Rectangle 3914" o:spid="_x0000_s1129" style="position:absolute;left:11030;top:46499;width:3354;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4"/>
                          </w:rPr>
                          <w:t>Centric</w:t>
                        </w:r>
                        <w:proofErr w:type="spellEnd"/>
                      </w:p>
                    </w:txbxContent>
                  </v:textbox>
                </v:rect>
                <v:rect id="Rectangle 3915" o:spid="_x0000_s1130" style="position:absolute;left:11263;top:43959;width:2887;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4"/>
                          </w:rPr>
                          <w:t>Issues</w:t>
                        </w:r>
                        <w:proofErr w:type="spellEnd"/>
                      </w:p>
                    </w:txbxContent>
                  </v:textbox>
                </v:rect>
                <v:shape id="Shape 56228" o:spid="_x0000_s1131" style="position:absolute;left:8260;top:19766;width:1097;height:17587;visibility:visible;mso-wrap-style:square;v-text-anchor:top" coordsize="109728,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" path="m,l109728,r,1758696l,1758696,,e" stroked="f" strokeweight="0">
                  <v:stroke miterlimit="83231f" joinstyle="miter"/>
                  <v:path arrowok="t" textboxrect="0,0,109728,1758696"/>
                </v:shape>
                <v:shape id="Shape 3917" o:spid="_x0000_s1132" style="position:absolute;left:8260;top:19766;width:1097;height:17587;visibility:visible;mso-wrap-style:square;v-text-anchor:top" coordsize="109728,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" path="m109728,1758696l109728,,,,,1758696r109728,xe" filled="f" strokeweight="0">
                  <v:stroke miterlimit="83231f" joinstyle="miter"/>
                  <v:path arrowok="t" textboxrect="0,0,109728,1758696"/>
                </v:shape>
                <v:rect id="Rectangle 3918" o:spid="_x0000_s1133" style="position:absolute;left:7136;top:27476;width:3834;height:12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Security</w:t>
                        </w:r>
                      </w:p>
                    </w:txbxContent>
                  </v:textbox>
                </v:rect>
                <v:shape id="Shape 56229" o:spid="_x0000_s1134" style="position:absolute;left:9845;top:19766;width:1097;height:17587;visibility:visible;mso-wrap-style:square;v-text-anchor:top" coordsize="109728,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" path="m,l109728,r,1758696l,1758696,,e" stroked="f" strokeweight="0">
                  <v:stroke miterlimit="83231f" joinstyle="miter"/>
                  <v:path arrowok="t" textboxrect="0,0,109728,1758696"/>
                </v:shape>
                <v:shape id="Shape 3920" o:spid="_x0000_s1135" style="position:absolute;left:9845;top:19766;width:1097;height:17587;visibility:visible;mso-wrap-style:square;v-text-anchor:top" coordsize="109728,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" path="m109728,1758696l109728,,,,,1758696r109728,xe" filled="f" strokeweight="0">
                  <v:stroke miterlimit="83231f" joinstyle="miter"/>
                  <v:path arrowok="t" textboxrect="0,0,109728,1758696"/>
                </v:shape>
                <v:rect id="Rectangle 3921" o:spid="_x0000_s1136" style="position:absolute;left:7259;top:27129;width:6757;height:11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4"/>
                          </w:rPr>
                          <w:t>Cloudonomics</w:t>
                        </w:r>
                        <w:proofErr w:type="spellEnd"/>
                      </w:p>
                    </w:txbxContent>
                  </v:textbox>
                </v:rect>
                <v:shape id="Shape 56230" o:spid="_x0000_s1137" style="position:absolute;left:11430;top:19857;width:1097;height:17572;visibility:visible;mso-wrap-style:square;v-text-anchor:top" coordsize="1097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" path="m,l109728,r,1757172l,1757172,,e" stroked="f" strokeweight="0">
                  <v:stroke miterlimit="83231f" joinstyle="miter"/>
                  <v:path arrowok="t" textboxrect="0,0,109728,1757172"/>
                </v:shape>
                <v:shape id="Shape 3923" o:spid="_x0000_s1138" style="position:absolute;left:11430;top:19857;width:1097;height:17572;visibility:visible;mso-wrap-style:square;v-text-anchor:top" coordsize="1097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" path="m109728,1757172l109728,,,,,1757172r109728,xe" filled="f" strokeweight="0">
                  <v:stroke miterlimit="83231f" joinstyle="miter"/>
                  <v:path arrowok="t" textboxrect="0,0,109728,1757172"/>
                </v:shape>
                <v:rect id="Rectangle 3924" o:spid="_x0000_s1139" style="position:absolute;left:10986;top:29918;width:2473;height:11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 xml:space="preserve">Data </w:t>
                        </w:r>
                      </w:p>
                    </w:txbxContent>
                  </v:textbox>
                </v:rect>
                <v:rect id="Rectangle 3925" o:spid="_x0000_s1140" style="position:absolute;left:9348;top:26391;width:5749;height:11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" filled="f" stroked="f">
                  <v:textbox inset="0,0,0,0">
                    <w:txbxContent>
                      <w:p w:rsidR="00C87C6F" w:rsidRDefault="00C87C6F">
                        <w:pPr>
                          <w:spacing w:after="160" w:line="259" w:lineRule="auto"/>
                          <w:ind w:left="0" w:right="0" w:firstLine="0"/>
                          <w:jc w:val="left"/>
                        </w:pPr>
                        <w:proofErr w:type="spellStart"/>
                        <w:r>
                          <w:rPr>
                            <w:sz w:val="14"/>
                          </w:rPr>
                          <w:t>Governance</w:t>
                        </w:r>
                        <w:proofErr w:type="spellEnd"/>
                      </w:p>
                    </w:txbxContent>
                  </v:textbox>
                </v:rect>
                <v:shape id="Shape 56231" o:spid="_x0000_s1141" style="position:absolute;left:13030;top:19781;width:1097;height:17572;visibility:visible;mso-wrap-style:square;v-text-anchor:top" coordsize="1097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" path="m,l109728,r,1757172l,1757172,,e" stroked="f" strokeweight="0">
                  <v:stroke miterlimit="83231f" joinstyle="miter"/>
                  <v:path arrowok="t" textboxrect="0,0,109728,1757172"/>
                </v:shape>
                <v:shape id="Shape 3927" o:spid="_x0000_s1142" style="position:absolute;left:13030;top:19781;width:1097;height:17572;visibility:visible;mso-wrap-style:square;v-text-anchor:top" coordsize="1097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" path="m109728,1757172l109728,,,,,1757172r109728,xe" filled="f" strokeweight="0">
                  <v:stroke miterlimit="83231f" joinstyle="miter"/>
                  <v:path arrowok="t" textboxrect="0,0,109728,1757172"/>
                </v:shape>
                <v:rect id="Rectangle 3928" o:spid="_x0000_s1143" style="position:absolute;left:10232;top:27058;width:7183;height:11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4"/>
                          </w:rPr>
                          <w:t>Data Migration</w:t>
                        </w:r>
                      </w:p>
                    </w:txbxContent>
                  </v:textbox>
                </v:rect>
                <v:shape id="Shape 56232" o:spid="_x0000_s1144" style="position:absolute;left:14493;top:19857;width:1234;height:36546;visibility:visible;mso-wrap-style:square;v-text-anchor:top" coordsize="123444,365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" path="m,l123444,r,3654552l,3654552,,e" stroked="f" strokeweight="0">
                  <v:stroke miterlimit="83231f" joinstyle="miter"/>
                  <v:path arrowok="t" textboxrect="0,0,123444,3654552"/>
                </v:shape>
                <v:shape id="Shape 3930" o:spid="_x0000_s1145" style="position:absolute;left:14493;top:19857;width:1234;height:36546;visibility:visible;mso-wrap-style:square;v-text-anchor:top" coordsize="123444,365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" path="m123444,3654552l123444,,,,,3654552r123444,xe" filled="f" strokeweight="0">
                  <v:stroke miterlimit="83231f" joinstyle="miter"/>
                  <v:path arrowok="t" textboxrect="0,0,123444,3654552"/>
                </v:shape>
                <v:rect id="Rectangle 3931" o:spid="_x0000_s1146" style="position:absolute;left:11679;top:36613;width:7357;height:11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4"/>
                          </w:rPr>
                          <w:t>Interoperability</w:t>
                        </w:r>
                        <w:proofErr w:type="spellEnd"/>
                      </w:p>
                    </w:txbxContent>
                  </v:textbox>
                </v:rect>
                <v:shape id="Shape 56233" o:spid="_x0000_s1147" style="position:absolute;left:16276;top:19857;width:1250;height:36546;visibility:visible;mso-wrap-style:square;v-text-anchor:top" coordsize="124968,365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" path="m,l124968,r,3654552l,3654552,,e" stroked="f" strokeweight="0">
                  <v:stroke miterlimit="83231f" joinstyle="miter"/>
                  <v:path arrowok="t" textboxrect="0,0,124968,3654552"/>
                </v:shape>
                <v:shape id="Shape 3933" o:spid="_x0000_s1148" style="position:absolute;left:16276;top:19857;width:1250;height:36546;visibility:visible;mso-wrap-style:square;v-text-anchor:top" coordsize="124968,365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" path="m124968,3654552l124968,,,,,3654552r124968,xe" filled="f" strokeweight="0">
                  <v:stroke miterlimit="83231f" joinstyle="miter"/>
                  <v:path arrowok="t" textboxrect="0,0,124968,3654552"/>
                </v:shape>
                <v:rect id="Rectangle 3934" o:spid="_x0000_s1149" style="position:absolute;left:14766;top:36933;width:4764;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4"/>
                          </w:rPr>
                          <w:t>Scalability</w:t>
                        </w:r>
                        <w:proofErr w:type="spellEnd"/>
                      </w:p>
                    </w:txbxContent>
                  </v:textbox>
                </v:rect>
                <v:shape id="Shape 56234" o:spid="_x0000_s1150" style="position:absolute;left:18257;top:762;width:1250;height:55717;visibility:visible;mso-wrap-style:square;v-text-anchor:top" coordsize="124968,557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" path="m,l124968,r,5571744l,5571744,,e" stroked="f" strokeweight="0">
                  <v:stroke miterlimit="83231f" joinstyle="miter"/>
                  <v:path arrowok="t" textboxrect="0,0,124968,5571744"/>
                </v:shape>
                <v:shape id="Shape 3936" o:spid="_x0000_s1151" style="position:absolute;left:18257;top:762;width:1250;height:55717;visibility:visible;mso-wrap-style:square;v-text-anchor:top" coordsize="124968,557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" path="m124968,5571744l124968,,,,,5571744r124968,xe" filled="f" strokeweight="0">
                  <v:stroke miterlimit="83231f" joinstyle="miter"/>
                  <v:path arrowok="t" textboxrect="0,0,124968,5571744"/>
                </v:shape>
                <v:rect id="Rectangle 3937" o:spid="_x0000_s1152" style="position:absolute;left:17300;top:30468;width:3673;height:11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 xml:space="preserve">Quality </w:t>
                        </w:r>
                      </w:p>
                    </w:txbxContent>
                  </v:textbox>
                </v:rect>
                <v:rect id="Rectangle 3938" o:spid="_x0000_s1153" style="position:absolute;left:18639;top:29001;width:996;height:11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4"/>
                          </w:rPr>
                          <w:t>of</w:t>
                        </w:r>
                      </w:p>
                    </w:txbxContent>
                  </v:textbox>
                </v:rect>
                <v:rect id="Rectangle 3939" o:spid="_x0000_s1154" style="position:absolute;left:15940;top:25358;width:6393;height:11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Service (QoS)</w:t>
                        </w:r>
                      </w:p>
                    </w:txbxContent>
                  </v:textbox>
                </v:rect>
                <v:shape id="Shape 56235" o:spid="_x0000_s1155" style="position:absolute;left:6400;top:777;width:1799;height:17389;visibility:visible;mso-wrap-style:square;v-text-anchor:top" coordsize="179832,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" path="m,l179832,r,1738884l,1738884,,e" stroked="f" strokeweight="0">
                  <v:stroke miterlimit="83231f" joinstyle="miter"/>
                  <v:path arrowok="t" textboxrect="0,0,179832,1738884"/>
                </v:shape>
                <v:shape id="Shape 3941" o:spid="_x0000_s1156" style="position:absolute;left:6400;top:777;width:1799;height:17389;visibility:visible;mso-wrap-style:square;v-text-anchor:top" coordsize="179832,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" path="m179832,1738884l179832,,,,,1738884r179832,xe" filled="f" strokeweight="0">
                  <v:stroke miterlimit="83231f" joinstyle="miter"/>
                  <v:path arrowok="t" textboxrect="0,0,179832,1738884"/>
                </v:shape>
                <v:rect id="Rectangle 3942" o:spid="_x0000_s1157" style="position:absolute;left:6441;top:14948;width:2134;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2"/>
                          </w:rPr>
                          <w:t xml:space="preserve">User </w:t>
                        </w:r>
                      </w:p>
                    </w:txbxContent>
                  </v:textbox>
                </v:rect>
                <v:rect id="Rectangle 3943" o:spid="_x0000_s1158" style="position:absolute;left:4760;top:11651;width:5495;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2"/>
                          </w:rPr>
                          <w:t>Consumption</w:t>
                        </w:r>
                        <w:proofErr w:type="spellEnd"/>
                      </w:p>
                    </w:txbxContent>
                  </v:textbox>
                </v:rect>
                <v:rect id="Rectangle 3944" o:spid="_x0000_s1159" style="position:absolute;left:6280;top:8858;width:2455;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2"/>
                          </w:rPr>
                          <w:t>based</w:t>
                        </w:r>
                        <w:proofErr w:type="spellEnd"/>
                      </w:p>
                    </w:txbxContent>
                  </v:textbox>
                </v:rect>
                <v:rect id="Rectangle 3945" o:spid="_x0000_s1160" style="position:absolute;left:3379;top:3943;width:8258;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2"/>
                          </w:rPr>
                          <w:t>Billing and Metering</w:t>
                        </w:r>
                      </w:p>
                    </w:txbxContent>
                  </v:textbox>
                </v:rect>
                <v:shape id="Shape 56236" o:spid="_x0000_s1161" style="position:absolute;left:8702;top:777;width:1798;height:17389;visibility:visible;mso-wrap-style:square;v-text-anchor:top" coordsize="179832,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" path="m,l179832,r,1738884l,1738884,,e" stroked="f" strokeweight="0">
                  <v:stroke miterlimit="83231f" joinstyle="miter"/>
                  <v:path arrowok="t" textboxrect="0,0,179832,1738884"/>
                </v:shape>
                <v:shape id="Shape 3947" o:spid="_x0000_s1162" style="position:absolute;left:8702;top:777;width:1798;height:17389;visibility:visible;mso-wrap-style:square;v-text-anchor:top" coordsize="179832,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" path="m179832,1738884l179832,,,,,1738884r179832,xe" filled="f" strokeweight="0">
                  <v:stroke miterlimit="83231f" joinstyle="miter"/>
                  <v:path arrowok="t" textboxrect="0,0,179832,1738884"/>
                </v:shape>
                <v:rect id="Rectangle 3948" o:spid="_x0000_s1163" style="position:absolute;left:8741;top:10954;width:2134;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2"/>
                          </w:rPr>
                          <w:t xml:space="preserve">User </w:t>
                        </w:r>
                      </w:p>
                    </w:txbxContent>
                  </v:textbox>
                </v:rect>
                <v:rect id="Rectangle 3949" o:spid="_x0000_s1164" style="position:absolute;left:8348;top:8945;width:2920;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2"/>
                          </w:rPr>
                          <w:t>Centric</w:t>
                        </w:r>
                        <w:proofErr w:type="spellEnd"/>
                      </w:p>
                    </w:txbxContent>
                  </v:textbox>
                </v:rect>
                <v:rect id="Rectangle 3950" o:spid="_x0000_s1165" style="position:absolute;left:8351;top:6584;width:2914;height:10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2"/>
                          </w:rPr>
                          <w:t>Privacy</w:t>
                        </w:r>
                      </w:p>
                    </w:txbxContent>
                  </v:textbox>
                </v:rect>
                <v:shape id="Shape 56237" o:spid="_x0000_s1166" style="position:absolute;left:11170;top:777;width:1799;height:17389;visibility:visible;mso-wrap-style:square;v-text-anchor:top" coordsize="179832,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" path="m,l179832,r,1738884l,1738884,,e" stroked="f" strokeweight="0">
                  <v:stroke miterlimit="83231f" joinstyle="miter"/>
                  <v:path arrowok="t" textboxrect="0,0,179832,1738884"/>
                </v:shape>
                <v:rect id="Rectangle 3953" o:spid="_x0000_s1167" style="position:absolute;left:6058;top:7401;width:12443;height:10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2"/>
                            <w:bdr w:val="single" w:sz="2" w:space="0" w:color="000000"/>
                          </w:rPr>
                          <w:t>Service Level Agreement (SLA)</w:t>
                        </w:r>
                      </w:p>
                    </w:txbxContent>
                  </v:textbox>
                </v:rect>
                <v:shape id="Shape 56238" o:spid="_x0000_s1168" style="position:absolute;left:13563;top:777;width:1814;height:17389;visibility:visible;mso-wrap-style:square;v-text-anchor:top" coordsize="181356,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" path="m,l181356,r,1738884l,1738884,,e" stroked="f" strokeweight="0">
                  <v:stroke miterlimit="83231f" joinstyle="miter"/>
                  <v:path arrowok="t" textboxrect="0,0,181356,1738884"/>
                </v:shape>
                <v:shape id="Shape 3955" o:spid="_x0000_s1169" style="position:absolute;left:13563;top:777;width:1814;height:17389;visibility:visible;mso-wrap-style:square;v-text-anchor:top" coordsize="181356,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" path="m181356,1738884l181356,,,,,1738884r181356,xe" filled="f" strokeweight="0">
                  <v:stroke miterlimit="83231f" joinstyle="miter"/>
                  <v:path arrowok="t" textboxrect="0,0,181356,1738884"/>
                </v:shape>
                <v:rect id="Rectangle 3956" o:spid="_x0000_s1170" style="position:absolute;left:12209;top:10406;width:4938;height:10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2"/>
                          </w:rPr>
                          <w:t>Adaptability</w:t>
                        </w:r>
                        <w:proofErr w:type="spellEnd"/>
                      </w:p>
                    </w:txbxContent>
                  </v:textbox>
                </v:rect>
                <v:rect id="Rectangle 3957" o:spid="_x0000_s1171" style="position:absolute;left:12037;top:6334;width:5281;height:10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2"/>
                          </w:rPr>
                          <w:t>and Learning</w:t>
                        </w:r>
                      </w:p>
                    </w:txbxContent>
                  </v:textbox>
                </v:rect>
                <v:shape id="Shape 56239" o:spid="_x0000_s1172" style="position:absolute;left:15895;top:655;width:1813;height:17389;visibility:visible;mso-wrap-style:square;v-text-anchor:top" coordsize="181356,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" path="m,l181356,r,1738884l,1738884,,e" stroked="f" strokeweight="0">
                  <v:stroke miterlimit="83231f" joinstyle="miter"/>
                  <v:path arrowok="t" textboxrect="0,0,181356,1738884"/>
                </v:shape>
                <v:shape id="Shape 3959" o:spid="_x0000_s1173" style="position:absolute;left:15895;top:655;width:1813;height:17389;visibility:visible;mso-wrap-style:square;v-text-anchor:top" coordsize="181356,173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" path="m181356,1738884l181356,,,,,1738884r181356,xe" filled="f" strokeweight="0">
                  <v:stroke miterlimit="83231f" joinstyle="miter"/>
                  <v:path arrowok="t" textboxrect="0,0,181356,1738884"/>
                </v:shape>
                <v:rect id="Rectangle 3960" o:spid="_x0000_s1174" style="position:absolute;left:13691;top:8002;width:6644;height:10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2"/>
                          </w:rPr>
                          <w:t>User Experience</w:t>
                        </w:r>
                      </w:p>
                    </w:txbxContent>
                  </v:textbox>
                </v:rect>
                <v:shape id="Shape 56240" o:spid="_x0000_s1175" style="position:absolute;left:20574;top:19781;width:1463;height:17572;visibility:visible;mso-wrap-style:square;v-text-anchor:top" coordsize="146304,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" path="m,l146304,r,1757172l,1757172,,e" stroked="f" strokeweight="0">
                  <v:stroke miterlimit="83231f" joinstyle="miter"/>
                  <v:path arrowok="t" textboxrect="0,0,146304,1757172"/>
                </v:shape>
                <v:shape id="Shape 3962" o:spid="_x0000_s1176" style="position:absolute;left:20574;top:19781;width:1463;height:17572;visibility:visible;mso-wrap-style:square;v-text-anchor:top" coordsize="146304,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" path="m146304,1757172l146304,,,,,1757172r146304,xe" filled="f" strokeweight="0">
                  <v:stroke miterlimit="83231f" joinstyle="miter"/>
                  <v:path arrowok="t" textboxrect="0,0,146304,1757172"/>
                </v:shape>
                <v:rect id="Rectangle 3963" o:spid="_x0000_s1177" style="position:absolute;left:19369;top:31311;width:4376;height:11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 xml:space="preserve">Business </w:t>
                        </w:r>
                      </w:p>
                    </w:txbxContent>
                  </v:textbox>
                </v:rect>
                <v:rect id="Rectangle 3964" o:spid="_x0000_s1178" style="position:absolute;left:19737;top:28356;width:3639;height:11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4"/>
                          </w:rPr>
                          <w:t>Process</w:t>
                        </w:r>
                      </w:p>
                    </w:txbxContent>
                  </v:textbox>
                </v:rect>
                <v:rect id="Rectangle 3965" o:spid="_x0000_s1179" style="position:absolute;left:18360;top:24038;width:6393;height:11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Management</w:t>
                        </w:r>
                      </w:p>
                    </w:txbxContent>
                  </v:textbox>
                </v:rect>
                <v:shape id="Shape 56241" o:spid="_x0000_s1180" style="position:absolute;left:22631;top:19781;width:1478;height:17572;visibility:visible;mso-wrap-style:square;v-text-anchor:top" coordsize="1478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" path="m,l147828,r,1757172l,1757172,,e" stroked="f" strokeweight="0">
                  <v:stroke miterlimit="83231f" joinstyle="miter"/>
                  <v:path arrowok="t" textboxrect="0,0,147828,1757172"/>
                </v:shape>
                <v:shape id="Shape 3967" o:spid="_x0000_s1181" style="position:absolute;left:22631;top:19781;width:1478;height:17572;visibility:visible;mso-wrap-style:square;v-text-anchor:top" coordsize="1478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" path="m147828,1757172l147828,,,,,1757172r147828,xe" filled="f" strokeweight="0">
                  <v:stroke miterlimit="83231f" joinstyle="miter"/>
                  <v:path arrowok="t" textboxrect="0,0,147828,1757172"/>
                </v:shape>
                <v:rect id="Rectangle 3968" o:spid="_x0000_s1182" style="position:absolute;left:17906;top:26547;width:11438;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4"/>
                          </w:rPr>
                          <w:t>Third Party Engagement</w:t>
                        </w:r>
                      </w:p>
                    </w:txbxContent>
                  </v:textbox>
                </v:rect>
                <v:shape id="Shape 56242" o:spid="_x0000_s1183" style="position:absolute;left:24841;top:19857;width:1478;height:17572;visibility:visible;mso-wrap-style:square;v-text-anchor:top" coordsize="1478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" path="m,l147828,r,1757172l,1757172,,e" stroked="f" strokeweight="0">
                  <v:stroke miterlimit="83231f" joinstyle="miter"/>
                  <v:path arrowok="t" textboxrect="0,0,147828,1757172"/>
                </v:shape>
                <v:shape id="Shape 3970" o:spid="_x0000_s1184" style="position:absolute;left:24841;top:19857;width:1478;height:17572;visibility:visible;mso-wrap-style:square;v-text-anchor:top" coordsize="147828,17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" path="m147828,1757172l147828,,,,,1757172r147828,xe" filled="f" strokeweight="0">
                  <v:stroke miterlimit="83231f" joinstyle="miter"/>
                  <v:path arrowok="t" textboxrect="0,0,147828,1757172"/>
                </v:shape>
                <v:rect id="Rectangle 3971" o:spid="_x0000_s1185" style="position:absolute;left:21584;top:26995;width:8502;height:11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4"/>
                          </w:rPr>
                          <w:t>Transferable Skills</w:t>
                        </w:r>
                      </w:p>
                    </w:txbxContent>
                  </v:textbox>
                </v:rect>
                <v:shape id="Shape 56243" o:spid="_x0000_s1186" style="position:absolute;left:20574;top:38679;width:1249;height:17800;visibility:visible;mso-wrap-style:square;v-text-anchor:top" coordsize="124968,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" path="m,l124968,r,1780032l,1780032,,e" stroked="f" strokeweight="0">
                  <v:stroke miterlimit="83231f" joinstyle="miter"/>
                  <v:path arrowok="t" textboxrect="0,0,124968,1780032"/>
                </v:shape>
                <v:shape id="Shape 3973" o:spid="_x0000_s1187" style="position:absolute;left:20574;top:38679;width:1249;height:17800;visibility:visible;mso-wrap-style:square;v-text-anchor:top" coordsize="124968,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" path="m124968,1780032l124968,,,,,1780032r124968,xe" filled="f" strokeweight="0">
                  <v:stroke miterlimit="83231f" joinstyle="miter"/>
                  <v:path arrowok="t" textboxrect="0,0,124968,1780032"/>
                </v:shape>
                <v:rect id="Rectangle 3974" o:spid="_x0000_s1188" style="position:absolute;left:19965;top:48440;width:3002;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 xml:space="preserve">Fault </w:t>
                        </w:r>
                      </w:p>
                    </w:txbxContent>
                  </v:textbox>
                </v:rect>
                <v:rect id="Rectangle 3975" o:spid="_x0000_s1189" style="position:absolute;left:18888;top:45109;width:5155;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6"/>
                          </w:rPr>
                          <w:t>tolerance</w:t>
                        </w:r>
                        <w:proofErr w:type="spellEnd"/>
                      </w:p>
                    </w:txbxContent>
                  </v:textbox>
                </v:rect>
                <v:shape id="Shape 56244" o:spid="_x0000_s1190" style="position:absolute;left:22463;top:38587;width:2561;height:17816;visibility:visible;mso-wrap-style:square;v-text-anchor:top" coordsize="256032,1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" path="m,l256032,r,1781556l,1781556,,e" stroked="f" strokeweight="0">
                  <v:stroke miterlimit="83231f" joinstyle="miter"/>
                  <v:path arrowok="t" textboxrect="0,0,256032,1781556"/>
                </v:shape>
                <v:shape id="Shape 3977" o:spid="_x0000_s1191" style="position:absolute;left:22463;top:38587;width:2561;height:17816;visibility:visible;mso-wrap-style:square;v-text-anchor:top" coordsize="256032,1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" path="m256032,1781556l256032,,,,,1781556r256032,xe" filled="f" strokeweight="0">
                  <v:stroke miterlimit="83231f" joinstyle="miter"/>
                  <v:path arrowok="t" textboxrect="0,0,256032,1781556"/>
                </v:shape>
                <v:rect id="Rectangle 3978" o:spid="_x0000_s1192" style="position:absolute;left:18130;top:48060;width:10554;height:13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6"/>
                          </w:rPr>
                          <w:t>Data Management,</w:t>
                        </w:r>
                      </w:p>
                    </w:txbxContent>
                  </v:textbox>
                </v:rect>
                <v:rect id="Rectangle 3979" o:spid="_x0000_s1193" style="position:absolute;left:19971;top:41746;width:6872;height:13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 xml:space="preserve">Storage and </w:t>
                        </w:r>
                      </w:p>
                    </w:txbxContent>
                  </v:textbox>
                </v:rect>
                <v:rect id="Rectangle 3980" o:spid="_x0000_s1194" style="position:absolute;left:21567;top:45933;width:6121;height:13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6"/>
                          </w:rPr>
                          <w:t xml:space="preserve">Processing </w:t>
                        </w:r>
                      </w:p>
                    </w:txbxContent>
                  </v:textbox>
                </v:rect>
                <v:shape id="Shape 56245" o:spid="_x0000_s1195" style="position:absolute;left:25679;top:38709;width:2560;height:17800;visibility:visible;mso-wrap-style:square;v-text-anchor:top" coordsize="256032,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" path="m,l256032,r,1780032l,1780032,,e" stroked="f" strokeweight="0">
                  <v:stroke miterlimit="83231f" joinstyle="miter"/>
                  <v:path arrowok="t" textboxrect="0,0,256032,1780032"/>
                </v:shape>
                <v:shape id="Shape 3982" o:spid="_x0000_s1196" style="position:absolute;left:25679;top:38709;width:2560;height:17800;visibility:visible;mso-wrap-style:square;v-text-anchor:top" coordsize="256032,178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" path="m256032,1780032l256032,,,,,1780032r256032,xe" filled="f" strokeweight="0">
                  <v:stroke miterlimit="83231f" joinstyle="miter"/>
                  <v:path arrowok="t" textboxrect="0,0,256032,1780032"/>
                </v:shape>
                <v:rect id="Rectangle 3983" o:spid="_x0000_s1197" style="position:absolute;left:23603;top:48903;width:7259;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Virtualization</w:t>
                        </w:r>
                      </w:p>
                    </w:txbxContent>
                  </v:textbox>
                </v:rect>
                <v:rect id="Rectangle 3984" o:spid="_x0000_s1198" style="position:absolute;left:23550;top:43132;width:7366;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Management</w:t>
                        </w:r>
                      </w:p>
                    </w:txbxContent>
                  </v:textbox>
                </v:rect>
                <v:shape id="Shape 56246" o:spid="_x0000_s1199" style="position:absolute;left:28879;top:38587;width:2576;height:17816;visibility:visible;mso-wrap-style:square;v-text-anchor:top" coordsize="257556,1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" path="m,l257556,r,1781556l,1781556,,e" stroked="f" strokeweight="0">
                  <v:stroke miterlimit="83231f" joinstyle="miter"/>
                  <v:path arrowok="t" textboxrect="0,0,257556,1781556"/>
                </v:shape>
                <v:shape id="Shape 3986" o:spid="_x0000_s1200" style="position:absolute;left:28879;top:38587;width:2576;height:17816;visibility:visible;mso-wrap-style:square;v-text-anchor:top" coordsize="257556,1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" path="m257556,1781556l257556,,,,,1781556r257556,xe" filled="f" strokeweight="0">
                  <v:stroke miterlimit="83231f" joinstyle="miter"/>
                  <v:path arrowok="t" textboxrect="0,0,257556,1781556"/>
                </v:shape>
                <v:rect id="Rectangle 3987" o:spid="_x0000_s1201" style="position:absolute;left:28975;top:48420;width:2943;height:13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 xml:space="preserve">Load </w:t>
                        </w:r>
                      </w:p>
                    </w:txbxContent>
                  </v:textbox>
                </v:rect>
                <v:rect id="Rectangle 3988" o:spid="_x0000_s1202" style="position:absolute;left:27815;top:45050;width:5263;height:13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6"/>
                          </w:rPr>
                          <w:t>Balancing</w:t>
                        </w:r>
                      </w:p>
                    </w:txbxContent>
                  </v:textbox>
                </v:rect>
                <w10:anchorlock/>
              </v:group>
            </w:pict>
          </mc:Fallback>
        </mc:AlternateContent>
      </w:r>
    </w:p>
    <w:p w:rsidR="00B67503" w:rsidRDefault="00C87C6F">
      <w:pPr>
        <w:spacing w:after="12"/>
        <w:ind w:left="1403" w:right="83"/>
      </w:pPr>
      <w:r>
        <w:t>Abbildung A.2: Ebenen der „Cloud“-Anforderungsanalyse</w:t>
      </w:r>
    </w:p>
    <w:p w:rsidR="00B67503" w:rsidRDefault="00C87C6F">
      <w:pPr>
        <w:spacing w:after="3" w:line="265" w:lineRule="auto"/>
        <w:ind w:right="78"/>
        <w:jc w:val="center"/>
      </w:pPr>
      <w:r>
        <w:rPr>
          <w:sz w:val="20"/>
        </w:rPr>
        <w:t>Quelle: in Anlehnung an Rimal etal. 2011</w:t>
      </w:r>
    </w:p>
    <w:p w:rsidR="00B67503" w:rsidRDefault="00C87C6F">
      <w:pPr>
        <w:numPr>
          <w:ilvl w:val="1"/>
          <w:numId w:val="15"/>
        </w:numPr>
        <w:spacing w:after="80" w:line="261" w:lineRule="auto"/>
        <w:ind w:right="65" w:hanging="736"/>
        <w:jc w:val="left"/>
      </w:pPr>
      <w:r>
        <w:rPr>
          <w:b/>
          <w:sz w:val="34"/>
        </w:rPr>
        <w:t>Statistiken zum Themengebiet Cloud-C</w:t>
      </w:r>
    </w:p>
    <w:p w:rsidR="00B67503" w:rsidRDefault="00C87C6F">
      <w:pPr>
        <w:spacing w:after="132" w:line="259" w:lineRule="auto"/>
        <w:ind w:left="59" w:right="0" w:firstLine="0"/>
        <w:jc w:val="left"/>
      </w:pPr>
      <w:r>
        <w:rPr>
          <w:noProof/>
        </w:rPr>
        <w:lastRenderedPageBreak/>
        <w:drawing>
          <wp:inline distT="0" distB="0" distL="0" distR="0">
            <wp:extent cx="5460242" cy="4056961"/>
            <wp:effectExtent l="0" t="0" r="0" b="0"/>
            <wp:docPr id="4002" name="Picture 4002"/>
            <wp:cNvGraphicFramePr/>
            <a:graphic xmlns:a="http://schemas.openxmlformats.org/drawingml/2006/main">
              <a:graphicData uri="http://schemas.openxmlformats.org/drawingml/2006/picture">
                <pic:pic xmlns:pic="http://schemas.openxmlformats.org/drawingml/2006/picture">
                  <pic:nvPicPr>
                    <pic:cNvPr id="4002" name="Picture 4002"/>
                    <pic:cNvPicPr/>
                  </pic:nvPicPr>
                  <pic:blipFill>
                    <a:blip r:embed="rId340"/>
                    <a:stretch>
                      <a:fillRect/>
                    </a:stretch>
                  </pic:blipFill>
                  <pic:spPr>
                    <a:xfrm>
                      <a:off x="0" y="0"/>
                      <a:ext cx="5460242" cy="4056961"/>
                    </a:xfrm>
                    <a:prstGeom prst="rect">
                      <a:avLst/>
                    </a:prstGeom>
                  </pic:spPr>
                </pic:pic>
              </a:graphicData>
            </a:graphic>
          </wp:inline>
        </w:drawing>
      </w:r>
    </w:p>
    <w:p w:rsidR="00B67503" w:rsidRDefault="00C87C6F">
      <w:pPr>
        <w:spacing w:after="0"/>
        <w:ind w:left="1637" w:right="0" w:hanging="1652"/>
      </w:pPr>
      <w:r>
        <w:t>Abbildung A.3: Marktanteile der führenden Unternehmen am Umsatz im Bereich Cloud Computing weltweit von Juli 2018 bis Juni 2019</w:t>
      </w:r>
    </w:p>
    <w:p w:rsidR="00B67503" w:rsidRDefault="00C87C6F">
      <w:pPr>
        <w:spacing w:after="3" w:line="265" w:lineRule="auto"/>
        <w:ind w:right="78"/>
        <w:jc w:val="center"/>
      </w:pPr>
      <w:r>
        <w:rPr>
          <w:sz w:val="20"/>
        </w:rPr>
        <w:t>Quelle: ITCandor 2019</w:t>
      </w:r>
    </w:p>
    <w:p w:rsidR="00B67503" w:rsidRDefault="00C87C6F">
      <w:pPr>
        <w:spacing w:after="132" w:line="259" w:lineRule="auto"/>
        <w:ind w:left="59" w:right="0" w:firstLine="0"/>
        <w:jc w:val="left"/>
      </w:pPr>
      <w:r>
        <w:rPr>
          <w:noProof/>
        </w:rPr>
        <w:lastRenderedPageBreak/>
        <w:drawing>
          <wp:inline distT="0" distB="0" distL="0" distR="0">
            <wp:extent cx="5460242" cy="4056961"/>
            <wp:effectExtent l="0" t="0" r="0" b="0"/>
            <wp:docPr id="4017" name="Picture 4017"/>
            <wp:cNvGraphicFramePr/>
            <a:graphic xmlns:a="http://schemas.openxmlformats.org/drawingml/2006/main">
              <a:graphicData uri="http://schemas.openxmlformats.org/drawingml/2006/picture">
                <pic:pic xmlns:pic="http://schemas.openxmlformats.org/drawingml/2006/picture">
                  <pic:nvPicPr>
                    <pic:cNvPr id="4017" name="Picture 4017"/>
                    <pic:cNvPicPr/>
                  </pic:nvPicPr>
                  <pic:blipFill>
                    <a:blip r:embed="rId341"/>
                    <a:stretch>
                      <a:fillRect/>
                    </a:stretch>
                  </pic:blipFill>
                  <pic:spPr>
                    <a:xfrm>
                      <a:off x="0" y="0"/>
                      <a:ext cx="5460242" cy="4056961"/>
                    </a:xfrm>
                    <a:prstGeom prst="rect">
                      <a:avLst/>
                    </a:prstGeom>
                  </pic:spPr>
                </pic:pic>
              </a:graphicData>
            </a:graphic>
          </wp:inline>
        </w:drawing>
      </w:r>
    </w:p>
    <w:p w:rsidR="00B67503" w:rsidRDefault="00C87C6F">
      <w:pPr>
        <w:spacing w:after="0"/>
        <w:ind w:left="1637" w:right="0" w:hanging="1652"/>
      </w:pPr>
      <w:r>
        <w:t>Abbildung A.4: Umsatz mit Cloud-Computing weltweit von 2009 bis 2018 und Prognose bis 2022</w:t>
      </w:r>
    </w:p>
    <w:p w:rsidR="00B67503" w:rsidRDefault="00C87C6F">
      <w:pPr>
        <w:spacing w:after="3" w:line="265" w:lineRule="auto"/>
        <w:ind w:right="78"/>
        <w:jc w:val="center"/>
      </w:pPr>
      <w:r>
        <w:rPr>
          <w:sz w:val="20"/>
        </w:rPr>
        <w:t>Quelle: Gartner 2019</w:t>
      </w:r>
    </w:p>
    <w:p w:rsidR="00B67503" w:rsidRDefault="00C87C6F">
      <w:pPr>
        <w:numPr>
          <w:ilvl w:val="1"/>
          <w:numId w:val="15"/>
        </w:numPr>
        <w:spacing w:after="262" w:line="261" w:lineRule="auto"/>
        <w:ind w:right="65" w:hanging="736"/>
        <w:jc w:val="left"/>
      </w:pPr>
      <w:r>
        <w:rPr>
          <w:b/>
          <w:sz w:val="34"/>
        </w:rPr>
        <w:t>Ergänzungen zum Kapitel Container(-isierung)und Orchestrierung</w:t>
      </w:r>
    </w:p>
    <w:p w:rsidR="00B67503" w:rsidRDefault="00C87C6F">
      <w:pPr>
        <w:spacing w:after="182" w:line="259" w:lineRule="auto"/>
        <w:ind w:left="367" w:right="0" w:firstLine="0"/>
        <w:jc w:val="left"/>
      </w:pPr>
      <w:r>
        <w:rPr>
          <w:noProof/>
          <w:sz w:val="22"/>
        </w:rPr>
        <w:lastRenderedPageBreak/>
        <mc:AlternateContent>
          <mc:Choice Requires="wpg">
            <w:drawing>
              <wp:inline distT="0" distB="0" distL="0" distR="0">
                <wp:extent cx="5140757" cy="2940710"/>
                <wp:effectExtent l="0" t="0" r="0" b="0"/>
                <wp:docPr id="53269" name="Group 53269"/>
                <wp:cNvGraphicFramePr/>
                <a:graphic xmlns:a="http://schemas.openxmlformats.org/drawingml/2006/main">
                  <a:graphicData uri="http://schemas.microsoft.com/office/word/2010/wordprocessingGroup">
                    <wpg:wgp>
                      <wpg:cNvGrpSpPr/>
                      <wpg:grpSpPr>
                        <a:xfrm>
                          <a:off x="0" y="0"/>
                          <a:ext cx="5140757" cy="2940710"/>
                          <a:chOff x="0" y="0"/>
                          <a:chExt cx="5140757" cy="2940710"/>
                        </a:xfrm>
                      </wpg:grpSpPr>
                      <wps:wsp>
                        <wps:cNvPr id="56282" name="Shape 56282"/>
                        <wps:cNvSpPr/>
                        <wps:spPr>
                          <a:xfrm>
                            <a:off x="0" y="1969617"/>
                            <a:ext cx="5140757" cy="971093"/>
                          </a:xfrm>
                          <a:custGeom>
                            <a:avLst/>
                            <a:gdLst/>
                            <a:ahLst/>
                            <a:cxnLst/>
                            <a:rect l="0" t="0" r="0" b="0"/>
                            <a:pathLst>
                              <a:path w="5140757" h="971093">
                                <a:moveTo>
                                  <a:pt x="0" y="0"/>
                                </a:moveTo>
                                <a:lnTo>
                                  <a:pt x="5140757" y="0"/>
                                </a:lnTo>
                                <a:lnTo>
                                  <a:pt x="5140757" y="971093"/>
                                </a:lnTo>
                                <a:lnTo>
                                  <a:pt x="0" y="971093"/>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4034" name="Shape 4034"/>
                        <wps:cNvSpPr/>
                        <wps:spPr>
                          <a:xfrm>
                            <a:off x="0" y="1969617"/>
                            <a:ext cx="5140757" cy="971093"/>
                          </a:xfrm>
                          <a:custGeom>
                            <a:avLst/>
                            <a:gdLst/>
                            <a:ahLst/>
                            <a:cxnLst/>
                            <a:rect l="0" t="0" r="0" b="0"/>
                            <a:pathLst>
                              <a:path w="5140757" h="971093">
                                <a:moveTo>
                                  <a:pt x="0" y="971093"/>
                                </a:moveTo>
                                <a:lnTo>
                                  <a:pt x="5140757" y="971093"/>
                                </a:lnTo>
                                <a:lnTo>
                                  <a:pt x="5140757" y="0"/>
                                </a:lnTo>
                                <a:lnTo>
                                  <a:pt x="0" y="0"/>
                                </a:lnTo>
                                <a:close/>
                              </a:path>
                            </a:pathLst>
                          </a:custGeom>
                          <a:ln w="5486" cap="flat">
                            <a:miter lim="127000"/>
                          </a:ln>
                        </wps:spPr>
                        <wps:style>
                          <a:lnRef idx="1">
                            <a:srgbClr val="BC8C00"/>
                          </a:lnRef>
                          <a:fillRef idx="0">
                            <a:srgbClr val="000000">
                              <a:alpha val="0"/>
                            </a:srgbClr>
                          </a:fillRef>
                          <a:effectRef idx="0">
                            <a:scrgbClr r="0" g="0" b="0"/>
                          </a:effectRef>
                          <a:fontRef idx="none"/>
                        </wps:style>
                        <wps:bodyPr/>
                      </wps:wsp>
                      <wps:wsp>
                        <wps:cNvPr id="56283" name="Shape 56283"/>
                        <wps:cNvSpPr/>
                        <wps:spPr>
                          <a:xfrm>
                            <a:off x="0" y="0"/>
                            <a:ext cx="5140757" cy="1943557"/>
                          </a:xfrm>
                          <a:custGeom>
                            <a:avLst/>
                            <a:gdLst/>
                            <a:ahLst/>
                            <a:cxnLst/>
                            <a:rect l="0" t="0" r="0" b="0"/>
                            <a:pathLst>
                              <a:path w="5140757" h="1943557">
                                <a:moveTo>
                                  <a:pt x="0" y="0"/>
                                </a:moveTo>
                                <a:lnTo>
                                  <a:pt x="5140757" y="0"/>
                                </a:lnTo>
                                <a:lnTo>
                                  <a:pt x="5140757" y="1943557"/>
                                </a:lnTo>
                                <a:lnTo>
                                  <a:pt x="0" y="1943557"/>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36" name="Shape 4036"/>
                        <wps:cNvSpPr/>
                        <wps:spPr>
                          <a:xfrm>
                            <a:off x="0" y="0"/>
                            <a:ext cx="5140757" cy="1943557"/>
                          </a:xfrm>
                          <a:custGeom>
                            <a:avLst/>
                            <a:gdLst/>
                            <a:ahLst/>
                            <a:cxnLst/>
                            <a:rect l="0" t="0" r="0" b="0"/>
                            <a:pathLst>
                              <a:path w="5140757" h="1943557">
                                <a:moveTo>
                                  <a:pt x="0" y="1943557"/>
                                </a:moveTo>
                                <a:lnTo>
                                  <a:pt x="5140757" y="1943557"/>
                                </a:lnTo>
                                <a:lnTo>
                                  <a:pt x="5140757" y="0"/>
                                </a:lnTo>
                                <a:lnTo>
                                  <a:pt x="0" y="0"/>
                                </a:lnTo>
                                <a:close/>
                              </a:path>
                            </a:pathLst>
                          </a:custGeom>
                          <a:ln w="5486" cap="flat">
                            <a:miter lim="127000"/>
                          </a:ln>
                        </wps:spPr>
                        <wps:style>
                          <a:lnRef idx="1">
                            <a:srgbClr val="2F528F"/>
                          </a:lnRef>
                          <a:fillRef idx="0">
                            <a:srgbClr val="000000">
                              <a:alpha val="0"/>
                            </a:srgbClr>
                          </a:fillRef>
                          <a:effectRef idx="0">
                            <a:scrgbClr r="0" g="0" b="0"/>
                          </a:effectRef>
                          <a:fontRef idx="none"/>
                        </wps:style>
                        <wps:bodyPr/>
                      </wps:wsp>
                      <wps:wsp>
                        <wps:cNvPr id="56284" name="Shape 56284"/>
                        <wps:cNvSpPr/>
                        <wps:spPr>
                          <a:xfrm>
                            <a:off x="41148" y="517093"/>
                            <a:ext cx="5028286" cy="1381201"/>
                          </a:xfrm>
                          <a:custGeom>
                            <a:avLst/>
                            <a:gdLst/>
                            <a:ahLst/>
                            <a:cxnLst/>
                            <a:rect l="0" t="0" r="0" b="0"/>
                            <a:pathLst>
                              <a:path w="5028286" h="1381201">
                                <a:moveTo>
                                  <a:pt x="0" y="0"/>
                                </a:moveTo>
                                <a:lnTo>
                                  <a:pt x="5028286" y="0"/>
                                </a:lnTo>
                                <a:lnTo>
                                  <a:pt x="5028286" y="1381201"/>
                                </a:lnTo>
                                <a:lnTo>
                                  <a:pt x="0" y="13812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38" name="Shape 4038"/>
                        <wps:cNvSpPr/>
                        <wps:spPr>
                          <a:xfrm>
                            <a:off x="41148" y="517093"/>
                            <a:ext cx="5028286" cy="1381201"/>
                          </a:xfrm>
                          <a:custGeom>
                            <a:avLst/>
                            <a:gdLst/>
                            <a:ahLst/>
                            <a:cxnLst/>
                            <a:rect l="0" t="0" r="0" b="0"/>
                            <a:pathLst>
                              <a:path w="5028286" h="1381201">
                                <a:moveTo>
                                  <a:pt x="0" y="1381201"/>
                                </a:moveTo>
                                <a:lnTo>
                                  <a:pt x="5028286" y="1381201"/>
                                </a:lnTo>
                                <a:lnTo>
                                  <a:pt x="5028286" y="0"/>
                                </a:lnTo>
                                <a:lnTo>
                                  <a:pt x="0" y="0"/>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56285" name="Shape 56285"/>
                        <wps:cNvSpPr/>
                        <wps:spPr>
                          <a:xfrm>
                            <a:off x="41148" y="86411"/>
                            <a:ext cx="5028286" cy="342900"/>
                          </a:xfrm>
                          <a:custGeom>
                            <a:avLst/>
                            <a:gdLst/>
                            <a:ahLst/>
                            <a:cxnLst/>
                            <a:rect l="0" t="0" r="0" b="0"/>
                            <a:pathLst>
                              <a:path w="5028286" h="342900">
                                <a:moveTo>
                                  <a:pt x="0" y="0"/>
                                </a:moveTo>
                                <a:lnTo>
                                  <a:pt x="5028286" y="0"/>
                                </a:lnTo>
                                <a:lnTo>
                                  <a:pt x="5028286" y="342900"/>
                                </a:lnTo>
                                <a:lnTo>
                                  <a:pt x="0" y="342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40" name="Shape 4040"/>
                        <wps:cNvSpPr/>
                        <wps:spPr>
                          <a:xfrm>
                            <a:off x="41148" y="86411"/>
                            <a:ext cx="5028286" cy="342900"/>
                          </a:xfrm>
                          <a:custGeom>
                            <a:avLst/>
                            <a:gdLst/>
                            <a:ahLst/>
                            <a:cxnLst/>
                            <a:rect l="0" t="0" r="0" b="0"/>
                            <a:pathLst>
                              <a:path w="5028286" h="342900">
                                <a:moveTo>
                                  <a:pt x="0" y="342900"/>
                                </a:moveTo>
                                <a:lnTo>
                                  <a:pt x="5028286" y="342900"/>
                                </a:lnTo>
                                <a:lnTo>
                                  <a:pt x="5028286" y="0"/>
                                </a:lnTo>
                                <a:lnTo>
                                  <a:pt x="0" y="0"/>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4041" name="Rectangle 4041"/>
                        <wps:cNvSpPr/>
                        <wps:spPr>
                          <a:xfrm>
                            <a:off x="1259243" y="215180"/>
                            <a:ext cx="1200664" cy="139543"/>
                          </a:xfrm>
                          <a:prstGeom prst="rect">
                            <a:avLst/>
                          </a:prstGeom>
                          <a:ln>
                            <a:noFill/>
                          </a:ln>
                        </wps:spPr>
                        <wps:txbx>
                          <w:txbxContent>
                            <w:p w:rsidR="00C87C6F" w:rsidRDefault="00C87C6F">
                              <w:pPr>
                                <w:spacing w:after="160" w:line="259" w:lineRule="auto"/>
                                <w:ind w:left="0" w:right="0" w:firstLine="0"/>
                                <w:jc w:val="left"/>
                              </w:pPr>
                              <w:r>
                                <w:rPr>
                                  <w:sz w:val="16"/>
                                </w:rPr>
                                <w:t>Container mit Schreib</w:t>
                              </w:r>
                            </w:p>
                          </w:txbxContent>
                        </wps:txbx>
                        <wps:bodyPr horzOverflow="overflow" vert="horz" lIns="0" tIns="0" rIns="0" bIns="0" rtlCol="0">
                          <a:noAutofit/>
                        </wps:bodyPr>
                      </wps:wsp>
                      <wps:wsp>
                        <wps:cNvPr id="4042" name="Rectangle 4042"/>
                        <wps:cNvSpPr/>
                        <wps:spPr>
                          <a:xfrm>
                            <a:off x="2162042" y="215180"/>
                            <a:ext cx="41922" cy="139543"/>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43" name="Rectangle 4043"/>
                        <wps:cNvSpPr/>
                        <wps:spPr>
                          <a:xfrm>
                            <a:off x="2193589" y="215180"/>
                            <a:ext cx="1061061" cy="139543"/>
                          </a:xfrm>
                          <a:prstGeom prst="rect">
                            <a:avLst/>
                          </a:prstGeom>
                          <a:ln>
                            <a:noFill/>
                          </a:ln>
                        </wps:spPr>
                        <wps:txbx>
                          <w:txbxContent>
                            <w:p w:rsidR="00C87C6F" w:rsidRDefault="00C87C6F">
                              <w:pPr>
                                <w:spacing w:after="160" w:line="259" w:lineRule="auto"/>
                                <w:ind w:left="0" w:right="0" w:firstLine="0"/>
                                <w:jc w:val="left"/>
                              </w:pPr>
                              <w:r>
                                <w:rPr>
                                  <w:sz w:val="16"/>
                                </w:rPr>
                                <w:t xml:space="preserve">/Leseberechtigung </w:t>
                              </w:r>
                            </w:p>
                          </w:txbxContent>
                        </wps:txbx>
                        <wps:bodyPr horzOverflow="overflow" vert="horz" lIns="0" tIns="0" rIns="0" bIns="0" rtlCol="0">
                          <a:noAutofit/>
                        </wps:bodyPr>
                      </wps:wsp>
                      <wps:wsp>
                        <wps:cNvPr id="4044" name="Rectangle 4044"/>
                        <wps:cNvSpPr/>
                        <wps:spPr>
                          <a:xfrm>
                            <a:off x="2998889" y="215180"/>
                            <a:ext cx="1138603" cy="139543"/>
                          </a:xfrm>
                          <a:prstGeom prst="rect">
                            <a:avLst/>
                          </a:prstGeom>
                          <a:ln>
                            <a:noFill/>
                          </a:ln>
                        </wps:spPr>
                        <wps:txbx>
                          <w:txbxContent>
                            <w:p w:rsidR="00C87C6F" w:rsidRDefault="00C87C6F">
                              <w:pPr>
                                <w:spacing w:after="160" w:line="259" w:lineRule="auto"/>
                                <w:ind w:left="0" w:right="0" w:firstLine="0"/>
                                <w:jc w:val="left"/>
                              </w:pPr>
                              <w:r>
                                <w:rPr>
                                  <w:sz w:val="16"/>
                                </w:rPr>
                                <w:t>für Applikationslogik</w:t>
                              </w:r>
                            </w:p>
                          </w:txbxContent>
                        </wps:txbx>
                        <wps:bodyPr horzOverflow="overflow" vert="horz" lIns="0" tIns="0" rIns="0" bIns="0" rtlCol="0">
                          <a:noAutofit/>
                        </wps:bodyPr>
                      </wps:wsp>
                      <wps:wsp>
                        <wps:cNvPr id="56286" name="Shape 56286"/>
                        <wps:cNvSpPr/>
                        <wps:spPr>
                          <a:xfrm>
                            <a:off x="97384" y="580187"/>
                            <a:ext cx="4911700" cy="242773"/>
                          </a:xfrm>
                          <a:custGeom>
                            <a:avLst/>
                            <a:gdLst/>
                            <a:ahLst/>
                            <a:cxnLst/>
                            <a:rect l="0" t="0" r="0" b="0"/>
                            <a:pathLst>
                              <a:path w="4911700" h="242773">
                                <a:moveTo>
                                  <a:pt x="0" y="0"/>
                                </a:moveTo>
                                <a:lnTo>
                                  <a:pt x="4911700" y="0"/>
                                </a:lnTo>
                                <a:lnTo>
                                  <a:pt x="4911700" y="242773"/>
                                </a:lnTo>
                                <a:lnTo>
                                  <a:pt x="0" y="2427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46" name="Shape 4046"/>
                        <wps:cNvSpPr/>
                        <wps:spPr>
                          <a:xfrm>
                            <a:off x="97384" y="580187"/>
                            <a:ext cx="4911700" cy="242773"/>
                          </a:xfrm>
                          <a:custGeom>
                            <a:avLst/>
                            <a:gdLst/>
                            <a:ahLst/>
                            <a:cxnLst/>
                            <a:rect l="0" t="0" r="0" b="0"/>
                            <a:pathLst>
                              <a:path w="4911700" h="242773">
                                <a:moveTo>
                                  <a:pt x="0" y="242773"/>
                                </a:moveTo>
                                <a:lnTo>
                                  <a:pt x="4911700" y="242773"/>
                                </a:lnTo>
                                <a:lnTo>
                                  <a:pt x="4911700" y="0"/>
                                </a:lnTo>
                                <a:lnTo>
                                  <a:pt x="0" y="0"/>
                                </a:lnTo>
                                <a:close/>
                              </a:path>
                            </a:pathLst>
                          </a:custGeom>
                          <a:ln w="5486" cap="flat">
                            <a:miter lim="127000"/>
                          </a:ln>
                        </wps:spPr>
                        <wps:style>
                          <a:lnRef idx="1">
                            <a:srgbClr val="A5A5A5"/>
                          </a:lnRef>
                          <a:fillRef idx="0">
                            <a:srgbClr val="000000">
                              <a:alpha val="0"/>
                            </a:srgbClr>
                          </a:fillRef>
                          <a:effectRef idx="0">
                            <a:scrgbClr r="0" g="0" b="0"/>
                          </a:effectRef>
                          <a:fontRef idx="none"/>
                        </wps:style>
                        <wps:bodyPr/>
                      </wps:wsp>
                      <wps:wsp>
                        <wps:cNvPr id="4047" name="Rectangle 4047"/>
                        <wps:cNvSpPr/>
                        <wps:spPr>
                          <a:xfrm>
                            <a:off x="1881264" y="659110"/>
                            <a:ext cx="976874" cy="139356"/>
                          </a:xfrm>
                          <a:prstGeom prst="rect">
                            <a:avLst/>
                          </a:prstGeom>
                          <a:ln>
                            <a:noFill/>
                          </a:ln>
                        </wps:spPr>
                        <wps:txbx>
                          <w:txbxContent>
                            <w:p w:rsidR="00C87C6F" w:rsidRDefault="00C87C6F">
                              <w:pPr>
                                <w:spacing w:after="160" w:line="259" w:lineRule="auto"/>
                                <w:ind w:left="0" w:right="0" w:firstLine="0"/>
                                <w:jc w:val="left"/>
                              </w:pPr>
                              <w:r>
                                <w:rPr>
                                  <w:sz w:val="16"/>
                                </w:rPr>
                                <w:t xml:space="preserve">„Image“ 1 (bspw. </w:t>
                              </w:r>
                            </w:p>
                          </w:txbxContent>
                        </wps:txbx>
                        <wps:bodyPr horzOverflow="overflow" vert="horz" lIns="0" tIns="0" rIns="0" bIns="0" rtlCol="0">
                          <a:noAutofit/>
                        </wps:bodyPr>
                      </wps:wsp>
                      <wps:wsp>
                        <wps:cNvPr id="4048" name="Rectangle 4048"/>
                        <wps:cNvSpPr/>
                        <wps:spPr>
                          <a:xfrm>
                            <a:off x="2616613" y="659110"/>
                            <a:ext cx="79217" cy="139356"/>
                          </a:xfrm>
                          <a:prstGeom prst="rect">
                            <a:avLst/>
                          </a:prstGeom>
                          <a:ln>
                            <a:noFill/>
                          </a:ln>
                        </wps:spPr>
                        <wps:txbx>
                          <w:txbxContent>
                            <w:p w:rsidR="00C87C6F" w:rsidRDefault="00C87C6F">
                              <w:pPr>
                                <w:spacing w:after="160" w:line="259" w:lineRule="auto"/>
                                <w:ind w:left="0" w:right="0" w:firstLine="0"/>
                                <w:jc w:val="left"/>
                              </w:pPr>
                              <w:r>
                                <w:rPr>
                                  <w:sz w:val="16"/>
                                </w:rPr>
                                <w:t>A</w:t>
                              </w:r>
                            </w:p>
                          </w:txbxContent>
                        </wps:txbx>
                        <wps:bodyPr horzOverflow="overflow" vert="horz" lIns="0" tIns="0" rIns="0" bIns="0" rtlCol="0">
                          <a:noAutofit/>
                        </wps:bodyPr>
                      </wps:wsp>
                      <wps:wsp>
                        <wps:cNvPr id="4049" name="Rectangle 4049"/>
                        <wps:cNvSpPr/>
                        <wps:spPr>
                          <a:xfrm>
                            <a:off x="2675592" y="674541"/>
                            <a:ext cx="292241" cy="111484"/>
                          </a:xfrm>
                          <a:prstGeom prst="rect">
                            <a:avLst/>
                          </a:prstGeom>
                          <a:ln>
                            <a:noFill/>
                          </a:ln>
                        </wps:spPr>
                        <wps:txbx>
                          <w:txbxContent>
                            <w:p w:rsidR="00C87C6F" w:rsidRDefault="00C87C6F">
                              <w:pPr>
                                <w:spacing w:after="160" w:line="259" w:lineRule="auto"/>
                                <w:ind w:left="0" w:right="0" w:firstLine="0"/>
                                <w:jc w:val="left"/>
                              </w:pPr>
                              <w:r>
                                <w:rPr>
                                  <w:sz w:val="13"/>
                                </w:rPr>
                                <w:t>PACHE</w:t>
                              </w:r>
                            </w:p>
                          </w:txbxContent>
                        </wps:txbx>
                        <wps:bodyPr horzOverflow="overflow" vert="horz" lIns="0" tIns="0" rIns="0" bIns="0" rtlCol="0">
                          <a:noAutofit/>
                        </wps:bodyPr>
                      </wps:wsp>
                      <wps:wsp>
                        <wps:cNvPr id="4050" name="Rectangle 4050"/>
                        <wps:cNvSpPr/>
                        <wps:spPr>
                          <a:xfrm>
                            <a:off x="2895162" y="659110"/>
                            <a:ext cx="41866"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51" name="Rectangle 4051"/>
                        <wps:cNvSpPr/>
                        <wps:spPr>
                          <a:xfrm>
                            <a:off x="2926709" y="659110"/>
                            <a:ext cx="395401" cy="139356"/>
                          </a:xfrm>
                          <a:prstGeom prst="rect">
                            <a:avLst/>
                          </a:prstGeom>
                          <a:ln>
                            <a:noFill/>
                          </a:ln>
                        </wps:spPr>
                        <wps:txbx>
                          <w:txbxContent>
                            <w:p w:rsidR="00C87C6F" w:rsidRDefault="00C87C6F">
                              <w:pPr>
                                <w:spacing w:after="160" w:line="259" w:lineRule="auto"/>
                                <w:ind w:left="0" w:right="0" w:firstLine="0"/>
                                <w:jc w:val="left"/>
                              </w:pPr>
                              <w:r>
                                <w:rPr>
                                  <w:sz w:val="16"/>
                                </w:rPr>
                                <w:t>Server)</w:t>
                              </w:r>
                            </w:p>
                          </w:txbxContent>
                        </wps:txbx>
                        <wps:bodyPr horzOverflow="overflow" vert="horz" lIns="0" tIns="0" rIns="0" bIns="0" rtlCol="0">
                          <a:noAutofit/>
                        </wps:bodyPr>
                      </wps:wsp>
                      <wps:wsp>
                        <wps:cNvPr id="56287" name="Shape 56287"/>
                        <wps:cNvSpPr/>
                        <wps:spPr>
                          <a:xfrm>
                            <a:off x="97384" y="886053"/>
                            <a:ext cx="4911700" cy="242774"/>
                          </a:xfrm>
                          <a:custGeom>
                            <a:avLst/>
                            <a:gdLst/>
                            <a:ahLst/>
                            <a:cxnLst/>
                            <a:rect l="0" t="0" r="0" b="0"/>
                            <a:pathLst>
                              <a:path w="4911700" h="242774">
                                <a:moveTo>
                                  <a:pt x="0" y="0"/>
                                </a:moveTo>
                                <a:lnTo>
                                  <a:pt x="4911700" y="0"/>
                                </a:lnTo>
                                <a:lnTo>
                                  <a:pt x="4911700" y="242774"/>
                                </a:lnTo>
                                <a:lnTo>
                                  <a:pt x="0" y="2427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3" name="Shape 4053"/>
                        <wps:cNvSpPr/>
                        <wps:spPr>
                          <a:xfrm>
                            <a:off x="97384" y="886053"/>
                            <a:ext cx="4911700" cy="242774"/>
                          </a:xfrm>
                          <a:custGeom>
                            <a:avLst/>
                            <a:gdLst/>
                            <a:ahLst/>
                            <a:cxnLst/>
                            <a:rect l="0" t="0" r="0" b="0"/>
                            <a:pathLst>
                              <a:path w="4911700" h="242774">
                                <a:moveTo>
                                  <a:pt x="0" y="242774"/>
                                </a:moveTo>
                                <a:lnTo>
                                  <a:pt x="4911700" y="242774"/>
                                </a:lnTo>
                                <a:lnTo>
                                  <a:pt x="4911700" y="0"/>
                                </a:lnTo>
                                <a:lnTo>
                                  <a:pt x="0" y="0"/>
                                </a:lnTo>
                                <a:close/>
                              </a:path>
                            </a:pathLst>
                          </a:custGeom>
                          <a:ln w="5486" cap="flat">
                            <a:miter lim="127000"/>
                          </a:ln>
                        </wps:spPr>
                        <wps:style>
                          <a:lnRef idx="1">
                            <a:srgbClr val="A5A5A5"/>
                          </a:lnRef>
                          <a:fillRef idx="0">
                            <a:srgbClr val="000000">
                              <a:alpha val="0"/>
                            </a:srgbClr>
                          </a:fillRef>
                          <a:effectRef idx="0">
                            <a:scrgbClr r="0" g="0" b="0"/>
                          </a:effectRef>
                          <a:fontRef idx="none"/>
                        </wps:style>
                        <wps:bodyPr/>
                      </wps:wsp>
                      <wps:wsp>
                        <wps:cNvPr id="4054" name="Rectangle 4054"/>
                        <wps:cNvSpPr/>
                        <wps:spPr>
                          <a:xfrm>
                            <a:off x="1903209" y="964977"/>
                            <a:ext cx="976874" cy="139356"/>
                          </a:xfrm>
                          <a:prstGeom prst="rect">
                            <a:avLst/>
                          </a:prstGeom>
                          <a:ln>
                            <a:noFill/>
                          </a:ln>
                        </wps:spPr>
                        <wps:txbx>
                          <w:txbxContent>
                            <w:p w:rsidR="00C87C6F" w:rsidRDefault="00C87C6F">
                              <w:pPr>
                                <w:spacing w:after="160" w:line="259" w:lineRule="auto"/>
                                <w:ind w:left="0" w:right="0" w:firstLine="0"/>
                                <w:jc w:val="left"/>
                              </w:pPr>
                              <w:r>
                                <w:rPr>
                                  <w:sz w:val="16"/>
                                </w:rPr>
                                <w:t xml:space="preserve">„Image“ 2 (bspw. </w:t>
                              </w:r>
                            </w:p>
                          </w:txbxContent>
                        </wps:txbx>
                        <wps:bodyPr horzOverflow="overflow" vert="horz" lIns="0" tIns="0" rIns="0" bIns="0" rtlCol="0">
                          <a:noAutofit/>
                        </wps:bodyPr>
                      </wps:wsp>
                      <wps:wsp>
                        <wps:cNvPr id="4055" name="Rectangle 4055"/>
                        <wps:cNvSpPr/>
                        <wps:spPr>
                          <a:xfrm>
                            <a:off x="2638558" y="964977"/>
                            <a:ext cx="88384" cy="139356"/>
                          </a:xfrm>
                          <a:prstGeom prst="rect">
                            <a:avLst/>
                          </a:prstGeom>
                          <a:ln>
                            <a:noFill/>
                          </a:ln>
                        </wps:spPr>
                        <wps:txbx>
                          <w:txbxContent>
                            <w:p w:rsidR="00C87C6F" w:rsidRDefault="00C87C6F">
                              <w:pPr>
                                <w:spacing w:after="160" w:line="259" w:lineRule="auto"/>
                                <w:ind w:left="0" w:right="0" w:firstLine="0"/>
                                <w:jc w:val="left"/>
                              </w:pPr>
                              <w:r>
                                <w:rPr>
                                  <w:sz w:val="16"/>
                                </w:rPr>
                                <w:t>N</w:t>
                              </w:r>
                            </w:p>
                          </w:txbxContent>
                        </wps:txbx>
                        <wps:bodyPr horzOverflow="overflow" vert="horz" lIns="0" tIns="0" rIns="0" bIns="0" rtlCol="0">
                          <a:noAutofit/>
                        </wps:bodyPr>
                      </wps:wsp>
                      <wps:wsp>
                        <wps:cNvPr id="4056" name="Rectangle 4056"/>
                        <wps:cNvSpPr/>
                        <wps:spPr>
                          <a:xfrm>
                            <a:off x="2704395" y="980408"/>
                            <a:ext cx="167355" cy="111484"/>
                          </a:xfrm>
                          <a:prstGeom prst="rect">
                            <a:avLst/>
                          </a:prstGeom>
                          <a:ln>
                            <a:noFill/>
                          </a:ln>
                        </wps:spPr>
                        <wps:txbx>
                          <w:txbxContent>
                            <w:p w:rsidR="00C87C6F" w:rsidRDefault="00C87C6F">
                              <w:pPr>
                                <w:spacing w:after="160" w:line="259" w:lineRule="auto"/>
                                <w:ind w:left="0" w:right="0" w:firstLine="0"/>
                                <w:jc w:val="left"/>
                              </w:pPr>
                              <w:r>
                                <w:rPr>
                                  <w:sz w:val="13"/>
                                </w:rPr>
                                <w:t>GIN</w:t>
                              </w:r>
                            </w:p>
                          </w:txbxContent>
                        </wps:txbx>
                        <wps:bodyPr horzOverflow="overflow" vert="horz" lIns="0" tIns="0" rIns="0" bIns="0" rtlCol="0">
                          <a:noAutofit/>
                        </wps:bodyPr>
                      </wps:wsp>
                      <wps:wsp>
                        <wps:cNvPr id="4057" name="Rectangle 4057"/>
                        <wps:cNvSpPr/>
                        <wps:spPr>
                          <a:xfrm>
                            <a:off x="2830583" y="980408"/>
                            <a:ext cx="56807" cy="111484"/>
                          </a:xfrm>
                          <a:prstGeom prst="rect">
                            <a:avLst/>
                          </a:prstGeom>
                          <a:ln>
                            <a:noFill/>
                          </a:ln>
                        </wps:spPr>
                        <wps:txbx>
                          <w:txbxContent>
                            <w:p w:rsidR="00C87C6F" w:rsidRDefault="00C87C6F">
                              <w:pPr>
                                <w:spacing w:after="160" w:line="259" w:lineRule="auto"/>
                                <w:ind w:left="0" w:right="0" w:firstLine="0"/>
                                <w:jc w:val="left"/>
                              </w:pPr>
                              <w:r>
                                <w:rPr>
                                  <w:sz w:val="13"/>
                                </w:rPr>
                                <w:t>X</w:t>
                              </w:r>
                            </w:p>
                          </w:txbxContent>
                        </wps:txbx>
                        <wps:bodyPr horzOverflow="overflow" vert="horz" lIns="0" tIns="0" rIns="0" bIns="0" rtlCol="0">
                          <a:noAutofit/>
                        </wps:bodyPr>
                      </wps:wsp>
                      <wps:wsp>
                        <wps:cNvPr id="4058" name="Rectangle 4058"/>
                        <wps:cNvSpPr/>
                        <wps:spPr>
                          <a:xfrm>
                            <a:off x="2873102" y="964977"/>
                            <a:ext cx="41866"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59" name="Rectangle 4059"/>
                        <wps:cNvSpPr/>
                        <wps:spPr>
                          <a:xfrm>
                            <a:off x="2904649" y="964977"/>
                            <a:ext cx="396496" cy="139356"/>
                          </a:xfrm>
                          <a:prstGeom prst="rect">
                            <a:avLst/>
                          </a:prstGeom>
                          <a:ln>
                            <a:noFill/>
                          </a:ln>
                        </wps:spPr>
                        <wps:txbx>
                          <w:txbxContent>
                            <w:p w:rsidR="00C87C6F" w:rsidRDefault="00C87C6F">
                              <w:pPr>
                                <w:spacing w:after="160" w:line="259" w:lineRule="auto"/>
                                <w:ind w:left="0" w:right="0" w:firstLine="0"/>
                                <w:jc w:val="left"/>
                              </w:pPr>
                              <w:r>
                                <w:rPr>
                                  <w:sz w:val="16"/>
                                </w:rPr>
                                <w:t>Server)</w:t>
                              </w:r>
                            </w:p>
                          </w:txbxContent>
                        </wps:txbx>
                        <wps:bodyPr horzOverflow="overflow" vert="horz" lIns="0" tIns="0" rIns="0" bIns="0" rtlCol="0">
                          <a:noAutofit/>
                        </wps:bodyPr>
                      </wps:wsp>
                      <wps:wsp>
                        <wps:cNvPr id="56288" name="Shape 56288"/>
                        <wps:cNvSpPr/>
                        <wps:spPr>
                          <a:xfrm>
                            <a:off x="97384" y="1215238"/>
                            <a:ext cx="4911700" cy="241402"/>
                          </a:xfrm>
                          <a:custGeom>
                            <a:avLst/>
                            <a:gdLst/>
                            <a:ahLst/>
                            <a:cxnLst/>
                            <a:rect l="0" t="0" r="0" b="0"/>
                            <a:pathLst>
                              <a:path w="4911700" h="241402">
                                <a:moveTo>
                                  <a:pt x="0" y="0"/>
                                </a:moveTo>
                                <a:lnTo>
                                  <a:pt x="4911700" y="0"/>
                                </a:lnTo>
                                <a:lnTo>
                                  <a:pt x="4911700" y="241402"/>
                                </a:lnTo>
                                <a:lnTo>
                                  <a:pt x="0" y="2414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1" name="Shape 4061"/>
                        <wps:cNvSpPr/>
                        <wps:spPr>
                          <a:xfrm>
                            <a:off x="97384" y="1215238"/>
                            <a:ext cx="4911700" cy="241402"/>
                          </a:xfrm>
                          <a:custGeom>
                            <a:avLst/>
                            <a:gdLst/>
                            <a:ahLst/>
                            <a:cxnLst/>
                            <a:rect l="0" t="0" r="0" b="0"/>
                            <a:pathLst>
                              <a:path w="4911700" h="241402">
                                <a:moveTo>
                                  <a:pt x="0" y="241402"/>
                                </a:moveTo>
                                <a:lnTo>
                                  <a:pt x="4911700" y="241402"/>
                                </a:lnTo>
                                <a:lnTo>
                                  <a:pt x="4911700" y="0"/>
                                </a:lnTo>
                                <a:lnTo>
                                  <a:pt x="0" y="0"/>
                                </a:lnTo>
                                <a:close/>
                              </a:path>
                            </a:pathLst>
                          </a:custGeom>
                          <a:ln w="5486" cap="flat">
                            <a:miter lim="127000"/>
                          </a:ln>
                        </wps:spPr>
                        <wps:style>
                          <a:lnRef idx="1">
                            <a:srgbClr val="A5A5A5"/>
                          </a:lnRef>
                          <a:fillRef idx="0">
                            <a:srgbClr val="000000">
                              <a:alpha val="0"/>
                            </a:srgbClr>
                          </a:fillRef>
                          <a:effectRef idx="0">
                            <a:scrgbClr r="0" g="0" b="0"/>
                          </a:effectRef>
                          <a:fontRef idx="none"/>
                        </wps:style>
                        <wps:bodyPr/>
                      </wps:wsp>
                      <wps:wsp>
                        <wps:cNvPr id="4062" name="Rectangle 4062"/>
                        <wps:cNvSpPr/>
                        <wps:spPr>
                          <a:xfrm>
                            <a:off x="1942986" y="1293647"/>
                            <a:ext cx="348200" cy="139356"/>
                          </a:xfrm>
                          <a:prstGeom prst="rect">
                            <a:avLst/>
                          </a:prstGeom>
                          <a:ln>
                            <a:noFill/>
                          </a:ln>
                        </wps:spPr>
                        <wps:txbx>
                          <w:txbxContent>
                            <w:p w:rsidR="00C87C6F" w:rsidRDefault="00C87C6F">
                              <w:pPr>
                                <w:spacing w:after="160" w:line="259" w:lineRule="auto"/>
                                <w:ind w:left="0" w:right="0" w:firstLine="0"/>
                                <w:jc w:val="left"/>
                              </w:pPr>
                              <w:r>
                                <w:rPr>
                                  <w:sz w:val="16"/>
                                </w:rPr>
                                <w:t xml:space="preserve">„Base </w:t>
                              </w:r>
                            </w:p>
                          </w:txbxContent>
                        </wps:txbx>
                        <wps:bodyPr horzOverflow="overflow" vert="horz" lIns="0" tIns="0" rIns="0" bIns="0" rtlCol="0">
                          <a:noAutofit/>
                        </wps:bodyPr>
                      </wps:wsp>
                      <wps:wsp>
                        <wps:cNvPr id="4063" name="Rectangle 4063"/>
                        <wps:cNvSpPr/>
                        <wps:spPr>
                          <a:xfrm>
                            <a:off x="2206333" y="1293647"/>
                            <a:ext cx="336296" cy="139356"/>
                          </a:xfrm>
                          <a:prstGeom prst="rect">
                            <a:avLst/>
                          </a:prstGeom>
                          <a:ln>
                            <a:noFill/>
                          </a:ln>
                        </wps:spPr>
                        <wps:txbx>
                          <w:txbxContent>
                            <w:p w:rsidR="00C87C6F" w:rsidRDefault="00C87C6F">
                              <w:pPr>
                                <w:spacing w:after="160" w:line="259" w:lineRule="auto"/>
                                <w:ind w:left="0" w:right="0" w:firstLine="0"/>
                                <w:jc w:val="left"/>
                              </w:pPr>
                              <w:proofErr w:type="spellStart"/>
                              <w:r>
                                <w:rPr>
                                  <w:sz w:val="16"/>
                                </w:rPr>
                                <w:t>image</w:t>
                              </w:r>
                              <w:proofErr w:type="spellEnd"/>
                            </w:p>
                          </w:txbxContent>
                        </wps:txbx>
                        <wps:bodyPr horzOverflow="overflow" vert="horz" lIns="0" tIns="0" rIns="0" bIns="0" rtlCol="0">
                          <a:noAutofit/>
                        </wps:bodyPr>
                      </wps:wsp>
                      <wps:wsp>
                        <wps:cNvPr id="4064" name="Rectangle 4064"/>
                        <wps:cNvSpPr/>
                        <wps:spPr>
                          <a:xfrm>
                            <a:off x="2457507" y="1293647"/>
                            <a:ext cx="482828" cy="139356"/>
                          </a:xfrm>
                          <a:prstGeom prst="rect">
                            <a:avLst/>
                          </a:prstGeom>
                          <a:ln>
                            <a:noFill/>
                          </a:ln>
                        </wps:spPr>
                        <wps:txbx>
                          <w:txbxContent>
                            <w:p w:rsidR="00C87C6F" w:rsidRDefault="00C87C6F">
                              <w:pPr>
                                <w:spacing w:after="160" w:line="259" w:lineRule="auto"/>
                                <w:ind w:left="0" w:right="0" w:firstLine="0"/>
                                <w:jc w:val="left"/>
                              </w:pPr>
                              <w:r>
                                <w:rPr>
                                  <w:sz w:val="16"/>
                                </w:rPr>
                                <w:t xml:space="preserve">“ (bspw. </w:t>
                              </w:r>
                            </w:p>
                          </w:txbxContent>
                        </wps:txbx>
                        <wps:bodyPr horzOverflow="overflow" vert="horz" lIns="0" tIns="0" rIns="0" bIns="0" rtlCol="0">
                          <a:noAutofit/>
                        </wps:bodyPr>
                      </wps:wsp>
                      <wps:wsp>
                        <wps:cNvPr id="4065" name="Rectangle 4065"/>
                        <wps:cNvSpPr/>
                        <wps:spPr>
                          <a:xfrm>
                            <a:off x="2820981" y="1293647"/>
                            <a:ext cx="87837" cy="139356"/>
                          </a:xfrm>
                          <a:prstGeom prst="rect">
                            <a:avLst/>
                          </a:prstGeom>
                          <a:ln>
                            <a:noFill/>
                          </a:ln>
                        </wps:spPr>
                        <wps:txbx>
                          <w:txbxContent>
                            <w:p w:rsidR="00C87C6F" w:rsidRDefault="00C87C6F">
                              <w:pPr>
                                <w:spacing w:after="160" w:line="259" w:lineRule="auto"/>
                                <w:ind w:left="0" w:right="0" w:firstLine="0"/>
                                <w:jc w:val="left"/>
                              </w:pPr>
                              <w:r>
                                <w:rPr>
                                  <w:sz w:val="16"/>
                                </w:rPr>
                                <w:t>U</w:t>
                              </w:r>
                            </w:p>
                          </w:txbxContent>
                        </wps:txbx>
                        <wps:bodyPr horzOverflow="overflow" vert="horz" lIns="0" tIns="0" rIns="0" bIns="0" rtlCol="0">
                          <a:noAutofit/>
                        </wps:bodyPr>
                      </wps:wsp>
                      <wps:wsp>
                        <wps:cNvPr id="4066" name="Rectangle 4066"/>
                        <wps:cNvSpPr/>
                        <wps:spPr>
                          <a:xfrm>
                            <a:off x="2886818" y="1309078"/>
                            <a:ext cx="326391" cy="111484"/>
                          </a:xfrm>
                          <a:prstGeom prst="rect">
                            <a:avLst/>
                          </a:prstGeom>
                          <a:ln>
                            <a:noFill/>
                          </a:ln>
                        </wps:spPr>
                        <wps:txbx>
                          <w:txbxContent>
                            <w:p w:rsidR="00C87C6F" w:rsidRDefault="00C87C6F">
                              <w:pPr>
                                <w:spacing w:after="160" w:line="259" w:lineRule="auto"/>
                                <w:ind w:left="0" w:right="0" w:firstLine="0"/>
                                <w:jc w:val="left"/>
                              </w:pPr>
                              <w:r>
                                <w:rPr>
                                  <w:sz w:val="13"/>
                                </w:rPr>
                                <w:t>BUNTU</w:t>
                              </w:r>
                            </w:p>
                          </w:txbxContent>
                        </wps:txbx>
                        <wps:bodyPr horzOverflow="overflow" vert="horz" lIns="0" tIns="0" rIns="0" bIns="0" rtlCol="0">
                          <a:noAutofit/>
                        </wps:bodyPr>
                      </wps:wsp>
                      <wps:wsp>
                        <wps:cNvPr id="4067" name="Rectangle 4067"/>
                        <wps:cNvSpPr/>
                        <wps:spPr>
                          <a:xfrm>
                            <a:off x="3132449" y="1293647"/>
                            <a:ext cx="41455"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68" name="Rectangle 4068"/>
                        <wps:cNvSpPr/>
                        <wps:spPr>
                          <a:xfrm>
                            <a:off x="2364524" y="1732674"/>
                            <a:ext cx="503760" cy="139356"/>
                          </a:xfrm>
                          <a:prstGeom prst="rect">
                            <a:avLst/>
                          </a:prstGeom>
                          <a:ln>
                            <a:noFill/>
                          </a:ln>
                        </wps:spPr>
                        <wps:txbx>
                          <w:txbxContent>
                            <w:p w:rsidR="00C87C6F" w:rsidRDefault="00C87C6F">
                              <w:pPr>
                                <w:spacing w:after="160" w:line="259" w:lineRule="auto"/>
                                <w:ind w:left="0" w:right="0" w:firstLine="0"/>
                                <w:jc w:val="left"/>
                              </w:pPr>
                              <w:r>
                                <w:rPr>
                                  <w:sz w:val="16"/>
                                </w:rPr>
                                <w:t>„Images“</w:t>
                              </w:r>
                            </w:p>
                          </w:txbxContent>
                        </wps:txbx>
                        <wps:bodyPr horzOverflow="overflow" vert="horz" lIns="0" tIns="0" rIns="0" bIns="0" rtlCol="0">
                          <a:noAutofit/>
                        </wps:bodyPr>
                      </wps:wsp>
                      <wps:wsp>
                        <wps:cNvPr id="56289" name="Shape 56289"/>
                        <wps:cNvSpPr/>
                        <wps:spPr>
                          <a:xfrm>
                            <a:off x="41148" y="2039569"/>
                            <a:ext cx="5028286" cy="818845"/>
                          </a:xfrm>
                          <a:custGeom>
                            <a:avLst/>
                            <a:gdLst/>
                            <a:ahLst/>
                            <a:cxnLst/>
                            <a:rect l="0" t="0" r="0" b="0"/>
                            <a:pathLst>
                              <a:path w="5028286" h="818845">
                                <a:moveTo>
                                  <a:pt x="0" y="0"/>
                                </a:moveTo>
                                <a:lnTo>
                                  <a:pt x="5028286" y="0"/>
                                </a:lnTo>
                                <a:lnTo>
                                  <a:pt x="5028286" y="818845"/>
                                </a:lnTo>
                                <a:lnTo>
                                  <a:pt x="0" y="818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0" name="Shape 4070"/>
                        <wps:cNvSpPr/>
                        <wps:spPr>
                          <a:xfrm>
                            <a:off x="41148" y="2039569"/>
                            <a:ext cx="5028286" cy="818845"/>
                          </a:xfrm>
                          <a:custGeom>
                            <a:avLst/>
                            <a:gdLst/>
                            <a:ahLst/>
                            <a:cxnLst/>
                            <a:rect l="0" t="0" r="0" b="0"/>
                            <a:pathLst>
                              <a:path w="5028286" h="818845">
                                <a:moveTo>
                                  <a:pt x="0" y="818845"/>
                                </a:moveTo>
                                <a:lnTo>
                                  <a:pt x="5028286" y="818845"/>
                                </a:lnTo>
                                <a:lnTo>
                                  <a:pt x="5028286" y="0"/>
                                </a:lnTo>
                                <a:lnTo>
                                  <a:pt x="0" y="0"/>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4071" name="Rectangle 4071"/>
                        <wps:cNvSpPr/>
                        <wps:spPr>
                          <a:xfrm>
                            <a:off x="2202904" y="2733530"/>
                            <a:ext cx="324394" cy="139356"/>
                          </a:xfrm>
                          <a:prstGeom prst="rect">
                            <a:avLst/>
                          </a:prstGeom>
                          <a:ln>
                            <a:noFill/>
                          </a:ln>
                        </wps:spPr>
                        <wps:txbx>
                          <w:txbxContent>
                            <w:p w:rsidR="00C87C6F" w:rsidRDefault="00C87C6F">
                              <w:pPr>
                                <w:spacing w:after="160" w:line="259" w:lineRule="auto"/>
                                <w:ind w:left="0" w:right="0" w:firstLine="0"/>
                                <w:jc w:val="left"/>
                              </w:pPr>
                              <w:r>
                                <w:rPr>
                                  <w:sz w:val="16"/>
                                </w:rPr>
                                <w:t xml:space="preserve">„root </w:t>
                              </w:r>
                            </w:p>
                          </w:txbxContent>
                        </wps:txbx>
                        <wps:bodyPr horzOverflow="overflow" vert="horz" lIns="0" tIns="0" rIns="0" bIns="0" rtlCol="0">
                          <a:noAutofit/>
                        </wps:bodyPr>
                      </wps:wsp>
                      <wps:wsp>
                        <wps:cNvPr id="4072" name="Rectangle 4072"/>
                        <wps:cNvSpPr/>
                        <wps:spPr>
                          <a:xfrm>
                            <a:off x="2445677" y="2733530"/>
                            <a:ext cx="554793" cy="139356"/>
                          </a:xfrm>
                          <a:prstGeom prst="rect">
                            <a:avLst/>
                          </a:prstGeom>
                          <a:ln>
                            <a:noFill/>
                          </a:ln>
                        </wps:spPr>
                        <wps:txbx>
                          <w:txbxContent>
                            <w:p w:rsidR="00C87C6F" w:rsidRDefault="00C87C6F">
                              <w:pPr>
                                <w:spacing w:after="160" w:line="259" w:lineRule="auto"/>
                                <w:ind w:left="0" w:right="0" w:firstLine="0"/>
                                <w:jc w:val="left"/>
                              </w:pPr>
                              <w:proofErr w:type="spellStart"/>
                              <w:r>
                                <w:rPr>
                                  <w:sz w:val="16"/>
                                </w:rPr>
                                <w:t>filesystem</w:t>
                              </w:r>
                              <w:proofErr w:type="spellEnd"/>
                            </w:p>
                          </w:txbxContent>
                        </wps:txbx>
                        <wps:bodyPr horzOverflow="overflow" vert="horz" lIns="0" tIns="0" rIns="0" bIns="0" rtlCol="0">
                          <a:noAutofit/>
                        </wps:bodyPr>
                      </wps:wsp>
                      <wps:wsp>
                        <wps:cNvPr id="4073" name="Rectangle 4073"/>
                        <wps:cNvSpPr/>
                        <wps:spPr>
                          <a:xfrm>
                            <a:off x="2861443" y="2733530"/>
                            <a:ext cx="57190"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56290" name="Shape 56290"/>
                        <wps:cNvSpPr/>
                        <wps:spPr>
                          <a:xfrm>
                            <a:off x="97384" y="2485339"/>
                            <a:ext cx="4911700" cy="165964"/>
                          </a:xfrm>
                          <a:custGeom>
                            <a:avLst/>
                            <a:gdLst/>
                            <a:ahLst/>
                            <a:cxnLst/>
                            <a:rect l="0" t="0" r="0" b="0"/>
                            <a:pathLst>
                              <a:path w="4911700" h="165964">
                                <a:moveTo>
                                  <a:pt x="0" y="0"/>
                                </a:moveTo>
                                <a:lnTo>
                                  <a:pt x="4911700" y="0"/>
                                </a:lnTo>
                                <a:lnTo>
                                  <a:pt x="4911700" y="165964"/>
                                </a:lnTo>
                                <a:lnTo>
                                  <a:pt x="0" y="165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5" name="Shape 4075"/>
                        <wps:cNvSpPr/>
                        <wps:spPr>
                          <a:xfrm>
                            <a:off x="97384" y="2485339"/>
                            <a:ext cx="4911700" cy="165964"/>
                          </a:xfrm>
                          <a:custGeom>
                            <a:avLst/>
                            <a:gdLst/>
                            <a:ahLst/>
                            <a:cxnLst/>
                            <a:rect l="0" t="0" r="0" b="0"/>
                            <a:pathLst>
                              <a:path w="4911700" h="165964">
                                <a:moveTo>
                                  <a:pt x="0" y="165964"/>
                                </a:moveTo>
                                <a:lnTo>
                                  <a:pt x="4911700" y="165964"/>
                                </a:lnTo>
                                <a:lnTo>
                                  <a:pt x="4911700" y="0"/>
                                </a:lnTo>
                                <a:lnTo>
                                  <a:pt x="0" y="0"/>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4076" name="Rectangle 4076"/>
                        <wps:cNvSpPr/>
                        <wps:spPr>
                          <a:xfrm>
                            <a:off x="2296859" y="2526453"/>
                            <a:ext cx="57540" cy="139542"/>
                          </a:xfrm>
                          <a:prstGeom prst="rect">
                            <a:avLst/>
                          </a:prstGeom>
                          <a:ln>
                            <a:noFill/>
                          </a:ln>
                        </wps:spPr>
                        <wps:txbx>
                          <w:txbxContent>
                            <w:p w:rsidR="00C87C6F" w:rsidRDefault="00C87C6F">
                              <w:pPr>
                                <w:spacing w:after="160" w:line="259" w:lineRule="auto"/>
                                <w:ind w:left="0" w:right="0" w:firstLine="0"/>
                                <w:jc w:val="left"/>
                              </w:pPr>
                              <w:r>
                                <w:rPr>
                                  <w:sz w:val="16"/>
                                </w:rPr>
                                <w:t>L</w:t>
                              </w:r>
                            </w:p>
                          </w:txbxContent>
                        </wps:txbx>
                        <wps:bodyPr horzOverflow="overflow" vert="horz" lIns="0" tIns="0" rIns="0" bIns="0" rtlCol="0">
                          <a:noAutofit/>
                        </wps:bodyPr>
                      </wps:wsp>
                      <wps:wsp>
                        <wps:cNvPr id="4077" name="Rectangle 4077"/>
                        <wps:cNvSpPr/>
                        <wps:spPr>
                          <a:xfrm>
                            <a:off x="2340750" y="2541883"/>
                            <a:ext cx="226837" cy="111671"/>
                          </a:xfrm>
                          <a:prstGeom prst="rect">
                            <a:avLst/>
                          </a:prstGeom>
                          <a:ln>
                            <a:noFill/>
                          </a:ln>
                        </wps:spPr>
                        <wps:txbx>
                          <w:txbxContent>
                            <w:p w:rsidR="00C87C6F" w:rsidRDefault="00C87C6F">
                              <w:pPr>
                                <w:spacing w:after="160" w:line="259" w:lineRule="auto"/>
                                <w:ind w:left="0" w:right="0" w:firstLine="0"/>
                                <w:jc w:val="left"/>
                              </w:pPr>
                              <w:r>
                                <w:rPr>
                                  <w:sz w:val="13"/>
                                </w:rPr>
                                <w:t>INUX</w:t>
                              </w:r>
                            </w:p>
                          </w:txbxContent>
                        </wps:txbx>
                        <wps:bodyPr horzOverflow="overflow" vert="horz" lIns="0" tIns="0" rIns="0" bIns="0" rtlCol="0">
                          <a:noAutofit/>
                        </wps:bodyPr>
                      </wps:wsp>
                      <wps:wsp>
                        <wps:cNvPr id="4078" name="Rectangle 4078"/>
                        <wps:cNvSpPr/>
                        <wps:spPr>
                          <a:xfrm>
                            <a:off x="2511000" y="2526453"/>
                            <a:ext cx="41922" cy="139542"/>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79" name="Rectangle 4079"/>
                        <wps:cNvSpPr/>
                        <wps:spPr>
                          <a:xfrm>
                            <a:off x="2542546" y="2526453"/>
                            <a:ext cx="354555" cy="139542"/>
                          </a:xfrm>
                          <a:prstGeom prst="rect">
                            <a:avLst/>
                          </a:prstGeom>
                          <a:ln>
                            <a:noFill/>
                          </a:ln>
                        </wps:spPr>
                        <wps:txbx>
                          <w:txbxContent>
                            <w:p w:rsidR="00C87C6F" w:rsidRDefault="00C87C6F">
                              <w:pPr>
                                <w:spacing w:after="160" w:line="259" w:lineRule="auto"/>
                                <w:ind w:left="0" w:right="0" w:firstLine="0"/>
                                <w:jc w:val="left"/>
                              </w:pPr>
                              <w:r>
                                <w:rPr>
                                  <w:sz w:val="16"/>
                                </w:rPr>
                                <w:t>Kernel</w:t>
                              </w:r>
                            </w:p>
                          </w:txbxContent>
                        </wps:txbx>
                        <wps:bodyPr horzOverflow="overflow" vert="horz" lIns="0" tIns="0" rIns="0" bIns="0" rtlCol="0">
                          <a:noAutofit/>
                        </wps:bodyPr>
                      </wps:wsp>
                      <wps:wsp>
                        <wps:cNvPr id="56291" name="Shape 56291"/>
                        <wps:cNvSpPr/>
                        <wps:spPr>
                          <a:xfrm>
                            <a:off x="97384" y="2149297"/>
                            <a:ext cx="1532077" cy="246888"/>
                          </a:xfrm>
                          <a:custGeom>
                            <a:avLst/>
                            <a:gdLst/>
                            <a:ahLst/>
                            <a:cxnLst/>
                            <a:rect l="0" t="0" r="0" b="0"/>
                            <a:pathLst>
                              <a:path w="1532077" h="246888">
                                <a:moveTo>
                                  <a:pt x="0" y="0"/>
                                </a:moveTo>
                                <a:lnTo>
                                  <a:pt x="1532077" y="0"/>
                                </a:lnTo>
                                <a:lnTo>
                                  <a:pt x="1532077" y="246888"/>
                                </a:lnTo>
                                <a:lnTo>
                                  <a:pt x="0" y="2468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97384" y="2149297"/>
                            <a:ext cx="1532077" cy="246888"/>
                          </a:xfrm>
                          <a:custGeom>
                            <a:avLst/>
                            <a:gdLst/>
                            <a:ahLst/>
                            <a:cxnLst/>
                            <a:rect l="0" t="0" r="0" b="0"/>
                            <a:pathLst>
                              <a:path w="1532077" h="246888">
                                <a:moveTo>
                                  <a:pt x="0" y="246888"/>
                                </a:moveTo>
                                <a:lnTo>
                                  <a:pt x="1532077" y="246888"/>
                                </a:lnTo>
                                <a:lnTo>
                                  <a:pt x="1532077" y="0"/>
                                </a:lnTo>
                                <a:lnTo>
                                  <a:pt x="0" y="0"/>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4082" name="Rectangle 4082"/>
                        <wps:cNvSpPr/>
                        <wps:spPr>
                          <a:xfrm>
                            <a:off x="613391" y="2230964"/>
                            <a:ext cx="57190"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83" name="Rectangle 4083"/>
                        <wps:cNvSpPr/>
                        <wps:spPr>
                          <a:xfrm>
                            <a:off x="655911" y="2230964"/>
                            <a:ext cx="554246" cy="139356"/>
                          </a:xfrm>
                          <a:prstGeom prst="rect">
                            <a:avLst/>
                          </a:prstGeom>
                          <a:ln>
                            <a:noFill/>
                          </a:ln>
                        </wps:spPr>
                        <wps:txbx>
                          <w:txbxContent>
                            <w:p w:rsidR="00C87C6F" w:rsidRDefault="00C87C6F">
                              <w:pPr>
                                <w:spacing w:after="160" w:line="259" w:lineRule="auto"/>
                                <w:ind w:left="0" w:right="0" w:firstLine="0"/>
                                <w:jc w:val="left"/>
                              </w:pPr>
                              <w:proofErr w:type="spellStart"/>
                              <w:r>
                                <w:rPr>
                                  <w:sz w:val="16"/>
                                </w:rPr>
                                <w:t>filesystem</w:t>
                              </w:r>
                              <w:proofErr w:type="spellEnd"/>
                            </w:p>
                          </w:txbxContent>
                        </wps:txbx>
                        <wps:bodyPr horzOverflow="overflow" vert="horz" lIns="0" tIns="0" rIns="0" bIns="0" rtlCol="0">
                          <a:noAutofit/>
                        </wps:bodyPr>
                      </wps:wsp>
                      <wps:wsp>
                        <wps:cNvPr id="4084" name="Rectangle 4084"/>
                        <wps:cNvSpPr/>
                        <wps:spPr>
                          <a:xfrm>
                            <a:off x="1071620" y="2230964"/>
                            <a:ext cx="57190"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56292" name="Shape 56292"/>
                        <wps:cNvSpPr/>
                        <wps:spPr>
                          <a:xfrm>
                            <a:off x="1724101" y="2149297"/>
                            <a:ext cx="1533449" cy="246888"/>
                          </a:xfrm>
                          <a:custGeom>
                            <a:avLst/>
                            <a:gdLst/>
                            <a:ahLst/>
                            <a:cxnLst/>
                            <a:rect l="0" t="0" r="0" b="0"/>
                            <a:pathLst>
                              <a:path w="1533449" h="246888">
                                <a:moveTo>
                                  <a:pt x="0" y="0"/>
                                </a:moveTo>
                                <a:lnTo>
                                  <a:pt x="1533449" y="0"/>
                                </a:lnTo>
                                <a:lnTo>
                                  <a:pt x="1533449" y="246888"/>
                                </a:lnTo>
                                <a:lnTo>
                                  <a:pt x="0" y="2468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6" name="Shape 4086"/>
                        <wps:cNvSpPr/>
                        <wps:spPr>
                          <a:xfrm>
                            <a:off x="1724101" y="2149297"/>
                            <a:ext cx="1533449" cy="246888"/>
                          </a:xfrm>
                          <a:custGeom>
                            <a:avLst/>
                            <a:gdLst/>
                            <a:ahLst/>
                            <a:cxnLst/>
                            <a:rect l="0" t="0" r="0" b="0"/>
                            <a:pathLst>
                              <a:path w="1533449" h="246888">
                                <a:moveTo>
                                  <a:pt x="0" y="246888"/>
                                </a:moveTo>
                                <a:lnTo>
                                  <a:pt x="1533449" y="246888"/>
                                </a:lnTo>
                                <a:lnTo>
                                  <a:pt x="1533449" y="0"/>
                                </a:lnTo>
                                <a:lnTo>
                                  <a:pt x="0" y="0"/>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4087" name="Rectangle 4087"/>
                        <wps:cNvSpPr/>
                        <wps:spPr>
                          <a:xfrm>
                            <a:off x="2192789" y="2230964"/>
                            <a:ext cx="57190"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88" name="Rectangle 4088"/>
                        <wps:cNvSpPr/>
                        <wps:spPr>
                          <a:xfrm>
                            <a:off x="2235308" y="2230964"/>
                            <a:ext cx="682717" cy="139356"/>
                          </a:xfrm>
                          <a:prstGeom prst="rect">
                            <a:avLst/>
                          </a:prstGeom>
                          <a:ln>
                            <a:noFill/>
                          </a:ln>
                        </wps:spPr>
                        <wps:txbx>
                          <w:txbxContent>
                            <w:p w:rsidR="00C87C6F" w:rsidRDefault="00C87C6F">
                              <w:pPr>
                                <w:spacing w:after="160" w:line="259" w:lineRule="auto"/>
                                <w:ind w:left="0" w:right="0" w:firstLine="0"/>
                                <w:jc w:val="left"/>
                              </w:pPr>
                              <w:r>
                                <w:rPr>
                                  <w:sz w:val="16"/>
                                </w:rPr>
                                <w:t>namespaces</w:t>
                              </w:r>
                            </w:p>
                          </w:txbxContent>
                        </wps:txbx>
                        <wps:bodyPr horzOverflow="overflow" vert="horz" lIns="0" tIns="0" rIns="0" bIns="0" rtlCol="0">
                          <a:noAutofit/>
                        </wps:bodyPr>
                      </wps:wsp>
                      <wps:wsp>
                        <wps:cNvPr id="4089" name="Rectangle 4089"/>
                        <wps:cNvSpPr/>
                        <wps:spPr>
                          <a:xfrm>
                            <a:off x="2747029" y="2230964"/>
                            <a:ext cx="57190"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56293" name="Shape 56293"/>
                        <wps:cNvSpPr/>
                        <wps:spPr>
                          <a:xfrm>
                            <a:off x="3396082" y="2146554"/>
                            <a:ext cx="1533449" cy="248260"/>
                          </a:xfrm>
                          <a:custGeom>
                            <a:avLst/>
                            <a:gdLst/>
                            <a:ahLst/>
                            <a:cxnLst/>
                            <a:rect l="0" t="0" r="0" b="0"/>
                            <a:pathLst>
                              <a:path w="1533449" h="248260">
                                <a:moveTo>
                                  <a:pt x="0" y="0"/>
                                </a:moveTo>
                                <a:lnTo>
                                  <a:pt x="1533449" y="0"/>
                                </a:lnTo>
                                <a:lnTo>
                                  <a:pt x="1533449" y="248260"/>
                                </a:lnTo>
                                <a:lnTo>
                                  <a:pt x="0" y="248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1" name="Shape 4091"/>
                        <wps:cNvSpPr/>
                        <wps:spPr>
                          <a:xfrm>
                            <a:off x="3396082" y="2146554"/>
                            <a:ext cx="1533449" cy="248260"/>
                          </a:xfrm>
                          <a:custGeom>
                            <a:avLst/>
                            <a:gdLst/>
                            <a:ahLst/>
                            <a:cxnLst/>
                            <a:rect l="0" t="0" r="0" b="0"/>
                            <a:pathLst>
                              <a:path w="1533449" h="248260">
                                <a:moveTo>
                                  <a:pt x="0" y="248260"/>
                                </a:moveTo>
                                <a:lnTo>
                                  <a:pt x="1533449" y="248260"/>
                                </a:lnTo>
                                <a:lnTo>
                                  <a:pt x="1533449" y="0"/>
                                </a:lnTo>
                                <a:lnTo>
                                  <a:pt x="0" y="0"/>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4092" name="Rectangle 4092"/>
                        <wps:cNvSpPr/>
                        <wps:spPr>
                          <a:xfrm>
                            <a:off x="3957466" y="2229078"/>
                            <a:ext cx="57190"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s:wsp>
                        <wps:cNvPr id="4093" name="Rectangle 4093"/>
                        <wps:cNvSpPr/>
                        <wps:spPr>
                          <a:xfrm>
                            <a:off x="3999986" y="2229078"/>
                            <a:ext cx="436310" cy="139356"/>
                          </a:xfrm>
                          <a:prstGeom prst="rect">
                            <a:avLst/>
                          </a:prstGeom>
                          <a:ln>
                            <a:noFill/>
                          </a:ln>
                        </wps:spPr>
                        <wps:txbx>
                          <w:txbxContent>
                            <w:p w:rsidR="00C87C6F" w:rsidRDefault="00C87C6F">
                              <w:pPr>
                                <w:spacing w:after="160" w:line="259" w:lineRule="auto"/>
                                <w:ind w:left="0" w:right="0" w:firstLine="0"/>
                                <w:jc w:val="left"/>
                              </w:pPr>
                              <w:proofErr w:type="spellStart"/>
                              <w:r>
                                <w:rPr>
                                  <w:sz w:val="16"/>
                                </w:rPr>
                                <w:t>cgroups</w:t>
                              </w:r>
                              <w:proofErr w:type="spellEnd"/>
                            </w:p>
                          </w:txbxContent>
                        </wps:txbx>
                        <wps:bodyPr horzOverflow="overflow" vert="horz" lIns="0" tIns="0" rIns="0" bIns="0" rtlCol="0">
                          <a:noAutofit/>
                        </wps:bodyPr>
                      </wps:wsp>
                      <wps:wsp>
                        <wps:cNvPr id="4094" name="Rectangle 4094"/>
                        <wps:cNvSpPr/>
                        <wps:spPr>
                          <a:xfrm>
                            <a:off x="4326598" y="2229078"/>
                            <a:ext cx="57190" cy="139356"/>
                          </a:xfrm>
                          <a:prstGeom prst="rect">
                            <a:avLst/>
                          </a:prstGeom>
                          <a:ln>
                            <a:noFill/>
                          </a:ln>
                        </wps:spPr>
                        <wps:txbx>
                          <w:txbxContent>
                            <w:p w:rsidR="00C87C6F" w:rsidRDefault="00C87C6F">
                              <w:pPr>
                                <w:spacing w:after="160" w:line="259" w:lineRule="auto"/>
                                <w:ind w:left="0" w:right="0" w:firstLine="0"/>
                                <w:jc w:val="left"/>
                              </w:pPr>
                              <w:r>
                                <w:rPr>
                                  <w:sz w:val="16"/>
                                </w:rPr>
                                <w:t>“</w:t>
                              </w:r>
                            </w:p>
                          </w:txbxContent>
                        </wps:txbx>
                        <wps:bodyPr horzOverflow="overflow" vert="horz" lIns="0" tIns="0" rIns="0" bIns="0" rtlCol="0">
                          <a:noAutofit/>
                        </wps:bodyPr>
                      </wps:wsp>
                    </wpg:wgp>
                  </a:graphicData>
                </a:graphic>
              </wp:inline>
            </w:drawing>
          </mc:Choice>
          <mc:Fallback>
            <w:pict>
              <v:group id="Group 53269" o:spid="_x0000_s1203" style="width:404.8pt;height:231.55pt;mso-position-horizontal-relative:char;mso-position-vertical-relative:line" coordsize="51407,29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">
                <v:shape id="Shape 56282" o:spid="_x0000_s1204" style="position:absolute;top:19696;width:51407;height:9711;visibility:visible;mso-wrap-style:square;v-text-anchor:top" coordsize="5140757,97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" path="m,l5140757,r,971093l,971093,,e" fillcolor="#ffc000" stroked="f" strokeweight="0">
                  <v:stroke miterlimit="83231f" joinstyle="miter"/>
                  <v:path arrowok="t" textboxrect="0,0,5140757,971093"/>
                </v:shape>
                <v:shape id="Shape 4034" o:spid="_x0000_s1205" style="position:absolute;top:19696;width:51407;height:9711;visibility:visible;mso-wrap-style:square;v-text-anchor:top" coordsize="5140757,97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" path="m,971093r5140757,l5140757,,,,,971093xe" filled="f" strokecolor="#bc8c00" strokeweight=".15239mm">
                  <v:stroke miterlimit="83231f" joinstyle="miter"/>
                  <v:path arrowok="t" textboxrect="0,0,5140757,971093"/>
                </v:shape>
                <v:shape id="Shape 56283" o:spid="_x0000_s1206" style="position:absolute;width:51407;height:19435;visibility:visible;mso-wrap-style:square;v-text-anchor:top" coordsize="5140757,194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" path="m,l5140757,r,1943557l,1943557,,e" fillcolor="#4472c4" stroked="f" strokeweight="0">
                  <v:stroke miterlimit="83231f" joinstyle="miter"/>
                  <v:path arrowok="t" textboxrect="0,0,5140757,1943557"/>
                </v:shape>
                <v:shape id="Shape 4036" o:spid="_x0000_s1207" style="position:absolute;width:51407;height:19435;visibility:visible;mso-wrap-style:square;v-text-anchor:top" coordsize="5140757,194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" path="m,1943557r5140757,l5140757,,,,,1943557xe" filled="f" strokecolor="#2f528f" strokeweight=".15239mm">
                  <v:stroke miterlimit="83231f" joinstyle="miter"/>
                  <v:path arrowok="t" textboxrect="0,0,5140757,1943557"/>
                </v:shape>
                <v:shape id="Shape 56284" o:spid="_x0000_s1208" style="position:absolute;left:411;top:5170;width:50283;height:13812;visibility:visible;mso-wrap-style:square;v-text-anchor:top" coordsize="5028286,138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" path="m,l5028286,r,1381201l,1381201,,e" stroked="f" strokeweight="0">
                  <v:stroke miterlimit="83231f" joinstyle="miter"/>
                  <v:path arrowok="t" textboxrect="0,0,5028286,1381201"/>
                </v:shape>
                <v:shape id="Shape 4038" o:spid="_x0000_s1209" style="position:absolute;left:411;top:5170;width:50283;height:13812;visibility:visible;mso-wrap-style:square;v-text-anchor:top" coordsize="5028286,138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" path="m,1381201r5028286,l5028286,,,,,1381201xe" filled="f" strokeweight=".15239mm">
                  <v:stroke miterlimit="83231f" joinstyle="miter"/>
                  <v:path arrowok="t" textboxrect="0,0,5028286,1381201"/>
                </v:shape>
                <v:shape id="Shape 56285" o:spid="_x0000_s1210" style="position:absolute;left:411;top:864;width:50283;height:3429;visibility:visible;mso-wrap-style:square;v-text-anchor:top" coordsize="5028286,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" path="m,l5028286,r,342900l,342900,,e" stroked="f" strokeweight="0">
                  <v:stroke miterlimit="83231f" joinstyle="miter"/>
                  <v:path arrowok="t" textboxrect="0,0,5028286,342900"/>
                </v:shape>
                <v:shape id="Shape 4040" o:spid="_x0000_s1211" style="position:absolute;left:411;top:864;width:50283;height:3429;visibility:visible;mso-wrap-style:square;v-text-anchor:top" coordsize="5028286,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" path="m,342900r5028286,l5028286,,,,,342900xe" filled="f" strokeweight=".15239mm">
                  <v:stroke miterlimit="83231f" joinstyle="miter"/>
                  <v:path arrowok="t" textboxrect="0,0,5028286,342900"/>
                </v:shape>
                <v:rect id="Rectangle 4041" o:spid="_x0000_s1212" style="position:absolute;left:12592;top:2151;width:1200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HhxQAAAN0AAAAPAAAAZHJzL2Rvd25yZXYueG1sRI9Bi8Iw&#10;FITvwv6H8Bb2pqmL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DbMzHh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6"/>
                          </w:rPr>
                          <w:t>Container mit Schreib</w:t>
                        </w:r>
                      </w:p>
                    </w:txbxContent>
                  </v:textbox>
                </v:rect>
                <v:rect id="Rectangle 4042" o:spid="_x0000_s1213" style="position:absolute;left:21620;top:2151;width:419;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WxQAAAN0AAAAPAAAAZHJzL2Rvd25yZXYueG1sRI9Pi8Iw&#10;FMTvgt8hvAVvmq6I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Ar4a+W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6"/>
                          </w:rPr>
                          <w:t>-</w:t>
                        </w:r>
                      </w:p>
                    </w:txbxContent>
                  </v:textbox>
                </v:rect>
                <v:rect id="Rectangle 4043" o:spid="_x0000_s1214" style="position:absolute;left:21935;top:2151;width:10611;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oNxwAAAN0AAAAPAAAAZHJzL2Rvd25yZXYueG1sRI9Ba8JA&#10;FITvgv9heYXedNMq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EStCg3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 xml:space="preserve">/Leseberechtigung </w:t>
                        </w:r>
                      </w:p>
                    </w:txbxContent>
                  </v:textbox>
                </v:rect>
                <v:rect id="Rectangle 4044" o:spid="_x0000_s1215" style="position:absolute;left:29988;top:2151;width:11386;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J5xwAAAN0AAAAPAAAAZHJzL2Rvd25yZXYueG1sRI9La8Mw&#10;EITvgf4HsYXeErnF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MtEknn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für Applikationslogik</w:t>
                        </w:r>
                      </w:p>
                    </w:txbxContent>
                  </v:textbox>
                </v:rect>
                <v:shape id="Shape 56286" o:spid="_x0000_s1216" style="position:absolute;left:973;top:5801;width:49117;height:2428;visibility:visible;mso-wrap-style:square;v-text-anchor:top" coordsize="4911700,2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" path="m,l4911700,r,242773l,242773,,e" stroked="f" strokeweight="0">
                  <v:stroke miterlimit="83231f" joinstyle="miter"/>
                  <v:path arrowok="t" textboxrect="0,0,4911700,242773"/>
                </v:shape>
                <v:shape id="Shape 4046" o:spid="_x0000_s1217" style="position:absolute;left:973;top:5801;width:49117;height:2428;visibility:visible;mso-wrap-style:square;v-text-anchor:top" coordsize="4911700,2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" path="m,242773r4911700,l4911700,,,,,242773xe" filled="f" strokecolor="#a5a5a5" strokeweight=".15239mm">
                  <v:stroke miterlimit="83231f" joinstyle="miter"/>
                  <v:path arrowok="t" textboxrect="0,0,4911700,242773"/>
                </v:shape>
                <v:rect id="Rectangle 4047" o:spid="_x0000_s1218" style="position:absolute;left:18812;top:6591;width:9769;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wO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9ITzfhCcgpw8AAAD//wMAUEsBAi0AFAAGAAgAAAAhANvh9svuAAAAhQEAABMAAAAAAAAA&#10;AAAAAAAAAAAAAFtDb250ZW50X1R5cGVzXS54bWxQSwECLQAUAAYACAAAACEAWvQsW78AAAAVAQAA&#10;CwAAAAAAAAAAAAAAAAAfAQAAX3JlbHMvLnJlbHNQSwECLQAUAAYACAAAACEAO5YMD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 xml:space="preserve">„Image“ 1 (bspw. </w:t>
                        </w:r>
                      </w:p>
                    </w:txbxContent>
                  </v:textbox>
                </v:rect>
                <v:rect id="Rectangle 4048" o:spid="_x0000_s1219" style="position:absolute;left:26166;top:6591;width:792;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h8wgAAAN0AAAAPAAAAZHJzL2Rvd25yZXYueG1sRE9Ni8Iw&#10;EL0L/ocwwt40dR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BKCZh8wgAAAN0AAAAPAAAA&#10;AAAAAAAAAAAAAAcCAABkcnMvZG93bnJldi54bWxQSwUGAAAAAAMAAwC3AAAA9gIAAAAA&#10;" filled="f" stroked="f">
                  <v:textbox inset="0,0,0,0">
                    <w:txbxContent>
                      <w:p w:rsidR="00C87C6F" w:rsidRDefault="00C87C6F">
                        <w:pPr>
                          <w:spacing w:after="160" w:line="259" w:lineRule="auto"/>
                          <w:ind w:left="0" w:right="0" w:firstLine="0"/>
                          <w:jc w:val="left"/>
                        </w:pPr>
                        <w:r>
                          <w:rPr>
                            <w:sz w:val="16"/>
                          </w:rPr>
                          <w:t>A</w:t>
                        </w:r>
                      </w:p>
                    </w:txbxContent>
                  </v:textbox>
                </v:rect>
                <v:rect id="Rectangle 4049" o:spid="_x0000_s1220" style="position:absolute;left:26755;top:6745;width:2923;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3nxQAAAN0AAAAPAAAAZHJzL2Rvd25yZXYueG1sRI9Pi8Iw&#10;FMTvwn6H8Ba8aarI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AlRT3n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3"/>
                          </w:rPr>
                          <w:t>PACHE</w:t>
                        </w:r>
                      </w:p>
                    </w:txbxContent>
                  </v:textbox>
                </v:rect>
                <v:rect id="Rectangle 4050" o:spid="_x0000_s1221" style="position:absolute;left:28951;top:6591;width:419;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KnwgAAAN0AAAAPAAAAZHJzL2Rvd25yZXYueG1sRE/LisIw&#10;FN0L/kO4gjtNHXT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xpgKnwgAAAN0AAAAPAAAA&#10;AAAAAAAAAAAAAAcCAABkcnMvZG93bnJldi54bWxQSwUGAAAAAAMAAwC3AAAA9gIAAAAA&#10;" filled="f" stroked="f">
                  <v:textbox inset="0,0,0,0">
                    <w:txbxContent>
                      <w:p w:rsidR="00C87C6F" w:rsidRDefault="00C87C6F">
                        <w:pPr>
                          <w:spacing w:after="160" w:line="259" w:lineRule="auto"/>
                          <w:ind w:left="0" w:right="0" w:firstLine="0"/>
                          <w:jc w:val="left"/>
                        </w:pPr>
                        <w:r>
                          <w:rPr>
                            <w:sz w:val="16"/>
                          </w:rPr>
                          <w:t>-</w:t>
                        </w:r>
                      </w:p>
                    </w:txbxContent>
                  </v:textbox>
                </v:rect>
                <v:rect id="Rectangle 4051" o:spid="_x0000_s1222" style="position:absolute;left:29267;top:6591;width:3954;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8xwAAAN0AAAAPAAAAZHJzL2Rvd25yZXYueG1sRI9Ba8JA&#10;FITvBf/D8gRvdaPY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F7qpzz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Server)</w:t>
                        </w:r>
                      </w:p>
                    </w:txbxContent>
                  </v:textbox>
                </v:rect>
                <v:shape id="Shape 56287" o:spid="_x0000_s1223" style="position:absolute;left:973;top:8860;width:49117;height:2428;visibility:visible;mso-wrap-style:square;v-text-anchor:top" coordsize="4911700,2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" path="m,l4911700,r,242774l,242774,,e" stroked="f" strokeweight="0">
                  <v:stroke miterlimit="83231f" joinstyle="miter"/>
                  <v:path arrowok="t" textboxrect="0,0,4911700,242774"/>
                </v:shape>
                <v:shape id="Shape 4053" o:spid="_x0000_s1224" style="position:absolute;left:973;top:8860;width:49117;height:2428;visibility:visible;mso-wrap-style:square;v-text-anchor:top" coordsize="4911700,2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" path="m,242774r4911700,l4911700,,,,,242774xe" filled="f" strokecolor="#a5a5a5" strokeweight=".15239mm">
                  <v:stroke miterlimit="83231f" joinstyle="miter"/>
                  <v:path arrowok="t" textboxrect="0,0,4911700,242774"/>
                </v:shape>
                <v:rect id="Rectangle 4054" o:spid="_x0000_s1225" style="position:absolute;left:19032;top:9649;width:9768;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SkxQAAAN0AAAAPAAAAZHJzL2Rvd25yZXYueG1sRI9Pi8Iw&#10;FMTvwn6H8Ba8abqi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BOnQSk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6"/>
                          </w:rPr>
                          <w:t xml:space="preserve">„Image“ 2 (bspw. </w:t>
                        </w:r>
                      </w:p>
                    </w:txbxContent>
                  </v:textbox>
                </v:rect>
                <v:rect id="Rectangle 4055" o:spid="_x0000_s1226" style="position:absolute;left:26385;top:9649;width:88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E/xwAAAN0AAAAPAAAAZHJzL2Rvd25yZXYueG1sRI9Ba8JA&#10;FITvgv9heYXedNOi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CHRoT/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N</w:t>
                        </w:r>
                      </w:p>
                    </w:txbxContent>
                  </v:textbox>
                </v:rect>
                <v:rect id="Rectangle 4056" o:spid="_x0000_s1227" style="position:absolute;left:27043;top:9804;width:1674;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9IxwAAAN0AAAAPAAAAZHJzL2Rvd25yZXYueG1sRI9Ba8JA&#10;FITvBf/D8oTe6kZp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NEDP0j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3"/>
                          </w:rPr>
                          <w:t>GIN</w:t>
                        </w:r>
                      </w:p>
                    </w:txbxContent>
                  </v:textbox>
                </v:rect>
                <v:rect id="Rectangle 4057" o:spid="_x0000_s1228" style="position:absolute;left:28305;top:9804;width:568;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T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L5PmtP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3"/>
                          </w:rPr>
                          <w:t>X</w:t>
                        </w:r>
                      </w:p>
                    </w:txbxContent>
                  </v:textbox>
                </v:rect>
                <v:rect id="Rectangle 4058" o:spid="_x0000_s1229" style="position:absolute;left:28731;top:9649;width:418;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6hwgAAAN0AAAAPAAAAZHJzL2Rvd25yZXYueG1sRE/LisIw&#10;FN0L/kO4gjtNHXT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P0A6hwgAAAN0AAAAPAAAA&#10;AAAAAAAAAAAAAAcCAABkcnMvZG93bnJldi54bWxQSwUGAAAAAAMAAwC3AAAA9gIAAAAA&#10;" filled="f" stroked="f">
                  <v:textbox inset="0,0,0,0">
                    <w:txbxContent>
                      <w:p w:rsidR="00C87C6F" w:rsidRDefault="00C87C6F">
                        <w:pPr>
                          <w:spacing w:after="160" w:line="259" w:lineRule="auto"/>
                          <w:ind w:left="0" w:right="0" w:firstLine="0"/>
                          <w:jc w:val="left"/>
                        </w:pPr>
                        <w:r>
                          <w:rPr>
                            <w:sz w:val="16"/>
                          </w:rPr>
                          <w:t>-</w:t>
                        </w:r>
                      </w:p>
                    </w:txbxContent>
                  </v:textbox>
                </v:rect>
                <v:rect id="Rectangle 4059" o:spid="_x0000_s1230" style="position:absolute;left:29046;top:9649;width:396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s6xgAAAN0AAAAPAAAAZHJzL2Rvd25yZXYueG1sRI9Pa8JA&#10;FMTvQr/D8gredNOi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oJyrO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Server)</w:t>
                        </w:r>
                      </w:p>
                    </w:txbxContent>
                  </v:textbox>
                </v:rect>
                <v:shape id="Shape 56288" o:spid="_x0000_s1231" style="position:absolute;left:973;top:12152;width:49117;height:2414;visibility:visible;mso-wrap-style:square;v-text-anchor:top" coordsize="4911700,24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" path="m,l4911700,r,241402l,241402,,e" stroked="f" strokeweight="0">
                  <v:stroke miterlimit="83231f" joinstyle="miter"/>
                  <v:path arrowok="t" textboxrect="0,0,4911700,241402"/>
                </v:shape>
                <v:shape id="Shape 4061" o:spid="_x0000_s1232" style="position:absolute;left:973;top:12152;width:49117;height:2414;visibility:visible;mso-wrap-style:square;v-text-anchor:top" coordsize="4911700,24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" path="m,241402r4911700,l4911700,,,,,241402xe" filled="f" strokecolor="#a5a5a5" strokeweight=".15239mm">
                  <v:stroke miterlimit="83231f" joinstyle="miter"/>
                  <v:path arrowok="t" textboxrect="0,0,4911700,241402"/>
                </v:shape>
                <v:rect id="Rectangle 4062" o:spid="_x0000_s1233" style="position:absolute;left:19429;top:12936;width:348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2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YFTz9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 xml:space="preserve">„Base </w:t>
                        </w:r>
                      </w:p>
                    </w:txbxContent>
                  </v:textbox>
                </v:rect>
                <v:rect id="Rectangle 4063" o:spid="_x0000_s1234" style="position:absolute;left:22063;top:12936;width:336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6"/>
                          </w:rPr>
                          <w:t>image</w:t>
                        </w:r>
                        <w:proofErr w:type="spellEnd"/>
                      </w:p>
                    </w:txbxContent>
                  </v:textbox>
                </v:rect>
                <v:rect id="Rectangle 4064" o:spid="_x0000_s1235" style="position:absolute;left:24575;top:12936;width:4828;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6"/>
                          </w:rPr>
                          <w:t xml:space="preserve">“ (bspw. </w:t>
                        </w:r>
                      </w:p>
                    </w:txbxContent>
                  </v:textbox>
                </v:rect>
                <v:rect id="Rectangle 4065" o:spid="_x0000_s1236" style="position:absolute;left:28209;top:12936;width:87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uCxwAAAN0AAAAPAAAAZHJzL2Rvd25yZXYueG1sRI9Ba8JA&#10;FITvBf/D8oTe6kZp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O+9a4L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U</w:t>
                        </w:r>
                      </w:p>
                    </w:txbxContent>
                  </v:textbox>
                </v:rect>
                <v:rect id="Rectangle 4066" o:spid="_x0000_s1237" style="position:absolute;left:28868;top:13090;width:3264;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1xQAAAN0AAAAPAAAAZHJzL2Rvd25yZXYueG1sRI9Bi8Iw&#10;FITvC/6H8ARva+oi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b/X1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3"/>
                          </w:rPr>
                          <w:t>BUNTU</w:t>
                        </w:r>
                      </w:p>
                    </w:txbxContent>
                  </v:textbox>
                </v:rect>
                <v:rect id="Rectangle 4067" o:spid="_x0000_s1238" style="position:absolute;left:31324;top:12936;width:4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BuxwAAAN0AAAAPAAAAZHJzL2Rvd25yZXYueG1sRI9Ba8JA&#10;FITvgv9heYXedNMi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HAjUG7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w:t>
                        </w:r>
                      </w:p>
                    </w:txbxContent>
                  </v:textbox>
                </v:rect>
                <v:rect id="Rectangle 4068" o:spid="_x0000_s1239" style="position:absolute;left:23645;top:17326;width:503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QcxAAAAN0AAAAPAAAAZHJzL2Rvd25yZXYueG1sRE9Na8JA&#10;EL0X/A/LCL3VTUuR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AG8xBz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6"/>
                          </w:rPr>
                          <w:t>„Images“</w:t>
                        </w:r>
                      </w:p>
                    </w:txbxContent>
                  </v:textbox>
                </v:rect>
                <v:shape id="Shape 56289" o:spid="_x0000_s1240" style="position:absolute;left:411;top:20395;width:50283;height:8189;visibility:visible;mso-wrap-style:square;v-text-anchor:top" coordsize="5028286,81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" path="m,l5028286,r,818845l,818845,,e" stroked="f" strokeweight="0">
                  <v:stroke miterlimit="83231f" joinstyle="miter"/>
                  <v:path arrowok="t" textboxrect="0,0,5028286,818845"/>
                </v:shape>
                <v:shape id="Shape 4070" o:spid="_x0000_s1241" style="position:absolute;left:411;top:20395;width:50283;height:8189;visibility:visible;mso-wrap-style:square;v-text-anchor:top" coordsize="5028286,81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" path="m,818845r5028286,l5028286,,,,,818845xe" filled="f" strokeweight=".15239mm">
                  <v:stroke miterlimit="83231f" joinstyle="miter"/>
                  <v:path arrowok="t" textboxrect="0,0,5028286,818845"/>
                </v:shape>
                <v:rect id="Rectangle 4071" o:spid="_x0000_s1242" style="position:absolute;left:22029;top:27335;width:3243;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 xml:space="preserve">„root </w:t>
                        </w:r>
                      </w:p>
                    </w:txbxContent>
                  </v:textbox>
                </v:rect>
                <v:rect id="Rectangle 4072" o:spid="_x0000_s1243" style="position:absolute;left:24456;top:27335;width:5548;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UrxwAAAN0AAAAPAAAAZHJzL2Rvd25yZXYueG1sRI9Ba8JA&#10;FITvgv9heUJvulFK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OWNZSv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6"/>
                          </w:rPr>
                          <w:t>filesystem</w:t>
                        </w:r>
                        <w:proofErr w:type="spellEnd"/>
                      </w:p>
                    </w:txbxContent>
                  </v:textbox>
                </v:rect>
                <v:rect id="Rectangle 4073" o:spid="_x0000_s1244" style="position:absolute;left:28614;top:27335;width:572;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CwxwAAAN0AAAAPAAAAZHJzL2Rvd25yZXYueG1sRI9Pa8JA&#10;FMTvBb/D8oTe6qZWrE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IrBwLD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w:t>
                        </w:r>
                      </w:p>
                    </w:txbxContent>
                  </v:textbox>
                </v:rect>
                <v:shape id="Shape 56290" o:spid="_x0000_s1245" style="position:absolute;left:973;top:24853;width:49117;height:1660;visibility:visible;mso-wrap-style:square;v-text-anchor:top" coordsize="4911700,16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" path="m,l4911700,r,165964l,165964,,e" stroked="f" strokeweight="0">
                  <v:stroke miterlimit="83231f" joinstyle="miter"/>
                  <v:path arrowok="t" textboxrect="0,0,4911700,165964"/>
                </v:shape>
                <v:shape id="Shape 4075" o:spid="_x0000_s1246" style="position:absolute;left:973;top:24853;width:49117;height:1660;visibility:visible;mso-wrap-style:square;v-text-anchor:top" coordsize="4911700,16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" path="m,165964r4911700,l4911700,,,,,165964xe" filled="f" strokeweight=".15239mm">
                  <v:stroke miterlimit="83231f" joinstyle="miter"/>
                  <v:path arrowok="t" textboxrect="0,0,4911700,165964"/>
                </v:shape>
                <v:rect id="Rectangle 4076" o:spid="_x0000_s1247" style="position:absolute;left:22968;top:25264;width:575;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MoxwAAAN0AAAAPAAAAZHJzL2Rvd25yZXYueG1sRI9Ba8JA&#10;FITvgv9heYXedNMi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Jq2Yyj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L</w:t>
                        </w:r>
                      </w:p>
                    </w:txbxContent>
                  </v:textbox>
                </v:rect>
                <v:rect id="Rectangle 4077" o:spid="_x0000_s1248" style="position:absolute;left:23407;top:25418;width:2268;height: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azxwAAAN0AAAAPAAAAZHJzL2Rvd25yZXYueG1sRI9Ba8JA&#10;FITvBf/D8oTe6kYp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PX6xrP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3"/>
                          </w:rPr>
                          <w:t>INUX</w:t>
                        </w:r>
                      </w:p>
                    </w:txbxContent>
                  </v:textbox>
                </v:rect>
                <v:rect id="Rectangle 4078" o:spid="_x0000_s1249" style="position:absolute;left:25110;top:25264;width:419;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LBwgAAAN0AAAAPAAAAZHJzL2Rvd25yZXYueG1sRE/LisIw&#10;FN0L/kO4gjtNHcT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ZVLBwgAAAN0AAAAPAAAA&#10;AAAAAAAAAAAAAAcCAABkcnMvZG93bnJldi54bWxQSwUGAAAAAAMAAwC3AAAA9gIAAAAA&#10;" filled="f" stroked="f">
                  <v:textbox inset="0,0,0,0">
                    <w:txbxContent>
                      <w:p w:rsidR="00C87C6F" w:rsidRDefault="00C87C6F">
                        <w:pPr>
                          <w:spacing w:after="160" w:line="259" w:lineRule="auto"/>
                          <w:ind w:left="0" w:right="0" w:firstLine="0"/>
                          <w:jc w:val="left"/>
                        </w:pPr>
                        <w:r>
                          <w:rPr>
                            <w:sz w:val="16"/>
                          </w:rPr>
                          <w:t>-</w:t>
                        </w:r>
                      </w:p>
                    </w:txbxContent>
                  </v:textbox>
                </v:rect>
                <v:rect id="Rectangle 4079" o:spid="_x0000_s1250" style="position:absolute;left:25425;top:25264;width:3546;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Kernel</w:t>
                        </w:r>
                      </w:p>
                    </w:txbxContent>
                  </v:textbox>
                </v:rect>
                <v:shape id="Shape 56291" o:spid="_x0000_s1251" style="position:absolute;left:973;top:21492;width:15321;height:2469;visibility:visible;mso-wrap-style:square;v-text-anchor:top" coordsize="1532077,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" path="m,l1532077,r,246888l,246888,,e" stroked="f" strokeweight="0">
                  <v:stroke miterlimit="83231f" joinstyle="miter"/>
                  <v:path arrowok="t" textboxrect="0,0,1532077,246888"/>
                </v:shape>
                <v:shape id="Shape 4081" o:spid="_x0000_s1252" style="position:absolute;left:973;top:21492;width:15321;height:2469;visibility:visible;mso-wrap-style:square;v-text-anchor:top" coordsize="1532077,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" path="m,246888r1532077,l1532077,,,,,246888xe" filled="f" strokeweight=".15239mm">
                  <v:stroke miterlimit="83231f" joinstyle="miter"/>
                  <v:path arrowok="t" textboxrect="0,0,1532077,246888"/>
                </v:shape>
                <v:rect id="Rectangle 4082" o:spid="_x0000_s1253" style="position:absolute;left:6133;top:22309;width:57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BUMxgAAAN0AAAAPAAAAZHJzL2Rvd25yZXYueG1sRI9Ba8JA&#10;FITvBf/D8oTe6qZB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0FgVDM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w:t>
                        </w:r>
                      </w:p>
                    </w:txbxContent>
                  </v:textbox>
                </v:rect>
                <v:rect id="Rectangle 4083" o:spid="_x0000_s1254" style="position:absolute;left:6559;top:22309;width:554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6"/>
                          </w:rPr>
                          <w:t>filesystem</w:t>
                        </w:r>
                        <w:proofErr w:type="spellEnd"/>
                      </w:p>
                    </w:txbxContent>
                  </v:textbox>
                </v:rect>
                <v:rect id="Rectangle 4084" o:spid="_x0000_s1255" style="position:absolute;left:10716;top:22309;width:57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xQAAAN0AAAAPAAAAZHJzL2Rvd25yZXYueG1sRI9Pi8Iw&#10;FMTvwn6H8Ba8aarI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Aw/Sjj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6"/>
                          </w:rPr>
                          <w:t>“</w:t>
                        </w:r>
                      </w:p>
                    </w:txbxContent>
                  </v:textbox>
                </v:rect>
                <v:shape id="Shape 56292" o:spid="_x0000_s1256" style="position:absolute;left:17241;top:21492;width:15334;height:2469;visibility:visible;mso-wrap-style:square;v-text-anchor:top" coordsize="1533449,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" path="m,l1533449,r,246888l,246888,,e" stroked="f" strokeweight="0">
                  <v:stroke miterlimit="83231f" joinstyle="miter"/>
                  <v:path arrowok="t" textboxrect="0,0,1533449,246888"/>
                </v:shape>
                <v:shape id="Shape 4086" o:spid="_x0000_s1257" style="position:absolute;left:17241;top:21492;width:15334;height:2469;visibility:visible;mso-wrap-style:square;v-text-anchor:top" coordsize="1533449,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" path="m,246888r1533449,l1533449,,,,,246888xe" filled="f" strokeweight=".15239mm">
                  <v:stroke miterlimit="83231f" joinstyle="miter"/>
                  <v:path arrowok="t" textboxrect="0,0,1533449,246888"/>
                </v:shape>
                <v:rect id="Rectangle 4087" o:spid="_x0000_s1258" style="position:absolute;left:21927;top:22309;width:57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aUxwAAAN0AAAAPAAAAZHJzL2Rvd25yZXYueG1sRI9Pa8JA&#10;FMTvBb/D8oTe6qZS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MAvtpT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6"/>
                          </w:rPr>
                          <w:t>„</w:t>
                        </w:r>
                      </w:p>
                    </w:txbxContent>
                  </v:textbox>
                </v:rect>
                <v:rect id="Rectangle 4088" o:spid="_x0000_s1259" style="position:absolute;left:22353;top:22309;width:682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LmwwAAAN0AAAAPAAAAZHJzL2Rvd25yZXYueG1sRE/Pa8Iw&#10;FL4P/B/CG3ib6c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sbAi5s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6"/>
                          </w:rPr>
                          <w:t>namespaces</w:t>
                        </w:r>
                      </w:p>
                    </w:txbxContent>
                  </v:textbox>
                </v:rect>
                <v:rect id="Rectangle 4089" o:spid="_x0000_s1260" style="position:absolute;left:27470;top:22309;width:57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9xgAAAN0AAAAPAAAAZHJzL2Rvd25yZXYueG1sRI9Pa8JA&#10;FMTvhX6H5RV6q5uWI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3vyHfc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w:t>
                        </w:r>
                      </w:p>
                    </w:txbxContent>
                  </v:textbox>
                </v:rect>
                <v:shape id="Shape 56293" o:spid="_x0000_s1261" style="position:absolute;left:33960;top:21465;width:15335;height:2483;visibility:visible;mso-wrap-style:square;v-text-anchor:top" coordsize="1533449,2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" path="m,l1533449,r,248260l,248260,,e" stroked="f" strokeweight="0">
                  <v:stroke miterlimit="83231f" joinstyle="miter"/>
                  <v:path arrowok="t" textboxrect="0,0,1533449,248260"/>
                </v:shape>
                <v:shape id="Shape 4091" o:spid="_x0000_s1262" style="position:absolute;left:33960;top:21465;width:15335;height:2483;visibility:visible;mso-wrap-style:square;v-text-anchor:top" coordsize="1533449,2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" path="m,248260r1533449,l1533449,,,,,248260xe" filled="f" strokeweight=".15239mm">
                  <v:stroke miterlimit="83231f" joinstyle="miter"/>
                  <v:path arrowok="t" textboxrect="0,0,1533449,248260"/>
                </v:shape>
                <v:rect id="Rectangle 4092" o:spid="_x0000_s1263" style="position:absolute;left:39574;top:22290;width:57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PRxQAAAN0AAAAPAAAAZHJzL2Rvd25yZXYueG1sRI9Pi8Iw&#10;FMTvwn6H8Ba8aaos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VgYPR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6"/>
                          </w:rPr>
                          <w:t>„</w:t>
                        </w:r>
                      </w:p>
                    </w:txbxContent>
                  </v:textbox>
                </v:rect>
                <v:rect id="Rectangle 4093" o:spid="_x0000_s1264" style="position:absolute;left:39999;top:22290;width:436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ZKxgAAAN0AAAAPAAAAZHJzL2Rvd25yZXYueG1sRI9Pa8JA&#10;FMTvQr/D8gredNMq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Os0mSsYAAADdAAAA&#10;DwAAAAAAAAAAAAAAAAAHAgAAZHJzL2Rvd25yZXYueG1sUEsFBgAAAAADAAMAtwAAAPoCAAAAAA==&#10;" filled="f" stroked="f">
                  <v:textbox inset="0,0,0,0">
                    <w:txbxContent>
                      <w:p w:rsidR="00C87C6F" w:rsidRDefault="00C87C6F">
                        <w:pPr>
                          <w:spacing w:after="160" w:line="259" w:lineRule="auto"/>
                          <w:ind w:left="0" w:right="0" w:firstLine="0"/>
                          <w:jc w:val="left"/>
                        </w:pPr>
                        <w:proofErr w:type="spellStart"/>
                        <w:r>
                          <w:rPr>
                            <w:sz w:val="16"/>
                          </w:rPr>
                          <w:t>cgroups</w:t>
                        </w:r>
                        <w:proofErr w:type="spellEnd"/>
                      </w:p>
                    </w:txbxContent>
                  </v:textbox>
                </v:rect>
                <v:rect id="Rectangle 4094" o:spid="_x0000_s1265" style="position:absolute;left:43265;top:22290;width:572;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4+xQAAAN0AAAAPAAAAZHJzL2Rvd25yZXYueG1sRI9Pi8Iw&#10;FMTvwn6H8Ba8aarI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C1JL4+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6"/>
                          </w:rPr>
                          <w:t>“</w:t>
                        </w:r>
                      </w:p>
                    </w:txbxContent>
                  </v:textbox>
                </v:rect>
                <w10:anchorlock/>
              </v:group>
            </w:pict>
          </mc:Fallback>
        </mc:AlternateContent>
      </w:r>
    </w:p>
    <w:p w:rsidR="00B67503" w:rsidRDefault="00C87C6F">
      <w:pPr>
        <w:spacing w:after="0" w:line="259" w:lineRule="auto"/>
        <w:ind w:right="0"/>
        <w:jc w:val="center"/>
      </w:pPr>
      <w:r>
        <w:t>Abbildung A.5: Architektur des Container-„Images“</w:t>
      </w:r>
    </w:p>
    <w:p w:rsidR="00B67503" w:rsidRDefault="00C87C6F">
      <w:pPr>
        <w:spacing w:after="484" w:line="265" w:lineRule="auto"/>
        <w:ind w:right="78"/>
        <w:jc w:val="center"/>
      </w:pPr>
      <w:r>
        <w:rPr>
          <w:sz w:val="20"/>
        </w:rPr>
        <w:t>Quelle: in Anlehnung an Pahl 2015</w:t>
      </w:r>
    </w:p>
    <w:p w:rsidR="00B67503" w:rsidRDefault="00C87C6F">
      <w:pPr>
        <w:ind w:left="-5" w:right="0"/>
      </w:pPr>
      <w:r>
        <w:t>Hierbei ist zu beachten, dass das orange gefärbte die Funktionalitäten der Docker„Engine“ und das blau gefärbte die möglichen Bestandteile eines Docker-„Images“ darstellen soll.</w:t>
      </w:r>
    </w:p>
    <w:p w:rsidR="00B67503" w:rsidRDefault="00C87C6F">
      <w:pPr>
        <w:spacing w:after="213" w:line="259" w:lineRule="auto"/>
        <w:ind w:left="262" w:right="0" w:firstLine="0"/>
        <w:jc w:val="left"/>
      </w:pPr>
      <w:r>
        <w:rPr>
          <w:noProof/>
        </w:rPr>
        <w:drawing>
          <wp:inline distT="0" distB="0" distL="0" distR="0">
            <wp:extent cx="5263897" cy="2916936"/>
            <wp:effectExtent l="0" t="0" r="0" b="0"/>
            <wp:docPr id="53926" name="Picture 53926"/>
            <wp:cNvGraphicFramePr/>
            <a:graphic xmlns:a="http://schemas.openxmlformats.org/drawingml/2006/main">
              <a:graphicData uri="http://schemas.openxmlformats.org/drawingml/2006/picture">
                <pic:pic xmlns:pic="http://schemas.openxmlformats.org/drawingml/2006/picture">
                  <pic:nvPicPr>
                    <pic:cNvPr id="53926" name="Picture 53926"/>
                    <pic:cNvPicPr/>
                  </pic:nvPicPr>
                  <pic:blipFill>
                    <a:blip r:embed="rId342"/>
                    <a:stretch>
                      <a:fillRect/>
                    </a:stretch>
                  </pic:blipFill>
                  <pic:spPr>
                    <a:xfrm>
                      <a:off x="0" y="0"/>
                      <a:ext cx="5263897" cy="2916936"/>
                    </a:xfrm>
                    <a:prstGeom prst="rect">
                      <a:avLst/>
                    </a:prstGeom>
                  </pic:spPr>
                </pic:pic>
              </a:graphicData>
            </a:graphic>
          </wp:inline>
        </w:drawing>
      </w:r>
    </w:p>
    <w:p w:rsidR="00B67503" w:rsidRDefault="00C87C6F">
      <w:pPr>
        <w:spacing w:after="12"/>
        <w:ind w:left="1150" w:right="83"/>
      </w:pPr>
      <w:r>
        <w:t>Abbildung A.6: Überblick über eine Kubernetes-Architektur</w:t>
      </w:r>
    </w:p>
    <w:p w:rsidR="00B67503" w:rsidRDefault="00C87C6F">
      <w:pPr>
        <w:spacing w:after="3" w:line="265" w:lineRule="auto"/>
        <w:ind w:right="78"/>
        <w:jc w:val="center"/>
      </w:pPr>
      <w:r>
        <w:rPr>
          <w:sz w:val="20"/>
        </w:rPr>
        <w:t>Quelle: in Anlehnung an Lukša 2018, S.23</w:t>
      </w:r>
    </w:p>
    <w:p w:rsidR="00B67503" w:rsidRDefault="00B67503">
      <w:pPr>
        <w:sectPr w:rsidR="00B67503">
          <w:headerReference w:type="even" r:id="rId343"/>
          <w:headerReference w:type="default" r:id="rId344"/>
          <w:footerReference w:type="even" r:id="rId345"/>
          <w:footerReference w:type="default" r:id="rId346"/>
          <w:headerReference w:type="first" r:id="rId347"/>
          <w:footerReference w:type="first" r:id="rId348"/>
          <w:pgSz w:w="11906" w:h="16838"/>
          <w:pgMar w:top="2167" w:right="1453" w:bottom="1866" w:left="1736" w:header="720" w:footer="1457" w:gutter="0"/>
          <w:pgNumType w:fmt="upperRoman"/>
          <w:cols w:space="720"/>
          <w:titlePg/>
        </w:sectPr>
      </w:pPr>
    </w:p>
    <w:p w:rsidR="00B67503" w:rsidRDefault="00C87C6F">
      <w:pPr>
        <w:numPr>
          <w:ilvl w:val="0"/>
          <w:numId w:val="19"/>
        </w:numPr>
        <w:spacing w:after="311" w:line="248" w:lineRule="auto"/>
        <w:ind w:right="197" w:hanging="636"/>
        <w:jc w:val="left"/>
      </w:pPr>
      <w:r>
        <w:rPr>
          <w:b/>
          <w:sz w:val="50"/>
        </w:rPr>
        <w:lastRenderedPageBreak/>
        <w:t>Ergänzungen zur Forschungsfragezwei</w:t>
      </w:r>
    </w:p>
    <w:p w:rsidR="00B67503" w:rsidRDefault="00C87C6F">
      <w:pPr>
        <w:spacing w:after="645"/>
        <w:ind w:left="-5" w:right="0"/>
      </w:pPr>
      <w:r>
        <w:t>In diesem Teil des Anhangs sind Ergänzungen zur Forschungsfrage zwei des Kapitels 3 auf Seite 14 beschrieben.</w:t>
      </w:r>
    </w:p>
    <w:p w:rsidR="00B67503" w:rsidRDefault="00C87C6F">
      <w:pPr>
        <w:spacing w:after="125" w:line="261" w:lineRule="auto"/>
        <w:ind w:left="-5" w:right="65"/>
        <w:jc w:val="left"/>
      </w:pPr>
      <w:r>
        <w:rPr>
          <w:b/>
          <w:sz w:val="34"/>
        </w:rPr>
        <w:t>B.1 Entscheidung über die Notwendigkeit eines</w:t>
      </w:r>
    </w:p>
    <w:p w:rsidR="00B67503" w:rsidRDefault="00C87C6F">
      <w:pPr>
        <w:pStyle w:val="berschrift2"/>
        <w:spacing w:after="125" w:line="261" w:lineRule="auto"/>
        <w:ind w:left="-5" w:right="65"/>
        <w:jc w:val="left"/>
      </w:pPr>
      <w:r>
        <w:rPr>
          <w:b/>
          <w:sz w:val="34"/>
        </w:rPr>
        <w:t>„Business Case“</w:t>
      </w:r>
    </w:p>
    <w:p w:rsidR="00B67503" w:rsidRDefault="00C87C6F">
      <w:pPr>
        <w:spacing w:after="170" w:line="259" w:lineRule="auto"/>
        <w:ind w:left="590" w:right="-323" w:firstLine="0"/>
        <w:jc w:val="left"/>
      </w:pPr>
      <w:r>
        <w:rPr>
          <w:noProof/>
          <w:sz w:val="22"/>
        </w:rPr>
        <mc:AlternateContent>
          <mc:Choice Requires="wpg">
            <w:drawing>
              <wp:inline distT="0" distB="0" distL="0" distR="0">
                <wp:extent cx="5365382" cy="3220151"/>
                <wp:effectExtent l="0" t="0" r="0" b="0"/>
                <wp:docPr id="50379" name="Group 50379"/>
                <wp:cNvGraphicFramePr/>
                <a:graphic xmlns:a="http://schemas.openxmlformats.org/drawingml/2006/main">
                  <a:graphicData uri="http://schemas.microsoft.com/office/word/2010/wordprocessingGroup">
                    <wpg:wgp>
                      <wpg:cNvGrpSpPr/>
                      <wpg:grpSpPr>
                        <a:xfrm>
                          <a:off x="0" y="0"/>
                          <a:ext cx="5365382" cy="3220151"/>
                          <a:chOff x="0" y="0"/>
                          <a:chExt cx="5365382" cy="3220151"/>
                        </a:xfrm>
                      </wpg:grpSpPr>
                      <wps:wsp>
                        <wps:cNvPr id="4568" name="Shape 4568"/>
                        <wps:cNvSpPr/>
                        <wps:spPr>
                          <a:xfrm>
                            <a:off x="1723461" y="127284"/>
                            <a:ext cx="716890" cy="716890"/>
                          </a:xfrm>
                          <a:custGeom>
                            <a:avLst/>
                            <a:gdLst/>
                            <a:ahLst/>
                            <a:cxnLst/>
                            <a:rect l="0" t="0" r="0" b="0"/>
                            <a:pathLst>
                              <a:path w="716890" h="716890">
                                <a:moveTo>
                                  <a:pt x="0" y="358445"/>
                                </a:moveTo>
                                <a:lnTo>
                                  <a:pt x="358445" y="0"/>
                                </a:lnTo>
                                <a:lnTo>
                                  <a:pt x="716890" y="358445"/>
                                </a:lnTo>
                                <a:lnTo>
                                  <a:pt x="358445" y="716890"/>
                                </a:lnTo>
                                <a:close/>
                              </a:path>
                            </a:pathLst>
                          </a:custGeom>
                          <a:ln w="5852" cap="flat">
                            <a:miter lim="127000"/>
                          </a:ln>
                        </wps:spPr>
                        <wps:style>
                          <a:lnRef idx="1">
                            <a:srgbClr val="000000"/>
                          </a:lnRef>
                          <a:fillRef idx="0">
                            <a:srgbClr val="000000">
                              <a:alpha val="0"/>
                            </a:srgbClr>
                          </a:fillRef>
                          <a:effectRef idx="0">
                            <a:scrgbClr r="0" g="0" b="0"/>
                          </a:effectRef>
                          <a:fontRef idx="none"/>
                        </wps:style>
                        <wps:bodyPr/>
                      </wps:wsp>
                      <wps:wsp>
                        <wps:cNvPr id="4570" name="Shape 4570"/>
                        <wps:cNvSpPr/>
                        <wps:spPr>
                          <a:xfrm>
                            <a:off x="1723461" y="1027786"/>
                            <a:ext cx="716890" cy="716890"/>
                          </a:xfrm>
                          <a:custGeom>
                            <a:avLst/>
                            <a:gdLst/>
                            <a:ahLst/>
                            <a:cxnLst/>
                            <a:rect l="0" t="0" r="0" b="0"/>
                            <a:pathLst>
                              <a:path w="716890" h="716890">
                                <a:moveTo>
                                  <a:pt x="0" y="358445"/>
                                </a:moveTo>
                                <a:lnTo>
                                  <a:pt x="358445" y="0"/>
                                </a:lnTo>
                                <a:lnTo>
                                  <a:pt x="716890" y="358445"/>
                                </a:lnTo>
                                <a:lnTo>
                                  <a:pt x="358445" y="716890"/>
                                </a:lnTo>
                                <a:close/>
                              </a:path>
                            </a:pathLst>
                          </a:custGeom>
                          <a:ln w="5852" cap="flat">
                            <a:miter lim="127000"/>
                          </a:ln>
                        </wps:spPr>
                        <wps:style>
                          <a:lnRef idx="1">
                            <a:srgbClr val="000000"/>
                          </a:lnRef>
                          <a:fillRef idx="0">
                            <a:srgbClr val="000000">
                              <a:alpha val="0"/>
                            </a:srgbClr>
                          </a:fillRef>
                          <a:effectRef idx="0">
                            <a:scrgbClr r="0" g="0" b="0"/>
                          </a:effectRef>
                          <a:fontRef idx="none"/>
                        </wps:style>
                        <wps:bodyPr/>
                      </wps:wsp>
                      <wps:wsp>
                        <wps:cNvPr id="4572" name="Shape 4572"/>
                        <wps:cNvSpPr/>
                        <wps:spPr>
                          <a:xfrm>
                            <a:off x="1723461" y="1927555"/>
                            <a:ext cx="716890" cy="716890"/>
                          </a:xfrm>
                          <a:custGeom>
                            <a:avLst/>
                            <a:gdLst/>
                            <a:ahLst/>
                            <a:cxnLst/>
                            <a:rect l="0" t="0" r="0" b="0"/>
                            <a:pathLst>
                              <a:path w="716890" h="716890">
                                <a:moveTo>
                                  <a:pt x="0" y="358445"/>
                                </a:moveTo>
                                <a:lnTo>
                                  <a:pt x="358445" y="0"/>
                                </a:lnTo>
                                <a:lnTo>
                                  <a:pt x="716890" y="358445"/>
                                </a:lnTo>
                                <a:lnTo>
                                  <a:pt x="358445" y="716890"/>
                                </a:lnTo>
                                <a:close/>
                              </a:path>
                            </a:pathLst>
                          </a:custGeom>
                          <a:ln w="5852" cap="flat">
                            <a:miter lim="127000"/>
                          </a:ln>
                        </wps:spPr>
                        <wps:style>
                          <a:lnRef idx="1">
                            <a:srgbClr val="000000"/>
                          </a:lnRef>
                          <a:fillRef idx="0">
                            <a:srgbClr val="000000">
                              <a:alpha val="0"/>
                            </a:srgbClr>
                          </a:fillRef>
                          <a:effectRef idx="0">
                            <a:scrgbClr r="0" g="0" b="0"/>
                          </a:effectRef>
                          <a:fontRef idx="none"/>
                        </wps:style>
                        <wps:bodyPr/>
                      </wps:wsp>
                      <wps:wsp>
                        <wps:cNvPr id="4574" name="Shape 4574"/>
                        <wps:cNvSpPr/>
                        <wps:spPr>
                          <a:xfrm>
                            <a:off x="3805367" y="1927555"/>
                            <a:ext cx="716890" cy="716890"/>
                          </a:xfrm>
                          <a:custGeom>
                            <a:avLst/>
                            <a:gdLst/>
                            <a:ahLst/>
                            <a:cxnLst/>
                            <a:rect l="0" t="0" r="0" b="0"/>
                            <a:pathLst>
                              <a:path w="716890" h="716890">
                                <a:moveTo>
                                  <a:pt x="0" y="358445"/>
                                </a:moveTo>
                                <a:lnTo>
                                  <a:pt x="358445" y="0"/>
                                </a:lnTo>
                                <a:lnTo>
                                  <a:pt x="716890" y="358445"/>
                                </a:lnTo>
                                <a:lnTo>
                                  <a:pt x="358445" y="716890"/>
                                </a:lnTo>
                                <a:close/>
                              </a:path>
                            </a:pathLst>
                          </a:custGeom>
                          <a:ln w="5852" cap="flat">
                            <a:miter lim="127000"/>
                          </a:ln>
                        </wps:spPr>
                        <wps:style>
                          <a:lnRef idx="1">
                            <a:srgbClr val="000000"/>
                          </a:lnRef>
                          <a:fillRef idx="0">
                            <a:srgbClr val="000000">
                              <a:alpha val="0"/>
                            </a:srgbClr>
                          </a:fillRef>
                          <a:effectRef idx="0">
                            <a:scrgbClr r="0" g="0" b="0"/>
                          </a:effectRef>
                          <a:fontRef idx="none"/>
                        </wps:style>
                        <wps:bodyPr/>
                      </wps:wsp>
                      <wps:wsp>
                        <wps:cNvPr id="4576" name="Shape 4576"/>
                        <wps:cNvSpPr/>
                        <wps:spPr>
                          <a:xfrm>
                            <a:off x="1272113" y="2827325"/>
                            <a:ext cx="1618854" cy="392826"/>
                          </a:xfrm>
                          <a:custGeom>
                            <a:avLst/>
                            <a:gdLst/>
                            <a:ahLst/>
                            <a:cxnLst/>
                            <a:rect l="0" t="0" r="0" b="0"/>
                            <a:pathLst>
                              <a:path w="1618854" h="392826">
                                <a:moveTo>
                                  <a:pt x="0" y="65470"/>
                                </a:moveTo>
                                <a:cubicBezTo>
                                  <a:pt x="0" y="29315"/>
                                  <a:pt x="29321" y="0"/>
                                  <a:pt x="65471" y="0"/>
                                </a:cubicBezTo>
                                <a:lnTo>
                                  <a:pt x="1553382" y="0"/>
                                </a:lnTo>
                                <a:cubicBezTo>
                                  <a:pt x="1589532" y="0"/>
                                  <a:pt x="1618854" y="29315"/>
                                  <a:pt x="1618854" y="65470"/>
                                </a:cubicBezTo>
                                <a:lnTo>
                                  <a:pt x="1618854" y="327355"/>
                                </a:lnTo>
                                <a:cubicBezTo>
                                  <a:pt x="1618854" y="363513"/>
                                  <a:pt x="1589532" y="392826"/>
                                  <a:pt x="1553382" y="392826"/>
                                </a:cubicBezTo>
                                <a:lnTo>
                                  <a:pt x="65471" y="392826"/>
                                </a:lnTo>
                                <a:cubicBezTo>
                                  <a:pt x="29321" y="392826"/>
                                  <a:pt x="0" y="363513"/>
                                  <a:pt x="0" y="327355"/>
                                </a:cubicBezTo>
                                <a:close/>
                              </a:path>
                            </a:pathLst>
                          </a:custGeom>
                          <a:ln w="5852" cap="flat">
                            <a:miter lim="127000"/>
                          </a:ln>
                        </wps:spPr>
                        <wps:style>
                          <a:lnRef idx="1">
                            <a:srgbClr val="000000"/>
                          </a:lnRef>
                          <a:fillRef idx="0">
                            <a:srgbClr val="000000">
                              <a:alpha val="0"/>
                            </a:srgbClr>
                          </a:fillRef>
                          <a:effectRef idx="0">
                            <a:scrgbClr r="0" g="0" b="0"/>
                          </a:effectRef>
                          <a:fontRef idx="none"/>
                        </wps:style>
                        <wps:bodyPr/>
                      </wps:wsp>
                      <wps:wsp>
                        <wps:cNvPr id="4577" name="Rectangle 4577"/>
                        <wps:cNvSpPr/>
                        <wps:spPr>
                          <a:xfrm>
                            <a:off x="1712793" y="2912986"/>
                            <a:ext cx="980997" cy="148646"/>
                          </a:xfrm>
                          <a:prstGeom prst="rect">
                            <a:avLst/>
                          </a:prstGeom>
                          <a:ln>
                            <a:noFill/>
                          </a:ln>
                        </wps:spPr>
                        <wps:txbx>
                          <w:txbxContent>
                            <w:p w:rsidR="00C87C6F" w:rsidRDefault="00C87C6F">
                              <w:pPr>
                                <w:spacing w:after="160" w:line="259" w:lineRule="auto"/>
                                <w:ind w:left="0" w:right="0" w:firstLine="0"/>
                                <w:jc w:val="left"/>
                              </w:pPr>
                              <w:r>
                                <w:rPr>
                                  <w:sz w:val="17"/>
                                </w:rPr>
                                <w:t>„Business Case“:</w:t>
                              </w:r>
                            </w:p>
                          </w:txbxContent>
                        </wps:txbx>
                        <wps:bodyPr horzOverflow="overflow" vert="horz" lIns="0" tIns="0" rIns="0" bIns="0" rtlCol="0">
                          <a:noAutofit/>
                        </wps:bodyPr>
                      </wps:wsp>
                      <wps:wsp>
                        <wps:cNvPr id="4578" name="Rectangle 4578"/>
                        <wps:cNvSpPr/>
                        <wps:spPr>
                          <a:xfrm>
                            <a:off x="1533571" y="3044658"/>
                            <a:ext cx="401330" cy="148647"/>
                          </a:xfrm>
                          <a:prstGeom prst="rect">
                            <a:avLst/>
                          </a:prstGeom>
                          <a:ln>
                            <a:noFill/>
                          </a:ln>
                        </wps:spPr>
                        <wps:txbx>
                          <w:txbxContent>
                            <w:p w:rsidR="00C87C6F" w:rsidRDefault="00C87C6F">
                              <w:pPr>
                                <w:spacing w:after="160" w:line="259" w:lineRule="auto"/>
                                <w:ind w:left="0" w:right="0" w:firstLine="0"/>
                                <w:jc w:val="left"/>
                              </w:pPr>
                              <w:r>
                                <w:rPr>
                                  <w:sz w:val="17"/>
                                </w:rPr>
                                <w:t>Kosten</w:t>
                              </w:r>
                            </w:p>
                          </w:txbxContent>
                        </wps:txbx>
                        <wps:bodyPr horzOverflow="overflow" vert="horz" lIns="0" tIns="0" rIns="0" bIns="0" rtlCol="0">
                          <a:noAutofit/>
                        </wps:bodyPr>
                      </wps:wsp>
                      <wps:wsp>
                        <wps:cNvPr id="4579" name="Rectangle 4579"/>
                        <wps:cNvSpPr/>
                        <wps:spPr>
                          <a:xfrm>
                            <a:off x="1835688" y="3044658"/>
                            <a:ext cx="44657" cy="148647"/>
                          </a:xfrm>
                          <a:prstGeom prst="rect">
                            <a:avLst/>
                          </a:prstGeom>
                          <a:ln>
                            <a:noFill/>
                          </a:ln>
                        </wps:spPr>
                        <wps:txbx>
                          <w:txbxContent>
                            <w:p w:rsidR="00C87C6F" w:rsidRDefault="00C87C6F">
                              <w:pPr>
                                <w:spacing w:after="160" w:line="259" w:lineRule="auto"/>
                                <w:ind w:left="0" w:right="0" w:firstLine="0"/>
                                <w:jc w:val="left"/>
                              </w:pPr>
                              <w:r>
                                <w:rPr>
                                  <w:sz w:val="17"/>
                                </w:rPr>
                                <w:t>-</w:t>
                              </w:r>
                            </w:p>
                          </w:txbxContent>
                        </wps:txbx>
                        <wps:bodyPr horzOverflow="overflow" vert="horz" lIns="0" tIns="0" rIns="0" bIns="0" rtlCol="0">
                          <a:noAutofit/>
                        </wps:bodyPr>
                      </wps:wsp>
                      <wps:wsp>
                        <wps:cNvPr id="4580" name="Rectangle 4580"/>
                        <wps:cNvSpPr/>
                        <wps:spPr>
                          <a:xfrm>
                            <a:off x="1869338" y="3044658"/>
                            <a:ext cx="423659" cy="148647"/>
                          </a:xfrm>
                          <a:prstGeom prst="rect">
                            <a:avLst/>
                          </a:prstGeom>
                          <a:ln>
                            <a:noFill/>
                          </a:ln>
                        </wps:spPr>
                        <wps:txbx>
                          <w:txbxContent>
                            <w:p w:rsidR="00C87C6F" w:rsidRDefault="00C87C6F">
                              <w:pPr>
                                <w:spacing w:after="160" w:line="259" w:lineRule="auto"/>
                                <w:ind w:left="0" w:right="0" w:firstLine="0"/>
                                <w:jc w:val="left"/>
                              </w:pPr>
                              <w:r>
                                <w:rPr>
                                  <w:sz w:val="17"/>
                                </w:rPr>
                                <w:t>Nutzen</w:t>
                              </w:r>
                            </w:p>
                          </w:txbxContent>
                        </wps:txbx>
                        <wps:bodyPr horzOverflow="overflow" vert="horz" lIns="0" tIns="0" rIns="0" bIns="0" rtlCol="0">
                          <a:noAutofit/>
                        </wps:bodyPr>
                      </wps:wsp>
                      <wps:wsp>
                        <wps:cNvPr id="4581" name="Rectangle 4581"/>
                        <wps:cNvSpPr/>
                        <wps:spPr>
                          <a:xfrm>
                            <a:off x="2188281" y="3044658"/>
                            <a:ext cx="44657" cy="148647"/>
                          </a:xfrm>
                          <a:prstGeom prst="rect">
                            <a:avLst/>
                          </a:prstGeom>
                          <a:ln>
                            <a:noFill/>
                          </a:ln>
                        </wps:spPr>
                        <wps:txbx>
                          <w:txbxContent>
                            <w:p w:rsidR="00C87C6F" w:rsidRDefault="00C87C6F">
                              <w:pPr>
                                <w:spacing w:after="160" w:line="259" w:lineRule="auto"/>
                                <w:ind w:left="0" w:right="0" w:firstLine="0"/>
                                <w:jc w:val="left"/>
                              </w:pPr>
                              <w:r>
                                <w:rPr>
                                  <w:sz w:val="17"/>
                                </w:rPr>
                                <w:t>-</w:t>
                              </w:r>
                            </w:p>
                          </w:txbxContent>
                        </wps:txbx>
                        <wps:bodyPr horzOverflow="overflow" vert="horz" lIns="0" tIns="0" rIns="0" bIns="0" rtlCol="0">
                          <a:noAutofit/>
                        </wps:bodyPr>
                      </wps:wsp>
                      <wps:wsp>
                        <wps:cNvPr id="4582" name="Rectangle 4582"/>
                        <wps:cNvSpPr/>
                        <wps:spPr>
                          <a:xfrm>
                            <a:off x="2221931" y="3044658"/>
                            <a:ext cx="543620" cy="148647"/>
                          </a:xfrm>
                          <a:prstGeom prst="rect">
                            <a:avLst/>
                          </a:prstGeom>
                          <a:ln>
                            <a:noFill/>
                          </a:ln>
                        </wps:spPr>
                        <wps:txbx>
                          <w:txbxContent>
                            <w:p w:rsidR="00C87C6F" w:rsidRDefault="00C87C6F">
                              <w:pPr>
                                <w:spacing w:after="160" w:line="259" w:lineRule="auto"/>
                                <w:ind w:left="0" w:right="0" w:firstLine="0"/>
                                <w:jc w:val="left"/>
                              </w:pPr>
                              <w:r>
                                <w:rPr>
                                  <w:sz w:val="17"/>
                                </w:rPr>
                                <w:t>Vergleich</w:t>
                              </w:r>
                            </w:p>
                          </w:txbxContent>
                        </wps:txbx>
                        <wps:bodyPr horzOverflow="overflow" vert="horz" lIns="0" tIns="0" rIns="0" bIns="0" rtlCol="0">
                          <a:noAutofit/>
                        </wps:bodyPr>
                      </wps:wsp>
                      <wps:wsp>
                        <wps:cNvPr id="4584" name="Shape 4584"/>
                        <wps:cNvSpPr/>
                        <wps:spPr>
                          <a:xfrm>
                            <a:off x="3354019" y="2827325"/>
                            <a:ext cx="1618854" cy="392826"/>
                          </a:xfrm>
                          <a:custGeom>
                            <a:avLst/>
                            <a:gdLst/>
                            <a:ahLst/>
                            <a:cxnLst/>
                            <a:rect l="0" t="0" r="0" b="0"/>
                            <a:pathLst>
                              <a:path w="1618854" h="392826">
                                <a:moveTo>
                                  <a:pt x="0" y="65470"/>
                                </a:moveTo>
                                <a:cubicBezTo>
                                  <a:pt x="0" y="29315"/>
                                  <a:pt x="29322" y="0"/>
                                  <a:pt x="65471" y="0"/>
                                </a:cubicBezTo>
                                <a:lnTo>
                                  <a:pt x="1553383" y="0"/>
                                </a:lnTo>
                                <a:cubicBezTo>
                                  <a:pt x="1589532" y="0"/>
                                  <a:pt x="1618854" y="29315"/>
                                  <a:pt x="1618854" y="65470"/>
                                </a:cubicBezTo>
                                <a:lnTo>
                                  <a:pt x="1618854" y="327355"/>
                                </a:lnTo>
                                <a:cubicBezTo>
                                  <a:pt x="1618854" y="363513"/>
                                  <a:pt x="1589532" y="392826"/>
                                  <a:pt x="1553383" y="392826"/>
                                </a:cubicBezTo>
                                <a:lnTo>
                                  <a:pt x="65471" y="392826"/>
                                </a:lnTo>
                                <a:cubicBezTo>
                                  <a:pt x="29322" y="392826"/>
                                  <a:pt x="0" y="363513"/>
                                  <a:pt x="0" y="327355"/>
                                </a:cubicBezTo>
                                <a:close/>
                              </a:path>
                            </a:pathLst>
                          </a:custGeom>
                          <a:ln w="5852" cap="flat">
                            <a:miter lim="127000"/>
                          </a:ln>
                        </wps:spPr>
                        <wps:style>
                          <a:lnRef idx="1">
                            <a:srgbClr val="000000"/>
                          </a:lnRef>
                          <a:fillRef idx="0">
                            <a:srgbClr val="000000">
                              <a:alpha val="0"/>
                            </a:srgbClr>
                          </a:fillRef>
                          <a:effectRef idx="0">
                            <a:scrgbClr r="0" g="0" b="0"/>
                          </a:effectRef>
                          <a:fontRef idx="none"/>
                        </wps:style>
                        <wps:bodyPr/>
                      </wps:wsp>
                      <wps:wsp>
                        <wps:cNvPr id="4585" name="Rectangle 4585"/>
                        <wps:cNvSpPr/>
                        <wps:spPr>
                          <a:xfrm>
                            <a:off x="3794821" y="2912986"/>
                            <a:ext cx="1013979" cy="148646"/>
                          </a:xfrm>
                          <a:prstGeom prst="rect">
                            <a:avLst/>
                          </a:prstGeom>
                          <a:ln>
                            <a:noFill/>
                          </a:ln>
                        </wps:spPr>
                        <wps:txbx>
                          <w:txbxContent>
                            <w:p w:rsidR="00C87C6F" w:rsidRDefault="00C87C6F">
                              <w:pPr>
                                <w:spacing w:after="160" w:line="259" w:lineRule="auto"/>
                                <w:ind w:left="0" w:right="0" w:firstLine="0"/>
                                <w:jc w:val="left"/>
                              </w:pPr>
                              <w:r>
                                <w:rPr>
                                  <w:sz w:val="17"/>
                                </w:rPr>
                                <w:t xml:space="preserve">„Business Case“: </w:t>
                              </w:r>
                            </w:p>
                          </w:txbxContent>
                        </wps:txbx>
                        <wps:bodyPr horzOverflow="overflow" vert="horz" lIns="0" tIns="0" rIns="0" bIns="0" rtlCol="0">
                          <a:noAutofit/>
                        </wps:bodyPr>
                      </wps:wsp>
                      <wps:wsp>
                        <wps:cNvPr id="4586" name="Rectangle 4586"/>
                        <wps:cNvSpPr/>
                        <wps:spPr>
                          <a:xfrm>
                            <a:off x="3813109" y="3044658"/>
                            <a:ext cx="932837" cy="148647"/>
                          </a:xfrm>
                          <a:prstGeom prst="rect">
                            <a:avLst/>
                          </a:prstGeom>
                          <a:ln>
                            <a:noFill/>
                          </a:ln>
                        </wps:spPr>
                        <wps:txbx>
                          <w:txbxContent>
                            <w:p w:rsidR="00C87C6F" w:rsidRDefault="00C87C6F">
                              <w:pPr>
                                <w:spacing w:after="160" w:line="259" w:lineRule="auto"/>
                                <w:ind w:left="0" w:right="0" w:firstLine="0"/>
                                <w:jc w:val="left"/>
                              </w:pPr>
                              <w:r>
                                <w:rPr>
                                  <w:sz w:val="17"/>
                                </w:rPr>
                                <w:t>Kostenvergleich</w:t>
                              </w:r>
                            </w:p>
                          </w:txbxContent>
                        </wps:txbx>
                        <wps:bodyPr horzOverflow="overflow" vert="horz" lIns="0" tIns="0" rIns="0" bIns="0" rtlCol="0">
                          <a:noAutofit/>
                        </wps:bodyPr>
                      </wps:wsp>
                      <wps:wsp>
                        <wps:cNvPr id="4587" name="Shape 4587"/>
                        <wps:cNvSpPr/>
                        <wps:spPr>
                          <a:xfrm>
                            <a:off x="2063984" y="844540"/>
                            <a:ext cx="36576" cy="183185"/>
                          </a:xfrm>
                          <a:custGeom>
                            <a:avLst/>
                            <a:gdLst/>
                            <a:ahLst/>
                            <a:cxnLst/>
                            <a:rect l="0" t="0" r="0" b="0"/>
                            <a:pathLst>
                              <a:path w="36576" h="183185">
                                <a:moveTo>
                                  <a:pt x="13533" y="0"/>
                                </a:moveTo>
                                <a:lnTo>
                                  <a:pt x="23043" y="0"/>
                                </a:lnTo>
                                <a:lnTo>
                                  <a:pt x="23043" y="146609"/>
                                </a:lnTo>
                                <a:lnTo>
                                  <a:pt x="36576" y="146609"/>
                                </a:lnTo>
                                <a:lnTo>
                                  <a:pt x="18288" y="183185"/>
                                </a:lnTo>
                                <a:lnTo>
                                  <a:pt x="0" y="146609"/>
                                </a:lnTo>
                                <a:lnTo>
                                  <a:pt x="13533" y="146609"/>
                                </a:lnTo>
                                <a:lnTo>
                                  <a:pt x="135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 name="Shape 4588"/>
                        <wps:cNvSpPr/>
                        <wps:spPr>
                          <a:xfrm>
                            <a:off x="2063984" y="1745041"/>
                            <a:ext cx="36576" cy="183185"/>
                          </a:xfrm>
                          <a:custGeom>
                            <a:avLst/>
                            <a:gdLst/>
                            <a:ahLst/>
                            <a:cxnLst/>
                            <a:rect l="0" t="0" r="0" b="0"/>
                            <a:pathLst>
                              <a:path w="36576" h="183185">
                                <a:moveTo>
                                  <a:pt x="13533" y="0"/>
                                </a:moveTo>
                                <a:lnTo>
                                  <a:pt x="23043" y="0"/>
                                </a:lnTo>
                                <a:lnTo>
                                  <a:pt x="23043" y="146609"/>
                                </a:lnTo>
                                <a:lnTo>
                                  <a:pt x="36576" y="146609"/>
                                </a:lnTo>
                                <a:lnTo>
                                  <a:pt x="18288" y="183185"/>
                                </a:lnTo>
                                <a:lnTo>
                                  <a:pt x="0" y="146609"/>
                                </a:lnTo>
                                <a:lnTo>
                                  <a:pt x="13533" y="146609"/>
                                </a:lnTo>
                                <a:lnTo>
                                  <a:pt x="135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 name="Shape 4589"/>
                        <wps:cNvSpPr/>
                        <wps:spPr>
                          <a:xfrm>
                            <a:off x="2063984" y="2644811"/>
                            <a:ext cx="36576" cy="183215"/>
                          </a:xfrm>
                          <a:custGeom>
                            <a:avLst/>
                            <a:gdLst/>
                            <a:ahLst/>
                            <a:cxnLst/>
                            <a:rect l="0" t="0" r="0" b="0"/>
                            <a:pathLst>
                              <a:path w="36576" h="183215">
                                <a:moveTo>
                                  <a:pt x="13533" y="0"/>
                                </a:moveTo>
                                <a:lnTo>
                                  <a:pt x="23043" y="0"/>
                                </a:lnTo>
                                <a:lnTo>
                                  <a:pt x="23043" y="146639"/>
                                </a:lnTo>
                                <a:lnTo>
                                  <a:pt x="36576" y="146639"/>
                                </a:lnTo>
                                <a:lnTo>
                                  <a:pt x="18288" y="183215"/>
                                </a:lnTo>
                                <a:lnTo>
                                  <a:pt x="0" y="146639"/>
                                </a:lnTo>
                                <a:lnTo>
                                  <a:pt x="13533" y="146639"/>
                                </a:lnTo>
                                <a:lnTo>
                                  <a:pt x="135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0" name="Rectangle 4590"/>
                        <wps:cNvSpPr/>
                        <wps:spPr>
                          <a:xfrm>
                            <a:off x="3682471" y="439582"/>
                            <a:ext cx="1258133" cy="148647"/>
                          </a:xfrm>
                          <a:prstGeom prst="rect">
                            <a:avLst/>
                          </a:prstGeom>
                          <a:ln>
                            <a:noFill/>
                          </a:ln>
                        </wps:spPr>
                        <wps:txbx>
                          <w:txbxContent>
                            <w:p w:rsidR="00C87C6F" w:rsidRDefault="00C87C6F">
                              <w:pPr>
                                <w:spacing w:after="160" w:line="259" w:lineRule="auto"/>
                                <w:ind w:left="0" w:right="0" w:firstLine="0"/>
                                <w:jc w:val="left"/>
                              </w:pPr>
                              <w:r>
                                <w:rPr>
                                  <w:b/>
                                  <w:sz w:val="17"/>
                                </w:rPr>
                                <w:t>Kein „Business Case“</w:t>
                              </w:r>
                            </w:p>
                          </w:txbxContent>
                        </wps:txbx>
                        <wps:bodyPr horzOverflow="overflow" vert="horz" lIns="0" tIns="0" rIns="0" bIns="0" rtlCol="0">
                          <a:noAutofit/>
                        </wps:bodyPr>
                      </wps:wsp>
                      <wps:wsp>
                        <wps:cNvPr id="4591" name="Shape 4591"/>
                        <wps:cNvSpPr/>
                        <wps:spPr>
                          <a:xfrm>
                            <a:off x="2440717" y="467807"/>
                            <a:ext cx="1197925" cy="36576"/>
                          </a:xfrm>
                          <a:custGeom>
                            <a:avLst/>
                            <a:gdLst/>
                            <a:ahLst/>
                            <a:cxnLst/>
                            <a:rect l="0" t="0" r="0" b="0"/>
                            <a:pathLst>
                              <a:path w="1197925" h="36576">
                                <a:moveTo>
                                  <a:pt x="1161349" y="0"/>
                                </a:moveTo>
                                <a:lnTo>
                                  <a:pt x="1197925" y="18288"/>
                                </a:lnTo>
                                <a:lnTo>
                                  <a:pt x="1161349" y="36576"/>
                                </a:lnTo>
                                <a:lnTo>
                                  <a:pt x="1161349" y="23043"/>
                                </a:lnTo>
                                <a:lnTo>
                                  <a:pt x="0" y="23043"/>
                                </a:lnTo>
                                <a:lnTo>
                                  <a:pt x="0" y="13533"/>
                                </a:lnTo>
                                <a:lnTo>
                                  <a:pt x="1161349" y="13533"/>
                                </a:lnTo>
                                <a:lnTo>
                                  <a:pt x="11613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2" name="Shape 4592"/>
                        <wps:cNvSpPr/>
                        <wps:spPr>
                          <a:xfrm>
                            <a:off x="4145889" y="575341"/>
                            <a:ext cx="36576" cy="1352946"/>
                          </a:xfrm>
                          <a:custGeom>
                            <a:avLst/>
                            <a:gdLst/>
                            <a:ahLst/>
                            <a:cxnLst/>
                            <a:rect l="0" t="0" r="0" b="0"/>
                            <a:pathLst>
                              <a:path w="36576" h="1352946">
                                <a:moveTo>
                                  <a:pt x="18288" y="0"/>
                                </a:moveTo>
                                <a:lnTo>
                                  <a:pt x="36576" y="36576"/>
                                </a:lnTo>
                                <a:lnTo>
                                  <a:pt x="23043" y="36576"/>
                                </a:lnTo>
                                <a:lnTo>
                                  <a:pt x="23043" y="1352946"/>
                                </a:lnTo>
                                <a:lnTo>
                                  <a:pt x="13533" y="1352946"/>
                                </a:lnTo>
                                <a:lnTo>
                                  <a:pt x="13533" y="36576"/>
                                </a:lnTo>
                                <a:lnTo>
                                  <a:pt x="0" y="36576"/>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3" name="Shape 4593"/>
                        <wps:cNvSpPr/>
                        <wps:spPr>
                          <a:xfrm>
                            <a:off x="4145889" y="2644811"/>
                            <a:ext cx="36576" cy="183215"/>
                          </a:xfrm>
                          <a:custGeom>
                            <a:avLst/>
                            <a:gdLst/>
                            <a:ahLst/>
                            <a:cxnLst/>
                            <a:rect l="0" t="0" r="0" b="0"/>
                            <a:pathLst>
                              <a:path w="36576" h="183215">
                                <a:moveTo>
                                  <a:pt x="13533" y="0"/>
                                </a:moveTo>
                                <a:lnTo>
                                  <a:pt x="23043" y="0"/>
                                </a:lnTo>
                                <a:lnTo>
                                  <a:pt x="23043" y="146639"/>
                                </a:lnTo>
                                <a:lnTo>
                                  <a:pt x="36576" y="146639"/>
                                </a:lnTo>
                                <a:lnTo>
                                  <a:pt x="18288" y="183215"/>
                                </a:lnTo>
                                <a:lnTo>
                                  <a:pt x="0" y="146639"/>
                                </a:lnTo>
                                <a:lnTo>
                                  <a:pt x="13533" y="146639"/>
                                </a:lnTo>
                                <a:lnTo>
                                  <a:pt x="135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4" name="Shape 4594"/>
                        <wps:cNvSpPr/>
                        <wps:spPr>
                          <a:xfrm>
                            <a:off x="2440717" y="2268078"/>
                            <a:ext cx="1365077" cy="36576"/>
                          </a:xfrm>
                          <a:custGeom>
                            <a:avLst/>
                            <a:gdLst/>
                            <a:ahLst/>
                            <a:cxnLst/>
                            <a:rect l="0" t="0" r="0" b="0"/>
                            <a:pathLst>
                              <a:path w="1365077" h="36576">
                                <a:moveTo>
                                  <a:pt x="1328501" y="0"/>
                                </a:moveTo>
                                <a:lnTo>
                                  <a:pt x="1365077" y="18288"/>
                                </a:lnTo>
                                <a:lnTo>
                                  <a:pt x="1328501" y="36576"/>
                                </a:lnTo>
                                <a:lnTo>
                                  <a:pt x="1328501" y="23043"/>
                                </a:lnTo>
                                <a:lnTo>
                                  <a:pt x="0" y="23043"/>
                                </a:lnTo>
                                <a:lnTo>
                                  <a:pt x="0" y="13533"/>
                                </a:lnTo>
                                <a:lnTo>
                                  <a:pt x="1328501" y="13533"/>
                                </a:lnTo>
                                <a:lnTo>
                                  <a:pt x="13285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 name="Shape 4595"/>
                        <wps:cNvSpPr/>
                        <wps:spPr>
                          <a:xfrm>
                            <a:off x="2440717" y="1381841"/>
                            <a:ext cx="1365077" cy="922996"/>
                          </a:xfrm>
                          <a:custGeom>
                            <a:avLst/>
                            <a:gdLst/>
                            <a:ahLst/>
                            <a:cxnLst/>
                            <a:rect l="0" t="0" r="0" b="0"/>
                            <a:pathLst>
                              <a:path w="1365077" h="922996">
                                <a:moveTo>
                                  <a:pt x="0" y="0"/>
                                </a:moveTo>
                                <a:lnTo>
                                  <a:pt x="687263" y="0"/>
                                </a:lnTo>
                                <a:lnTo>
                                  <a:pt x="687263" y="899952"/>
                                </a:lnTo>
                                <a:lnTo>
                                  <a:pt x="1328501" y="899952"/>
                                </a:lnTo>
                                <a:lnTo>
                                  <a:pt x="1328501" y="886420"/>
                                </a:lnTo>
                                <a:lnTo>
                                  <a:pt x="1365077" y="904708"/>
                                </a:lnTo>
                                <a:lnTo>
                                  <a:pt x="1328501" y="922996"/>
                                </a:lnTo>
                                <a:lnTo>
                                  <a:pt x="1328501" y="909462"/>
                                </a:lnTo>
                                <a:lnTo>
                                  <a:pt x="677753" y="909462"/>
                                </a:lnTo>
                                <a:lnTo>
                                  <a:pt x="677753" y="9510"/>
                                </a:lnTo>
                                <a:lnTo>
                                  <a:pt x="0" y="95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 name="Rectangle 4596"/>
                        <wps:cNvSpPr/>
                        <wps:spPr>
                          <a:xfrm>
                            <a:off x="363992" y="370941"/>
                            <a:ext cx="1475873" cy="148646"/>
                          </a:xfrm>
                          <a:prstGeom prst="rect">
                            <a:avLst/>
                          </a:prstGeom>
                          <a:ln>
                            <a:noFill/>
                          </a:ln>
                        </wps:spPr>
                        <wps:txbx>
                          <w:txbxContent>
                            <w:p w:rsidR="00C87C6F" w:rsidRDefault="00C87C6F">
                              <w:pPr>
                                <w:spacing w:after="160" w:line="259" w:lineRule="auto"/>
                                <w:ind w:left="0" w:right="0" w:firstLine="0"/>
                                <w:jc w:val="left"/>
                              </w:pPr>
                              <w:r>
                                <w:rPr>
                                  <w:sz w:val="17"/>
                                </w:rPr>
                                <w:t xml:space="preserve">Kosten über definiertem </w:t>
                              </w:r>
                            </w:p>
                          </w:txbxContent>
                        </wps:txbx>
                        <wps:bodyPr horzOverflow="overflow" vert="horz" lIns="0" tIns="0" rIns="0" bIns="0" rtlCol="0">
                          <a:noAutofit/>
                        </wps:bodyPr>
                      </wps:wsp>
                      <wps:wsp>
                        <wps:cNvPr id="4597" name="Rectangle 4597"/>
                        <wps:cNvSpPr/>
                        <wps:spPr>
                          <a:xfrm>
                            <a:off x="363992" y="502615"/>
                            <a:ext cx="858263" cy="148646"/>
                          </a:xfrm>
                          <a:prstGeom prst="rect">
                            <a:avLst/>
                          </a:prstGeom>
                          <a:ln>
                            <a:noFill/>
                          </a:ln>
                        </wps:spPr>
                        <wps:txbx>
                          <w:txbxContent>
                            <w:p w:rsidR="00C87C6F" w:rsidRDefault="00C87C6F">
                              <w:pPr>
                                <w:spacing w:after="160" w:line="259" w:lineRule="auto"/>
                                <w:ind w:left="0" w:right="0" w:firstLine="0"/>
                                <w:jc w:val="left"/>
                              </w:pPr>
                              <w:r>
                                <w:rPr>
                                  <w:sz w:val="17"/>
                                </w:rPr>
                                <w:t>Grenzbereich?</w:t>
                              </w:r>
                            </w:p>
                          </w:txbxContent>
                        </wps:txbx>
                        <wps:bodyPr horzOverflow="overflow" vert="horz" lIns="0" tIns="0" rIns="0" bIns="0" rtlCol="0">
                          <a:noAutofit/>
                        </wps:bodyPr>
                      </wps:wsp>
                      <wps:wsp>
                        <wps:cNvPr id="4598" name="Rectangle 4598"/>
                        <wps:cNvSpPr/>
                        <wps:spPr>
                          <a:xfrm>
                            <a:off x="363992" y="1317955"/>
                            <a:ext cx="1693905" cy="148646"/>
                          </a:xfrm>
                          <a:prstGeom prst="rect">
                            <a:avLst/>
                          </a:prstGeom>
                          <a:ln>
                            <a:noFill/>
                          </a:ln>
                        </wps:spPr>
                        <wps:txbx>
                          <w:txbxContent>
                            <w:p w:rsidR="00C87C6F" w:rsidRDefault="00C87C6F">
                              <w:pPr>
                                <w:spacing w:after="160" w:line="259" w:lineRule="auto"/>
                                <w:ind w:left="0" w:right="0" w:firstLine="0"/>
                                <w:jc w:val="left"/>
                              </w:pPr>
                              <w:r>
                                <w:rPr>
                                  <w:sz w:val="17"/>
                                </w:rPr>
                                <w:t xml:space="preserve">Projekt notwendig aufgrund </w:t>
                              </w:r>
                            </w:p>
                          </w:txbxContent>
                        </wps:txbx>
                        <wps:bodyPr horzOverflow="overflow" vert="horz" lIns="0" tIns="0" rIns="0" bIns="0" rtlCol="0">
                          <a:noAutofit/>
                        </wps:bodyPr>
                      </wps:wsp>
                      <wps:wsp>
                        <wps:cNvPr id="4599" name="Rectangle 4599"/>
                        <wps:cNvSpPr/>
                        <wps:spPr>
                          <a:xfrm>
                            <a:off x="363992" y="1449519"/>
                            <a:ext cx="1690610" cy="148844"/>
                          </a:xfrm>
                          <a:prstGeom prst="rect">
                            <a:avLst/>
                          </a:prstGeom>
                          <a:ln>
                            <a:noFill/>
                          </a:ln>
                        </wps:spPr>
                        <wps:txbx>
                          <w:txbxContent>
                            <w:p w:rsidR="00C87C6F" w:rsidRDefault="00C87C6F">
                              <w:pPr>
                                <w:spacing w:after="160" w:line="259" w:lineRule="auto"/>
                                <w:ind w:left="0" w:right="0" w:firstLine="0"/>
                                <w:jc w:val="left"/>
                              </w:pPr>
                              <w:r>
                                <w:rPr>
                                  <w:sz w:val="17"/>
                                </w:rPr>
                                <w:t xml:space="preserve">staatlicher Regelungen oder </w:t>
                              </w:r>
                            </w:p>
                          </w:txbxContent>
                        </wps:txbx>
                        <wps:bodyPr horzOverflow="overflow" vert="horz" lIns="0" tIns="0" rIns="0" bIns="0" rtlCol="0">
                          <a:noAutofit/>
                        </wps:bodyPr>
                      </wps:wsp>
                      <wps:wsp>
                        <wps:cNvPr id="4600" name="Rectangle 4600"/>
                        <wps:cNvSpPr/>
                        <wps:spPr>
                          <a:xfrm>
                            <a:off x="363992" y="1581485"/>
                            <a:ext cx="1797083" cy="148646"/>
                          </a:xfrm>
                          <a:prstGeom prst="rect">
                            <a:avLst/>
                          </a:prstGeom>
                          <a:ln>
                            <a:noFill/>
                          </a:ln>
                        </wps:spPr>
                        <wps:txbx>
                          <w:txbxContent>
                            <w:p w:rsidR="00C87C6F" w:rsidRDefault="00C87C6F">
                              <w:pPr>
                                <w:spacing w:after="160" w:line="259" w:lineRule="auto"/>
                                <w:ind w:left="0" w:right="0" w:firstLine="0"/>
                                <w:jc w:val="left"/>
                              </w:pPr>
                              <w:r>
                                <w:rPr>
                                  <w:sz w:val="17"/>
                                </w:rPr>
                                <w:t>vertraglicher Verpflichtungen?</w:t>
                              </w:r>
                            </w:p>
                          </w:txbxContent>
                        </wps:txbx>
                        <wps:bodyPr horzOverflow="overflow" vert="horz" lIns="0" tIns="0" rIns="0" bIns="0" rtlCol="0">
                          <a:noAutofit/>
                        </wps:bodyPr>
                      </wps:wsp>
                      <wps:wsp>
                        <wps:cNvPr id="4601" name="Rectangle 4601"/>
                        <wps:cNvSpPr/>
                        <wps:spPr>
                          <a:xfrm>
                            <a:off x="363992" y="2171212"/>
                            <a:ext cx="1457339" cy="148646"/>
                          </a:xfrm>
                          <a:prstGeom prst="rect">
                            <a:avLst/>
                          </a:prstGeom>
                          <a:ln>
                            <a:noFill/>
                          </a:ln>
                        </wps:spPr>
                        <wps:txbx>
                          <w:txbxContent>
                            <w:p w:rsidR="00C87C6F" w:rsidRDefault="00C87C6F">
                              <w:pPr>
                                <w:spacing w:after="160" w:line="259" w:lineRule="auto"/>
                                <w:ind w:left="0" w:right="0" w:firstLine="0"/>
                                <w:jc w:val="left"/>
                              </w:pPr>
                              <w:r>
                                <w:rPr>
                                  <w:sz w:val="17"/>
                                </w:rPr>
                                <w:t>Projekt für Management</w:t>
                              </w:r>
                            </w:p>
                          </w:txbxContent>
                        </wps:txbx>
                        <wps:bodyPr horzOverflow="overflow" vert="horz" lIns="0" tIns="0" rIns="0" bIns="0" rtlCol="0">
                          <a:noAutofit/>
                        </wps:bodyPr>
                      </wps:wsp>
                      <wps:wsp>
                        <wps:cNvPr id="4602" name="Rectangle 4602"/>
                        <wps:cNvSpPr/>
                        <wps:spPr>
                          <a:xfrm>
                            <a:off x="1459992" y="2171212"/>
                            <a:ext cx="44657" cy="148646"/>
                          </a:xfrm>
                          <a:prstGeom prst="rect">
                            <a:avLst/>
                          </a:prstGeom>
                          <a:ln>
                            <a:noFill/>
                          </a:ln>
                        </wps:spPr>
                        <wps:txbx>
                          <w:txbxContent>
                            <w:p w:rsidR="00C87C6F" w:rsidRDefault="00C87C6F">
                              <w:pPr>
                                <w:spacing w:after="160" w:line="259" w:lineRule="auto"/>
                                <w:ind w:left="0" w:right="0" w:firstLine="0"/>
                                <w:jc w:val="left"/>
                              </w:pPr>
                              <w:r>
                                <w:rPr>
                                  <w:sz w:val="17"/>
                                </w:rPr>
                                <w:t>-</w:t>
                              </w:r>
                            </w:p>
                          </w:txbxContent>
                        </wps:txbx>
                        <wps:bodyPr horzOverflow="overflow" vert="horz" lIns="0" tIns="0" rIns="0" bIns="0" rtlCol="0">
                          <a:noAutofit/>
                        </wps:bodyPr>
                      </wps:wsp>
                      <wps:wsp>
                        <wps:cNvPr id="4603" name="Rectangle 4603"/>
                        <wps:cNvSpPr/>
                        <wps:spPr>
                          <a:xfrm>
                            <a:off x="1518513" y="2171212"/>
                            <a:ext cx="294503" cy="148646"/>
                          </a:xfrm>
                          <a:prstGeom prst="rect">
                            <a:avLst/>
                          </a:prstGeom>
                          <a:ln>
                            <a:noFill/>
                          </a:ln>
                        </wps:spPr>
                        <wps:txbx>
                          <w:txbxContent>
                            <w:p w:rsidR="00C87C6F" w:rsidRDefault="00C87C6F">
                              <w:pPr>
                                <w:spacing w:after="160" w:line="259" w:lineRule="auto"/>
                                <w:ind w:left="0" w:right="0" w:firstLine="0"/>
                                <w:jc w:val="left"/>
                              </w:pPr>
                              <w:r>
                                <w:rPr>
                                  <w:sz w:val="17"/>
                                </w:rPr>
                                <w:t xml:space="preserve">bzw. </w:t>
                              </w:r>
                            </w:p>
                          </w:txbxContent>
                        </wps:txbx>
                        <wps:bodyPr horzOverflow="overflow" vert="horz" lIns="0" tIns="0" rIns="0" bIns="0" rtlCol="0">
                          <a:noAutofit/>
                        </wps:bodyPr>
                      </wps:wsp>
                      <wps:wsp>
                        <wps:cNvPr id="4604" name="Rectangle 4604"/>
                        <wps:cNvSpPr/>
                        <wps:spPr>
                          <a:xfrm>
                            <a:off x="363992" y="2302886"/>
                            <a:ext cx="1786868" cy="148646"/>
                          </a:xfrm>
                          <a:prstGeom prst="rect">
                            <a:avLst/>
                          </a:prstGeom>
                          <a:ln>
                            <a:noFill/>
                          </a:ln>
                        </wps:spPr>
                        <wps:txbx>
                          <w:txbxContent>
                            <w:p w:rsidR="00C87C6F" w:rsidRDefault="00C87C6F">
                              <w:pPr>
                                <w:spacing w:after="160" w:line="259" w:lineRule="auto"/>
                                <w:ind w:left="0" w:right="0" w:firstLine="0"/>
                                <w:jc w:val="left"/>
                              </w:pPr>
                              <w:r>
                                <w:rPr>
                                  <w:sz w:val="17"/>
                                </w:rPr>
                                <w:t>Führungsinformationssystem?</w:t>
                              </w:r>
                            </w:p>
                          </w:txbxContent>
                        </wps:txbx>
                        <wps:bodyPr horzOverflow="overflow" vert="horz" lIns="0" tIns="0" rIns="0" bIns="0" rtlCol="0">
                          <a:noAutofit/>
                        </wps:bodyPr>
                      </wps:wsp>
                      <wps:wsp>
                        <wps:cNvPr id="4605" name="Rectangle 4605"/>
                        <wps:cNvSpPr/>
                        <wps:spPr>
                          <a:xfrm>
                            <a:off x="4566453" y="2104534"/>
                            <a:ext cx="969153" cy="148844"/>
                          </a:xfrm>
                          <a:prstGeom prst="rect">
                            <a:avLst/>
                          </a:prstGeom>
                          <a:ln>
                            <a:noFill/>
                          </a:ln>
                        </wps:spPr>
                        <wps:txbx>
                          <w:txbxContent>
                            <w:p w:rsidR="00C87C6F" w:rsidRDefault="00C87C6F">
                              <w:pPr>
                                <w:spacing w:after="160" w:line="259" w:lineRule="auto"/>
                                <w:ind w:left="0" w:right="0" w:firstLine="0"/>
                                <w:jc w:val="left"/>
                              </w:pPr>
                              <w:r>
                                <w:rPr>
                                  <w:sz w:val="17"/>
                                </w:rPr>
                                <w:t xml:space="preserve">Alternativen für </w:t>
                              </w:r>
                            </w:p>
                          </w:txbxContent>
                        </wps:txbx>
                        <wps:bodyPr horzOverflow="overflow" vert="horz" lIns="0" tIns="0" rIns="0" bIns="0" rtlCol="0">
                          <a:noAutofit/>
                        </wps:bodyPr>
                      </wps:wsp>
                      <wps:wsp>
                        <wps:cNvPr id="4606" name="Rectangle 4606"/>
                        <wps:cNvSpPr/>
                        <wps:spPr>
                          <a:xfrm>
                            <a:off x="4566453" y="2236500"/>
                            <a:ext cx="1062576" cy="148647"/>
                          </a:xfrm>
                          <a:prstGeom prst="rect">
                            <a:avLst/>
                          </a:prstGeom>
                          <a:ln>
                            <a:noFill/>
                          </a:ln>
                        </wps:spPr>
                        <wps:txbx>
                          <w:txbxContent>
                            <w:p w:rsidR="00C87C6F" w:rsidRDefault="00C87C6F">
                              <w:pPr>
                                <w:spacing w:after="160" w:line="259" w:lineRule="auto"/>
                                <w:ind w:left="0" w:right="0" w:firstLine="0"/>
                                <w:jc w:val="left"/>
                              </w:pPr>
                              <w:r>
                                <w:rPr>
                                  <w:sz w:val="17"/>
                                </w:rPr>
                                <w:t xml:space="preserve">Implementierung </w:t>
                              </w:r>
                            </w:p>
                          </w:txbxContent>
                        </wps:txbx>
                        <wps:bodyPr horzOverflow="overflow" vert="horz" lIns="0" tIns="0" rIns="0" bIns="0" rtlCol="0">
                          <a:noAutofit/>
                        </wps:bodyPr>
                      </wps:wsp>
                      <wps:wsp>
                        <wps:cNvPr id="4607" name="Rectangle 4607"/>
                        <wps:cNvSpPr/>
                        <wps:spPr>
                          <a:xfrm>
                            <a:off x="4566453" y="2368173"/>
                            <a:ext cx="642420" cy="148647"/>
                          </a:xfrm>
                          <a:prstGeom prst="rect">
                            <a:avLst/>
                          </a:prstGeom>
                          <a:ln>
                            <a:noFill/>
                          </a:ln>
                        </wps:spPr>
                        <wps:txbx>
                          <w:txbxContent>
                            <w:p w:rsidR="00C87C6F" w:rsidRDefault="00C87C6F">
                              <w:pPr>
                                <w:spacing w:after="160" w:line="259" w:lineRule="auto"/>
                                <w:ind w:left="0" w:right="0" w:firstLine="0"/>
                                <w:jc w:val="left"/>
                              </w:pPr>
                              <w:r>
                                <w:rPr>
                                  <w:sz w:val="17"/>
                                </w:rPr>
                                <w:t>vorhanden</w:t>
                              </w:r>
                            </w:p>
                          </w:txbxContent>
                        </wps:txbx>
                        <wps:bodyPr horzOverflow="overflow" vert="horz" lIns="0" tIns="0" rIns="0" bIns="0" rtlCol="0">
                          <a:noAutofit/>
                        </wps:bodyPr>
                      </wps:wsp>
                      <wps:wsp>
                        <wps:cNvPr id="4608" name="Rectangle 4608"/>
                        <wps:cNvSpPr/>
                        <wps:spPr>
                          <a:xfrm>
                            <a:off x="5049987" y="2368173"/>
                            <a:ext cx="67569" cy="148647"/>
                          </a:xfrm>
                          <a:prstGeom prst="rect">
                            <a:avLst/>
                          </a:prstGeom>
                          <a:ln>
                            <a:noFill/>
                          </a:ln>
                        </wps:spPr>
                        <wps:txbx>
                          <w:txbxContent>
                            <w:p w:rsidR="00C87C6F" w:rsidRDefault="00C87C6F">
                              <w:pPr>
                                <w:spacing w:after="160" w:line="259" w:lineRule="auto"/>
                                <w:ind w:left="0" w:right="0" w:firstLine="0"/>
                                <w:jc w:val="left"/>
                              </w:pPr>
                              <w:r>
                                <w:rPr>
                                  <w:sz w:val="17"/>
                                </w:rPr>
                                <w:t>?</w:t>
                              </w:r>
                            </w:p>
                          </w:txbxContent>
                        </wps:txbx>
                        <wps:bodyPr horzOverflow="overflow" vert="horz" lIns="0" tIns="0" rIns="0" bIns="0" rtlCol="0">
                          <a:noAutofit/>
                        </wps:bodyPr>
                      </wps:wsp>
                      <wps:wsp>
                        <wps:cNvPr id="4609" name="Rectangle 4609"/>
                        <wps:cNvSpPr/>
                        <wps:spPr>
                          <a:xfrm>
                            <a:off x="2456139" y="370941"/>
                            <a:ext cx="277137" cy="148646"/>
                          </a:xfrm>
                          <a:prstGeom prst="rect">
                            <a:avLst/>
                          </a:prstGeom>
                          <a:ln>
                            <a:noFill/>
                          </a:ln>
                        </wps:spPr>
                        <wps:txbx>
                          <w:txbxContent>
                            <w:p w:rsidR="00C87C6F" w:rsidRDefault="00C87C6F">
                              <w:pPr>
                                <w:spacing w:after="160" w:line="259" w:lineRule="auto"/>
                                <w:ind w:left="0" w:right="0" w:firstLine="0"/>
                                <w:jc w:val="left"/>
                              </w:pPr>
                              <w:r>
                                <w:rPr>
                                  <w:sz w:val="17"/>
                                </w:rPr>
                                <w:t>Nein</w:t>
                              </w:r>
                            </w:p>
                          </w:txbxContent>
                        </wps:txbx>
                        <wps:bodyPr horzOverflow="overflow" vert="horz" lIns="0" tIns="0" rIns="0" bIns="0" rtlCol="0">
                          <a:noAutofit/>
                        </wps:bodyPr>
                      </wps:wsp>
                      <wps:wsp>
                        <wps:cNvPr id="4610" name="Rectangle 4610"/>
                        <wps:cNvSpPr/>
                        <wps:spPr>
                          <a:xfrm>
                            <a:off x="2097695" y="1763451"/>
                            <a:ext cx="277282" cy="148646"/>
                          </a:xfrm>
                          <a:prstGeom prst="rect">
                            <a:avLst/>
                          </a:prstGeom>
                          <a:ln>
                            <a:noFill/>
                          </a:ln>
                        </wps:spPr>
                        <wps:txbx>
                          <w:txbxContent>
                            <w:p w:rsidR="00C87C6F" w:rsidRDefault="00C87C6F">
                              <w:pPr>
                                <w:spacing w:after="160" w:line="259" w:lineRule="auto"/>
                                <w:ind w:left="0" w:right="0" w:firstLine="0"/>
                                <w:jc w:val="left"/>
                              </w:pPr>
                              <w:r>
                                <w:rPr>
                                  <w:sz w:val="17"/>
                                </w:rPr>
                                <w:t>Nein</w:t>
                              </w:r>
                            </w:p>
                          </w:txbxContent>
                        </wps:txbx>
                        <wps:bodyPr horzOverflow="overflow" vert="horz" lIns="0" tIns="0" rIns="0" bIns="0" rtlCol="0">
                          <a:noAutofit/>
                        </wps:bodyPr>
                      </wps:wsp>
                      <wps:wsp>
                        <wps:cNvPr id="4611" name="Rectangle 4611"/>
                        <wps:cNvSpPr/>
                        <wps:spPr>
                          <a:xfrm>
                            <a:off x="2103852" y="2666792"/>
                            <a:ext cx="277506" cy="148845"/>
                          </a:xfrm>
                          <a:prstGeom prst="rect">
                            <a:avLst/>
                          </a:prstGeom>
                          <a:ln>
                            <a:noFill/>
                          </a:ln>
                        </wps:spPr>
                        <wps:txbx>
                          <w:txbxContent>
                            <w:p w:rsidR="00C87C6F" w:rsidRDefault="00C87C6F">
                              <w:pPr>
                                <w:spacing w:after="160" w:line="259" w:lineRule="auto"/>
                                <w:ind w:left="0" w:right="0" w:firstLine="0"/>
                                <w:jc w:val="left"/>
                              </w:pPr>
                              <w:r>
                                <w:rPr>
                                  <w:sz w:val="17"/>
                                </w:rPr>
                                <w:t>Nein</w:t>
                              </w:r>
                            </w:p>
                          </w:txbxContent>
                        </wps:txbx>
                        <wps:bodyPr horzOverflow="overflow" vert="horz" lIns="0" tIns="0" rIns="0" bIns="0" rtlCol="0">
                          <a:noAutofit/>
                        </wps:bodyPr>
                      </wps:wsp>
                      <wps:wsp>
                        <wps:cNvPr id="4612" name="Rectangle 4612"/>
                        <wps:cNvSpPr/>
                        <wps:spPr>
                          <a:xfrm>
                            <a:off x="4210019" y="1782470"/>
                            <a:ext cx="277137" cy="148646"/>
                          </a:xfrm>
                          <a:prstGeom prst="rect">
                            <a:avLst/>
                          </a:prstGeom>
                          <a:ln>
                            <a:noFill/>
                          </a:ln>
                        </wps:spPr>
                        <wps:txbx>
                          <w:txbxContent>
                            <w:p w:rsidR="00C87C6F" w:rsidRDefault="00C87C6F">
                              <w:pPr>
                                <w:spacing w:after="160" w:line="259" w:lineRule="auto"/>
                                <w:ind w:left="0" w:right="0" w:firstLine="0"/>
                                <w:jc w:val="left"/>
                              </w:pPr>
                              <w:r>
                                <w:rPr>
                                  <w:sz w:val="17"/>
                                </w:rPr>
                                <w:t>Nein</w:t>
                              </w:r>
                            </w:p>
                          </w:txbxContent>
                        </wps:txbx>
                        <wps:bodyPr horzOverflow="overflow" vert="horz" lIns="0" tIns="0" rIns="0" bIns="0" rtlCol="0">
                          <a:noAutofit/>
                        </wps:bodyPr>
                      </wps:wsp>
                      <wps:wsp>
                        <wps:cNvPr id="4613" name="Rectangle 4613"/>
                        <wps:cNvSpPr/>
                        <wps:spPr>
                          <a:xfrm>
                            <a:off x="2125919" y="874958"/>
                            <a:ext cx="46554" cy="148647"/>
                          </a:xfrm>
                          <a:prstGeom prst="rect">
                            <a:avLst/>
                          </a:prstGeom>
                          <a:ln>
                            <a:noFill/>
                          </a:ln>
                        </wps:spPr>
                        <wps:txbx>
                          <w:txbxContent>
                            <w:p w:rsidR="00C87C6F" w:rsidRDefault="00C87C6F">
                              <w:pPr>
                                <w:spacing w:after="160" w:line="259" w:lineRule="auto"/>
                                <w:ind w:left="0" w:right="0" w:firstLine="0"/>
                                <w:jc w:val="left"/>
                              </w:pPr>
                              <w:r>
                                <w:rPr>
                                  <w:sz w:val="17"/>
                                </w:rPr>
                                <w:t>J</w:t>
                              </w:r>
                            </w:p>
                          </w:txbxContent>
                        </wps:txbx>
                        <wps:bodyPr horzOverflow="overflow" vert="horz" lIns="0" tIns="0" rIns="0" bIns="0" rtlCol="0">
                          <a:noAutofit/>
                        </wps:bodyPr>
                      </wps:wsp>
                      <wps:wsp>
                        <wps:cNvPr id="4614" name="Rectangle 4614"/>
                        <wps:cNvSpPr/>
                        <wps:spPr>
                          <a:xfrm>
                            <a:off x="2161032" y="874958"/>
                            <a:ext cx="69904" cy="148647"/>
                          </a:xfrm>
                          <a:prstGeom prst="rect">
                            <a:avLst/>
                          </a:prstGeom>
                          <a:ln>
                            <a:noFill/>
                          </a:ln>
                        </wps:spPr>
                        <wps:txbx>
                          <w:txbxContent>
                            <w:p w:rsidR="00C87C6F" w:rsidRDefault="00C87C6F">
                              <w:pPr>
                                <w:spacing w:after="160" w:line="259" w:lineRule="auto"/>
                                <w:ind w:left="0" w:right="0" w:firstLine="0"/>
                                <w:jc w:val="left"/>
                              </w:pPr>
                              <w:r>
                                <w:rPr>
                                  <w:sz w:val="17"/>
                                </w:rPr>
                                <w:t>a</w:t>
                              </w:r>
                            </w:p>
                          </w:txbxContent>
                        </wps:txbx>
                        <wps:bodyPr horzOverflow="overflow" vert="horz" lIns="0" tIns="0" rIns="0" bIns="0" rtlCol="0">
                          <a:noAutofit/>
                        </wps:bodyPr>
                      </wps:wsp>
                      <wps:wsp>
                        <wps:cNvPr id="4615" name="Rectangle 4615"/>
                        <wps:cNvSpPr/>
                        <wps:spPr>
                          <a:xfrm>
                            <a:off x="2486436" y="1269675"/>
                            <a:ext cx="46554" cy="148646"/>
                          </a:xfrm>
                          <a:prstGeom prst="rect">
                            <a:avLst/>
                          </a:prstGeom>
                          <a:ln>
                            <a:noFill/>
                          </a:ln>
                        </wps:spPr>
                        <wps:txbx>
                          <w:txbxContent>
                            <w:p w:rsidR="00C87C6F" w:rsidRDefault="00C87C6F">
                              <w:pPr>
                                <w:spacing w:after="160" w:line="259" w:lineRule="auto"/>
                                <w:ind w:left="0" w:right="0" w:firstLine="0"/>
                                <w:jc w:val="left"/>
                              </w:pPr>
                              <w:r>
                                <w:rPr>
                                  <w:sz w:val="17"/>
                                </w:rPr>
                                <w:t>J</w:t>
                              </w:r>
                            </w:p>
                          </w:txbxContent>
                        </wps:txbx>
                        <wps:bodyPr horzOverflow="overflow" vert="horz" lIns="0" tIns="0" rIns="0" bIns="0" rtlCol="0">
                          <a:noAutofit/>
                        </wps:bodyPr>
                      </wps:wsp>
                      <wps:wsp>
                        <wps:cNvPr id="4616" name="Rectangle 4616"/>
                        <wps:cNvSpPr/>
                        <wps:spPr>
                          <a:xfrm>
                            <a:off x="2521549" y="1269675"/>
                            <a:ext cx="69904" cy="148646"/>
                          </a:xfrm>
                          <a:prstGeom prst="rect">
                            <a:avLst/>
                          </a:prstGeom>
                          <a:ln>
                            <a:noFill/>
                          </a:ln>
                        </wps:spPr>
                        <wps:txbx>
                          <w:txbxContent>
                            <w:p w:rsidR="00C87C6F" w:rsidRDefault="00C87C6F">
                              <w:pPr>
                                <w:spacing w:after="160" w:line="259" w:lineRule="auto"/>
                                <w:ind w:left="0" w:right="0" w:firstLine="0"/>
                                <w:jc w:val="left"/>
                              </w:pPr>
                              <w:r>
                                <w:rPr>
                                  <w:sz w:val="17"/>
                                </w:rPr>
                                <w:t>a</w:t>
                              </w:r>
                            </w:p>
                          </w:txbxContent>
                        </wps:txbx>
                        <wps:bodyPr horzOverflow="overflow" vert="horz" lIns="0" tIns="0" rIns="0" bIns="0" rtlCol="0">
                          <a:noAutofit/>
                        </wps:bodyPr>
                      </wps:wsp>
                      <wps:wsp>
                        <wps:cNvPr id="4617" name="Rectangle 4617"/>
                        <wps:cNvSpPr/>
                        <wps:spPr>
                          <a:xfrm>
                            <a:off x="2486436" y="2152192"/>
                            <a:ext cx="46554" cy="148646"/>
                          </a:xfrm>
                          <a:prstGeom prst="rect">
                            <a:avLst/>
                          </a:prstGeom>
                          <a:ln>
                            <a:noFill/>
                          </a:ln>
                        </wps:spPr>
                        <wps:txbx>
                          <w:txbxContent>
                            <w:p w:rsidR="00C87C6F" w:rsidRDefault="00C87C6F">
                              <w:pPr>
                                <w:spacing w:after="160" w:line="259" w:lineRule="auto"/>
                                <w:ind w:left="0" w:right="0" w:firstLine="0"/>
                                <w:jc w:val="left"/>
                              </w:pPr>
                              <w:r>
                                <w:rPr>
                                  <w:sz w:val="17"/>
                                </w:rPr>
                                <w:t>J</w:t>
                              </w:r>
                            </w:p>
                          </w:txbxContent>
                        </wps:txbx>
                        <wps:bodyPr horzOverflow="overflow" vert="horz" lIns="0" tIns="0" rIns="0" bIns="0" rtlCol="0">
                          <a:noAutofit/>
                        </wps:bodyPr>
                      </wps:wsp>
                      <wps:wsp>
                        <wps:cNvPr id="4618" name="Rectangle 4618"/>
                        <wps:cNvSpPr/>
                        <wps:spPr>
                          <a:xfrm>
                            <a:off x="2521549" y="2152192"/>
                            <a:ext cx="69904" cy="148646"/>
                          </a:xfrm>
                          <a:prstGeom prst="rect">
                            <a:avLst/>
                          </a:prstGeom>
                          <a:ln>
                            <a:noFill/>
                          </a:ln>
                        </wps:spPr>
                        <wps:txbx>
                          <w:txbxContent>
                            <w:p w:rsidR="00C87C6F" w:rsidRDefault="00C87C6F">
                              <w:pPr>
                                <w:spacing w:after="160" w:line="259" w:lineRule="auto"/>
                                <w:ind w:left="0" w:right="0" w:firstLine="0"/>
                                <w:jc w:val="left"/>
                              </w:pPr>
                              <w:r>
                                <w:rPr>
                                  <w:sz w:val="17"/>
                                </w:rPr>
                                <w:t>a</w:t>
                              </w:r>
                            </w:p>
                          </w:txbxContent>
                        </wps:txbx>
                        <wps:bodyPr horzOverflow="overflow" vert="horz" lIns="0" tIns="0" rIns="0" bIns="0" rtlCol="0">
                          <a:noAutofit/>
                        </wps:bodyPr>
                      </wps:wsp>
                      <wps:wsp>
                        <wps:cNvPr id="4619" name="Rectangle 4619"/>
                        <wps:cNvSpPr/>
                        <wps:spPr>
                          <a:xfrm>
                            <a:off x="4203923" y="2679045"/>
                            <a:ext cx="46554" cy="148647"/>
                          </a:xfrm>
                          <a:prstGeom prst="rect">
                            <a:avLst/>
                          </a:prstGeom>
                          <a:ln>
                            <a:noFill/>
                          </a:ln>
                        </wps:spPr>
                        <wps:txbx>
                          <w:txbxContent>
                            <w:p w:rsidR="00C87C6F" w:rsidRDefault="00C87C6F">
                              <w:pPr>
                                <w:spacing w:after="160" w:line="259" w:lineRule="auto"/>
                                <w:ind w:left="0" w:right="0" w:firstLine="0"/>
                                <w:jc w:val="left"/>
                              </w:pPr>
                              <w:r>
                                <w:rPr>
                                  <w:sz w:val="17"/>
                                </w:rPr>
                                <w:t>J</w:t>
                              </w:r>
                            </w:p>
                          </w:txbxContent>
                        </wps:txbx>
                        <wps:bodyPr horzOverflow="overflow" vert="horz" lIns="0" tIns="0" rIns="0" bIns="0" rtlCol="0">
                          <a:noAutofit/>
                        </wps:bodyPr>
                      </wps:wsp>
                      <wps:wsp>
                        <wps:cNvPr id="4620" name="Rectangle 4620"/>
                        <wps:cNvSpPr/>
                        <wps:spPr>
                          <a:xfrm>
                            <a:off x="4239159" y="2679045"/>
                            <a:ext cx="69904" cy="148647"/>
                          </a:xfrm>
                          <a:prstGeom prst="rect">
                            <a:avLst/>
                          </a:prstGeom>
                          <a:ln>
                            <a:noFill/>
                          </a:ln>
                        </wps:spPr>
                        <wps:txbx>
                          <w:txbxContent>
                            <w:p w:rsidR="00C87C6F" w:rsidRDefault="00C87C6F">
                              <w:pPr>
                                <w:spacing w:after="160" w:line="259" w:lineRule="auto"/>
                                <w:ind w:left="0" w:right="0" w:firstLine="0"/>
                                <w:jc w:val="left"/>
                              </w:pPr>
                              <w:r>
                                <w:rPr>
                                  <w:sz w:val="17"/>
                                </w:rPr>
                                <w:t>a</w:t>
                              </w:r>
                            </w:p>
                          </w:txbxContent>
                        </wps:txbx>
                        <wps:bodyPr horzOverflow="overflow" vert="horz" lIns="0" tIns="0" rIns="0" bIns="0" rtlCol="0">
                          <a:noAutofit/>
                        </wps:bodyPr>
                      </wps:wsp>
                      <wps:wsp>
                        <wps:cNvPr id="4622" name="Shape 4622"/>
                        <wps:cNvSpPr/>
                        <wps:spPr>
                          <a:xfrm>
                            <a:off x="0" y="0"/>
                            <a:ext cx="853684" cy="265542"/>
                          </a:xfrm>
                          <a:custGeom>
                            <a:avLst/>
                            <a:gdLst/>
                            <a:ahLst/>
                            <a:cxnLst/>
                            <a:rect l="0" t="0" r="0" b="0"/>
                            <a:pathLst>
                              <a:path w="853684" h="265542">
                                <a:moveTo>
                                  <a:pt x="137343" y="0"/>
                                </a:moveTo>
                                <a:lnTo>
                                  <a:pt x="716341" y="0"/>
                                </a:lnTo>
                                <a:cubicBezTo>
                                  <a:pt x="792175" y="0"/>
                                  <a:pt x="853684" y="59436"/>
                                  <a:pt x="853684" y="132771"/>
                                </a:cubicBezTo>
                                <a:cubicBezTo>
                                  <a:pt x="853684" y="206106"/>
                                  <a:pt x="792175" y="265542"/>
                                  <a:pt x="716341" y="265542"/>
                                </a:cubicBezTo>
                                <a:lnTo>
                                  <a:pt x="137343" y="265542"/>
                                </a:lnTo>
                                <a:cubicBezTo>
                                  <a:pt x="61490" y="265542"/>
                                  <a:pt x="0" y="206106"/>
                                  <a:pt x="0" y="132771"/>
                                </a:cubicBezTo>
                                <a:cubicBezTo>
                                  <a:pt x="0" y="59436"/>
                                  <a:pt x="61490" y="0"/>
                                  <a:pt x="137343" y="0"/>
                                </a:cubicBezTo>
                                <a:close/>
                              </a:path>
                            </a:pathLst>
                          </a:custGeom>
                          <a:ln w="5852" cap="flat">
                            <a:miter lim="127000"/>
                          </a:ln>
                        </wps:spPr>
                        <wps:style>
                          <a:lnRef idx="1">
                            <a:srgbClr val="000000"/>
                          </a:lnRef>
                          <a:fillRef idx="0">
                            <a:srgbClr val="000000">
                              <a:alpha val="0"/>
                            </a:srgbClr>
                          </a:fillRef>
                          <a:effectRef idx="0">
                            <a:scrgbClr r="0" g="0" b="0"/>
                          </a:effectRef>
                          <a:fontRef idx="none"/>
                        </wps:style>
                        <wps:bodyPr/>
                      </wps:wsp>
                      <wps:wsp>
                        <wps:cNvPr id="4623" name="Rectangle 4623"/>
                        <wps:cNvSpPr/>
                        <wps:spPr>
                          <a:xfrm>
                            <a:off x="319979" y="86697"/>
                            <a:ext cx="283790" cy="148845"/>
                          </a:xfrm>
                          <a:prstGeom prst="rect">
                            <a:avLst/>
                          </a:prstGeom>
                          <a:ln>
                            <a:noFill/>
                          </a:ln>
                        </wps:spPr>
                        <wps:txbx>
                          <w:txbxContent>
                            <w:p w:rsidR="00C87C6F" w:rsidRDefault="00C87C6F">
                              <w:pPr>
                                <w:spacing w:after="160" w:line="259" w:lineRule="auto"/>
                                <w:ind w:left="0" w:right="0" w:firstLine="0"/>
                                <w:jc w:val="left"/>
                              </w:pPr>
                              <w:r>
                                <w:rPr>
                                  <w:sz w:val="17"/>
                                </w:rPr>
                                <w:t>Start</w:t>
                              </w:r>
                            </w:p>
                          </w:txbxContent>
                        </wps:txbx>
                        <wps:bodyPr horzOverflow="overflow" vert="horz" lIns="0" tIns="0" rIns="0" bIns="0" rtlCol="0">
                          <a:noAutofit/>
                        </wps:bodyPr>
                      </wps:wsp>
                      <wps:wsp>
                        <wps:cNvPr id="4624" name="Shape 4624"/>
                        <wps:cNvSpPr/>
                        <wps:spPr>
                          <a:xfrm>
                            <a:off x="854050" y="109484"/>
                            <a:ext cx="1228161" cy="36576"/>
                          </a:xfrm>
                          <a:custGeom>
                            <a:avLst/>
                            <a:gdLst/>
                            <a:ahLst/>
                            <a:cxnLst/>
                            <a:rect l="0" t="0" r="0" b="0"/>
                            <a:pathLst>
                              <a:path w="1228161" h="36576">
                                <a:moveTo>
                                  <a:pt x="1191524" y="0"/>
                                </a:moveTo>
                                <a:lnTo>
                                  <a:pt x="1228161" y="18166"/>
                                </a:lnTo>
                                <a:lnTo>
                                  <a:pt x="1191646" y="36576"/>
                                </a:lnTo>
                                <a:lnTo>
                                  <a:pt x="1191601" y="23067"/>
                                </a:lnTo>
                                <a:lnTo>
                                  <a:pt x="0" y="27858"/>
                                </a:lnTo>
                                <a:lnTo>
                                  <a:pt x="0" y="18349"/>
                                </a:lnTo>
                                <a:lnTo>
                                  <a:pt x="1191569" y="13557"/>
                                </a:lnTo>
                                <a:lnTo>
                                  <a:pt x="119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50379" o:spid="_x0000_s1266" style="width:422.45pt;height:253.55pt;mso-position-horizontal-relative:char;mso-position-vertical-relative:line" coordsize="53653,3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">
                <v:shape id="Shape 4568" o:spid="_x0000_s1267" style="position:absolute;left:17234;top:1272;width:7169;height:7169;visibility:visible;mso-wrap-style:square;v-text-anchor:top" coordsize="716890,7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" path="m,358445l358445,,716890,358445,358445,716890,,358445xe" filled="f" strokeweight=".16256mm">
                  <v:stroke miterlimit="83231f" joinstyle="miter"/>
                  <v:path arrowok="t" textboxrect="0,0,716890,716890"/>
                </v:shape>
                <v:shape id="Shape 4570" o:spid="_x0000_s1268" style="position:absolute;left:17234;top:10277;width:7169;height:7169;visibility:visible;mso-wrap-style:square;v-text-anchor:top" coordsize="716890,7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" path="m,358445l358445,,716890,358445,358445,716890,,358445xe" filled="f" strokeweight=".16256mm">
                  <v:stroke miterlimit="83231f" joinstyle="miter"/>
                  <v:path arrowok="t" textboxrect="0,0,716890,716890"/>
                </v:shape>
                <v:shape id="Shape 4572" o:spid="_x0000_s1269" style="position:absolute;left:17234;top:19275;width:7169;height:7169;visibility:visible;mso-wrap-style:square;v-text-anchor:top" coordsize="716890,7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" path="m,358445l358445,,716890,358445,358445,716890,,358445xe" filled="f" strokeweight=".16256mm">
                  <v:stroke miterlimit="83231f" joinstyle="miter"/>
                  <v:path arrowok="t" textboxrect="0,0,716890,716890"/>
                </v:shape>
                <v:shape id="Shape 4574" o:spid="_x0000_s1270" style="position:absolute;left:38053;top:19275;width:7169;height:7169;visibility:visible;mso-wrap-style:square;v-text-anchor:top" coordsize="716890,7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" path="m,358445l358445,,716890,358445,358445,716890,,358445xe" filled="f" strokeweight=".16256mm">
                  <v:stroke miterlimit="83231f" joinstyle="miter"/>
                  <v:path arrowok="t" textboxrect="0,0,716890,716890"/>
                </v:shape>
                <v:shape id="Shape 4576" o:spid="_x0000_s1271" style="position:absolute;left:12721;top:28273;width:16188;height:3928;visibility:visible;mso-wrap-style:square;v-text-anchor:top" coordsize="1618854,39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" path="m,65470c,29315,29321,,65471,l1553382,v36150,,65472,29315,65472,65470l1618854,327355v,36158,-29322,65471,-65472,65471l65471,392826c29321,392826,,363513,,327355l,65470xe" filled="f" strokeweight=".16256mm">
                  <v:stroke miterlimit="83231f" joinstyle="miter"/>
                  <v:path arrowok="t" textboxrect="0,0,1618854,392826"/>
                </v:shape>
                <v:rect id="Rectangle 4577" o:spid="_x0000_s1272" style="position:absolute;left:17127;top:29129;width:9810;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U3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JiUZTf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„Business Case“:</w:t>
                        </w:r>
                      </w:p>
                    </w:txbxContent>
                  </v:textbox>
                </v:rect>
                <v:rect id="Rectangle 4578" o:spid="_x0000_s1273" style="position:absolute;left:15335;top:30446;width:4014;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F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pC/FF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7"/>
                          </w:rPr>
                          <w:t>Kosten</w:t>
                        </w:r>
                      </w:p>
                    </w:txbxContent>
                  </v:textbox>
                </v:rect>
                <v:rect id="Rectangle 4579" o:spid="_x0000_s1274" style="position:absolute;left:18356;top:30446;width:447;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1Te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IZHVN7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w:t>
                        </w:r>
                      </w:p>
                    </w:txbxContent>
                  </v:textbox>
                </v:rect>
                <v:rect id="Rectangle 4580" o:spid="_x0000_s1275" style="position:absolute;left:18693;top:30446;width:4236;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1kwwAAAN0AAAAPAAAAZHJzL2Rvd25yZXYueG1sRE/LisIw&#10;FN0P+A/hCu7GVNG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IqiNZM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7"/>
                          </w:rPr>
                          <w:t>Nutzen</w:t>
                        </w:r>
                      </w:p>
                    </w:txbxContent>
                  </v:textbox>
                </v:rect>
                <v:rect id="Rectangle 4581" o:spid="_x0000_s1276" style="position:absolute;left:21882;top:30446;width:447;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j/xgAAAN0AAAAPAAAAZHJzL2Rvd25yZXYueG1sRI9Pa8JA&#10;FMTvQr/D8gredGOx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TeQo/8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w:t>
                        </w:r>
                      </w:p>
                    </w:txbxContent>
                  </v:textbox>
                </v:rect>
                <v:rect id="Rectangle 4582" o:spid="_x0000_s1277" style="position:absolute;left:22219;top:30446;width:5436;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aI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vTa2iM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Vergleich</w:t>
                        </w:r>
                      </w:p>
                    </w:txbxContent>
                  </v:textbox>
                </v:rect>
                <v:shape id="Shape 4584" o:spid="_x0000_s1278" style="position:absolute;left:33540;top:28273;width:16188;height:3928;visibility:visible;mso-wrap-style:square;v-text-anchor:top" coordsize="1618854,39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" path="m,65470c,29315,29322,,65471,l1553383,v36149,,65471,29315,65471,65470l1618854,327355v,36158,-29322,65471,-65471,65471l65471,392826c29322,392826,,363513,,327355l,65470xe" filled="f" strokeweight=".16256mm">
                  <v:stroke miterlimit="83231f" joinstyle="miter"/>
                  <v:path arrowok="t" textboxrect="0,0,1618854,392826"/>
                </v:shape>
                <v:rect id="Rectangle 4585" o:spid="_x0000_s1279" style="position:absolute;left:37948;top:29129;width:10140;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y78xwAAAN0AAAAPAAAAZHJzL2Rvd25yZXYueG1sRI9Ba8JA&#10;FITvhf6H5RW8NZtKL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LfLvz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 xml:space="preserve">„Business Case“: </w:t>
                        </w:r>
                      </w:p>
                    </w:txbxContent>
                  </v:textbox>
                </v:rect>
                <v:rect id="Rectangle 4586" o:spid="_x0000_s1280" style="position:absolute;left:38131;top:30446;width:9328;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Kostenvergleich</w:t>
                        </w:r>
                      </w:p>
                    </w:txbxContent>
                  </v:textbox>
                </v:rect>
                <v:shape id="Shape 4587" o:spid="_x0000_s1281" style="position:absolute;left:20639;top:8445;width:366;height:1832;visibility:visible;mso-wrap-style:square;v-text-anchor:top" coordsize="36576,1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" path="m13533,r9510,l23043,146609r13533,l18288,183185,,146609r13533,l13533,xe" fillcolor="black" stroked="f" strokeweight="0">
                  <v:stroke miterlimit="83231f" joinstyle="miter"/>
                  <v:path arrowok="t" textboxrect="0,0,36576,183185"/>
                </v:shape>
                <v:shape id="Shape 4588" o:spid="_x0000_s1282" style="position:absolute;left:20639;top:17450;width:366;height:1832;visibility:visible;mso-wrap-style:square;v-text-anchor:top" coordsize="36576,1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" path="m13533,r9510,l23043,146609r13533,l18288,183185,,146609r13533,l13533,xe" fillcolor="black" stroked="f" strokeweight="0">
                  <v:stroke miterlimit="83231f" joinstyle="miter"/>
                  <v:path arrowok="t" textboxrect="0,0,36576,183185"/>
                </v:shape>
                <v:shape id="Shape 4589" o:spid="_x0000_s1283" style="position:absolute;left:20639;top:26448;width:366;height:1832;visibility:visible;mso-wrap-style:square;v-text-anchor:top" coordsize="36576,18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" path="m13533,r9510,l23043,146639r13533,l18288,183215,,146639r13533,l13533,xe" fillcolor="black" stroked="f" strokeweight="0">
                  <v:stroke miterlimit="83231f" joinstyle="miter"/>
                  <v:path arrowok="t" textboxrect="0,0,36576,183215"/>
                </v:shape>
                <v:rect id="Rectangle 4590" o:spid="_x0000_s1284" style="position:absolute;left:36824;top:4395;width:12582;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u5wgAAAN0AAAAPAAAAZHJzL2Rvd25yZXYueG1sRE9Ni8Iw&#10;EL0L/ocwwt40VVy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ncRu5wgAAAN0AAAAPAAAA&#10;AAAAAAAAAAAAAAcCAABkcnMvZG93bnJldi54bWxQSwUGAAAAAAMAAwC3AAAA9gIAAAAA&#10;" filled="f" stroked="f">
                  <v:textbox inset="0,0,0,0">
                    <w:txbxContent>
                      <w:p w:rsidR="00C87C6F" w:rsidRDefault="00C87C6F">
                        <w:pPr>
                          <w:spacing w:after="160" w:line="259" w:lineRule="auto"/>
                          <w:ind w:left="0" w:right="0" w:firstLine="0"/>
                          <w:jc w:val="left"/>
                        </w:pPr>
                        <w:r>
                          <w:rPr>
                            <w:b/>
                            <w:sz w:val="17"/>
                          </w:rPr>
                          <w:t>Kein „Business Case“</w:t>
                        </w:r>
                      </w:p>
                    </w:txbxContent>
                  </v:textbox>
                </v:rect>
                <v:shape id="Shape 4591" o:spid="_x0000_s1285" style="position:absolute;left:24407;top:4678;width:11979;height:365;visibility:visible;mso-wrap-style:square;v-text-anchor:top" coordsize="119792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" path="m1161349,r36576,18288l1161349,36576r,-13533l,23043,,13533r1161349,l1161349,xe" fillcolor="black" stroked="f" strokeweight="0">
                  <v:stroke miterlimit="83231f" joinstyle="miter"/>
                  <v:path arrowok="t" textboxrect="0,0,1197925,36576"/>
                </v:shape>
                <v:shape id="Shape 4592" o:spid="_x0000_s1286" style="position:absolute;left:41458;top:5753;width:366;height:13529;visibility:visible;mso-wrap-style:square;v-text-anchor:top" coordsize="36576,135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" path="m18288,l36576,36576r-13533,l23043,1352946r-9510,l13533,36576,,36576,18288,xe" fillcolor="black" stroked="f" strokeweight="0">
                  <v:stroke miterlimit="83231f" joinstyle="miter"/>
                  <v:path arrowok="t" textboxrect="0,0,36576,1352946"/>
                </v:shape>
                <v:shape id="Shape 4593" o:spid="_x0000_s1287" style="position:absolute;left:41458;top:26448;width:366;height:1832;visibility:visible;mso-wrap-style:square;v-text-anchor:top" coordsize="36576,18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" path="m13533,r9510,l23043,146639r13533,l18288,183215,,146639r13533,l13533,xe" fillcolor="black" stroked="f" strokeweight="0">
                  <v:stroke miterlimit="83231f" joinstyle="miter"/>
                  <v:path arrowok="t" textboxrect="0,0,36576,183215"/>
                </v:shape>
                <v:shape id="Shape 4594" o:spid="_x0000_s1288" style="position:absolute;left:24407;top:22680;width:13650;height:366;visibility:visible;mso-wrap-style:square;v-text-anchor:top" coordsize="136507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" path="m1328501,r36576,18288l1328501,36576r,-13533l,23043,,13533r1328501,l1328501,xe" fillcolor="black" stroked="f" strokeweight="0">
                  <v:stroke miterlimit="83231f" joinstyle="miter"/>
                  <v:path arrowok="t" textboxrect="0,0,1365077,36576"/>
                </v:shape>
                <v:shape id="Shape 4595" o:spid="_x0000_s1289" style="position:absolute;left:24407;top:13818;width:13650;height:9230;visibility:visible;mso-wrap-style:square;v-text-anchor:top" coordsize="1365077,92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" path="m,l687263,r,899952l1328501,899952r,-13532l1365077,904708r-36576,18288l1328501,909462r-650748,l677753,9510,,9510,,xe" fillcolor="black" stroked="f" strokeweight="0">
                  <v:stroke miterlimit="83231f" joinstyle="miter"/>
                  <v:path arrowok="t" textboxrect="0,0,1365077,922996"/>
                </v:shape>
                <v:rect id="Rectangle 4596" o:spid="_x0000_s1290" style="position:absolute;left:3639;top:3709;width:1475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ZW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R9QmV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 xml:space="preserve">Kosten über definiertem </w:t>
                        </w:r>
                      </w:p>
                    </w:txbxContent>
                  </v:textbox>
                </v:rect>
                <v:rect id="Rectangle 4597" o:spid="_x0000_s1291" style="position:absolute;left:3639;top:5026;width:858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PN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CiYg83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Grenzbereich?</w:t>
                        </w:r>
                      </w:p>
                    </w:txbxContent>
                  </v:textbox>
                </v:rect>
                <v:rect id="Rectangle 4598" o:spid="_x0000_s1292" style="position:absolute;left:3639;top:13179;width:16939;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e/wgAAAN0AAAAPAAAAZHJzL2Rvd25yZXYueG1sRE9Ni8Iw&#10;EL0L/ocwwt40VVy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ZBxe/wgAAAN0AAAAPAAAA&#10;AAAAAAAAAAAAAAcCAABkcnMvZG93bnJldi54bWxQSwUGAAAAAAMAAwC3AAAA9gIAAAAA&#10;" filled="f" stroked="f">
                  <v:textbox inset="0,0,0,0">
                    <w:txbxContent>
                      <w:p w:rsidR="00C87C6F" w:rsidRDefault="00C87C6F">
                        <w:pPr>
                          <w:spacing w:after="160" w:line="259" w:lineRule="auto"/>
                          <w:ind w:left="0" w:right="0" w:firstLine="0"/>
                          <w:jc w:val="left"/>
                        </w:pPr>
                        <w:r>
                          <w:rPr>
                            <w:sz w:val="17"/>
                          </w:rPr>
                          <w:t xml:space="preserve">Projekt notwendig aufgrund </w:t>
                        </w:r>
                      </w:p>
                    </w:txbxContent>
                  </v:textbox>
                </v:rect>
                <v:rect id="Rectangle 4599" o:spid="_x0000_s1293" style="position:absolute;left:3639;top:14495;width:1690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7IkxgAAAN0AAAAPAAAAZHJzL2Rvd25yZXYueG1sRI9Pa8JA&#10;FMTvQr/D8gredNOi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NkuyJM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 xml:space="preserve">staatlicher Regelungen oder </w:t>
                        </w:r>
                      </w:p>
                    </w:txbxContent>
                  </v:textbox>
                </v:rect>
                <v:rect id="Rectangle 4600" o:spid="_x0000_s1294" style="position:absolute;left:3639;top:15814;width:17971;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9CxAAAAN0AAAAPAAAAZHJzL2Rvd25yZXYueG1sRE9Na8JA&#10;EL0X/A/LCL3VTUuR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JRe70L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7"/>
                          </w:rPr>
                          <w:t>vertraglicher Verpflichtungen?</w:t>
                        </w:r>
                      </w:p>
                    </w:txbxContent>
                  </v:textbox>
                </v:rect>
                <v:rect id="Rectangle 4601" o:spid="_x0000_s1295" style="position:absolute;left:3639;top:21712;width:1457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rZxAAAAN0AAAAPAAAAZHJzL2Rvd25yZXYueG1sRI9Bi8Iw&#10;FITvgv8hPMGbpi4i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PsSStn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7"/>
                          </w:rPr>
                          <w:t>Projekt für Management</w:t>
                        </w:r>
                      </w:p>
                    </w:txbxContent>
                  </v:textbox>
                </v:rect>
                <v:rect id="Rectangle 4602" o:spid="_x0000_s1296" style="position:absolute;left:14599;top:21712;width:44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Su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C8DUr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w:t>
                        </w:r>
                      </w:p>
                    </w:txbxContent>
                  </v:textbox>
                </v:rect>
                <v:rect id="Rectangle 4603" o:spid="_x0000_s1297" style="position:absolute;left:15185;top:21712;width:29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E1xwAAAN0AAAAPAAAAZHJzL2Rvd25yZXYueG1sRI9Ba8JA&#10;FITvBf/D8oTe6kZbgq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GSMcTX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 xml:space="preserve">bzw. </w:t>
                        </w:r>
                      </w:p>
                    </w:txbxContent>
                  </v:textbox>
                </v:rect>
                <v:rect id="Rectangle 4604" o:spid="_x0000_s1298" style="position:absolute;left:3639;top:23028;width:17869;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lBxQAAAN0AAAAPAAAAZHJzL2Rvd25yZXYueG1sRI9Pi8Iw&#10;FMTvgt8hPGFvmioi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DrZelB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7"/>
                          </w:rPr>
                          <w:t>Führungsinformationssystem?</w:t>
                        </w:r>
                      </w:p>
                    </w:txbxContent>
                  </v:textbox>
                </v:rect>
                <v:rect id="Rectangle 4605" o:spid="_x0000_s1299" style="position:absolute;left:45664;top:21045;width:9692;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zaxwAAAN0AAAAPAAAAZHJzL2Rvd25yZXYueG1sRI9Ba8JA&#10;FITvBf/D8oTe6kZp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IQpTNr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 xml:space="preserve">Alternativen für </w:t>
                        </w:r>
                      </w:p>
                    </w:txbxContent>
                  </v:textbox>
                </v:rect>
                <v:rect id="Rectangle 4606" o:spid="_x0000_s1300" style="position:absolute;left:45664;top:22365;width:1062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txQAAAN0AAAAPAAAAZHJzL2Rvd25yZXYueG1sRI9Bi8Iw&#10;FITvC/6H8ARva+oi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0+9Kt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7"/>
                          </w:rPr>
                          <w:t xml:space="preserve">Implementierung </w:t>
                        </w:r>
                      </w:p>
                    </w:txbxContent>
                  </v:textbox>
                </v:rect>
                <v:rect id="Rectangle 4607" o:spid="_x0000_s1301" style="position:absolute;left:45664;top:23681;width:6424;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c2xwAAAN0AAAAPAAAAZHJzL2Rvd25yZXYueG1sRI9Ba8JA&#10;FITvgv9heYXedNMi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Bu3dzb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vorhanden</w:t>
                        </w:r>
                      </w:p>
                    </w:txbxContent>
                  </v:textbox>
                </v:rect>
                <v:rect id="Rectangle 4608" o:spid="_x0000_s1302" style="position:absolute;left:50499;top:23681;width:676;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NExAAAAN0AAAAPAAAAZHJzL2Rvd25yZXYueG1sRE9Na8JA&#10;EL0X/A/LCL3VTUuR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Goo40T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7"/>
                          </w:rPr>
                          <w:t>?</w:t>
                        </w:r>
                      </w:p>
                    </w:txbxContent>
                  </v:textbox>
                </v:rect>
                <v:rect id="Rectangle 4609" o:spid="_x0000_s1303" style="position:absolute;left:24561;top:3709;width:27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bfxgAAAN0AAAAPAAAAZHJzL2Rvd25yZXYueG1sRI9Ba8JA&#10;FITvBf/D8oTe6qaliI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BWRG38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Nein</w:t>
                        </w:r>
                      </w:p>
                    </w:txbxContent>
                  </v:textbox>
                </v:rect>
                <v:rect id="Rectangle 4610" o:spid="_x0000_s1304" style="position:absolute;left:20976;top:17634;width:277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mfwwAAAN0AAAAPAAAAZHJzL2Rvd25yZXYueG1sRE/LisIw&#10;FN0L/kO4gjtNFRH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EYd5n8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7"/>
                          </w:rPr>
                          <w:t>Nein</w:t>
                        </w:r>
                      </w:p>
                    </w:txbxContent>
                  </v:textbox>
                </v:rect>
                <v:rect id="Rectangle 4611" o:spid="_x0000_s1305" style="position:absolute;left:21038;top:26667;width:2775;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wExwAAAN0AAAAPAAAAZHJzL2Rvd25yZXYueG1sRI9La8Mw&#10;EITvhf4HsYXeGtml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H7L3AT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Nein</w:t>
                        </w:r>
                      </w:p>
                    </w:txbxContent>
                  </v:textbox>
                </v:rect>
                <v:rect id="Rectangle 4612" o:spid="_x0000_s1306" style="position:absolute;left:42100;top:17824;width:2771;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JzxgAAAN0AAAAPAAAAZHJzL2Rvd25yZXYueG1sRI9Ba8JA&#10;FITvQv/D8oTezCZSRK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jhlCc8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Nein</w:t>
                        </w:r>
                      </w:p>
                    </w:txbxContent>
                  </v:textbox>
                </v:rect>
                <v:rect id="Rectangle 4613" o:spid="_x0000_s1307" style="position:absolute;left:21259;top:8749;width:46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foxwAAAN0AAAAPAAAAZHJzL2Rvd25yZXYueG1sRI9Ba8JA&#10;FITvBf/D8gq91Y21SI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OFV5+j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J</w:t>
                        </w:r>
                      </w:p>
                    </w:txbxContent>
                  </v:textbox>
                </v:rect>
                <v:rect id="Rectangle 4614" o:spid="_x0000_s1308" style="position:absolute;left:21610;top:8749;width:699;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cxQAAAN0AAAAPAAAAZHJzL2Rvd25yZXYueG1sRI9Bi8Iw&#10;FITvC/6H8Bb2tqaKiF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BuvH+c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7"/>
                          </w:rPr>
                          <w:t>a</w:t>
                        </w:r>
                      </w:p>
                    </w:txbxContent>
                  </v:textbox>
                </v:rect>
                <v:rect id="Rectangle 4615" o:spid="_x0000_s1309" style="position:absolute;left:24864;top:12696;width:46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oHxwAAAN0AAAAPAAAAZHJzL2Rvd25yZXYueG1sRI9Ba8JA&#10;FITvBf/D8gq91Y3F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AHw2gf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J</w:t>
                        </w:r>
                      </w:p>
                    </w:txbxContent>
                  </v:textbox>
                </v:rect>
                <v:rect id="Rectangle 4616" o:spid="_x0000_s1310" style="position:absolute;left:25215;top:12696;width:699;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RwxQAAAN0AAAAPAAAAZHJzL2Rvd25yZXYueG1sRI9Pi8Iw&#10;FMTvgt8hPMGbpo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xIkRw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7"/>
                          </w:rPr>
                          <w:t>a</w:t>
                        </w:r>
                      </w:p>
                    </w:txbxContent>
                  </v:textbox>
                </v:rect>
                <v:rect id="Rectangle 4617" o:spid="_x0000_s1311" style="position:absolute;left:24864;top:21521;width:46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HrxgAAAN0AAAAPAAAAZHJzL2Rvd25yZXYueG1sRI9Li8JA&#10;EITvwv6HoRe86UQR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nm7h68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7"/>
                          </w:rPr>
                          <w:t>J</w:t>
                        </w:r>
                      </w:p>
                    </w:txbxContent>
                  </v:textbox>
                </v:rect>
                <v:rect id="Rectangle 4618" o:spid="_x0000_s1312" style="position:absolute;left:25215;top:21521;width:699;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WZwwAAAN0AAAAPAAAAZHJzL2Rvd25yZXYueG1sRE/LisIw&#10;FN0L/kO4gjtNFRH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7/F1mc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7"/>
                          </w:rPr>
                          <w:t>a</w:t>
                        </w:r>
                      </w:p>
                    </w:txbxContent>
                  </v:textbox>
                </v:rect>
                <v:rect id="Rectangle 4619" o:spid="_x0000_s1313" style="position:absolute;left:42039;top:26790;width:46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ACxQAAAN0AAAAPAAAAZHJzL2Rvd25yZXYueG1sRI9Pi8Iw&#10;FMTvgt8hPGFvmiqL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CAvdAC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17"/>
                          </w:rPr>
                          <w:t>J</w:t>
                        </w:r>
                      </w:p>
                    </w:txbxContent>
                  </v:textbox>
                </v:rect>
                <v:rect id="Rectangle 4620" o:spid="_x0000_s1314" style="position:absolute;left:42391;top:26790;width:69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MiwwAAAN0AAAAPAAAAZHJzL2Rvd25yZXYueG1sRE9Na8JA&#10;EL0X/A/LCN7qxiC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3+uzIs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7"/>
                          </w:rPr>
                          <w:t>a</w:t>
                        </w:r>
                      </w:p>
                    </w:txbxContent>
                  </v:textbox>
                </v:rect>
                <v:shape id="Shape 4622" o:spid="_x0000_s1315" style="position:absolute;width:8536;height:2655;visibility:visible;mso-wrap-style:square;v-text-anchor:top" coordsize="853684,26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" path="m137343,l716341,v75834,,137343,59436,137343,132771c853684,206106,792175,265542,716341,265542r-578998,c61490,265542,,206106,,132771,,59436,61490,,137343,xe" filled="f" strokeweight=".16256mm">
                  <v:stroke miterlimit="83231f" joinstyle="miter"/>
                  <v:path arrowok="t" textboxrect="0,0,853684,265542"/>
                </v:shape>
                <v:rect id="Rectangle 4623" o:spid="_x0000_s1316" style="position:absolute;left:3199;top:866;width:2838;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1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C85LVX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7"/>
                          </w:rPr>
                          <w:t>Start</w:t>
                        </w:r>
                      </w:p>
                    </w:txbxContent>
                  </v:textbox>
                </v:rect>
                <v:shape id="Shape 4624" o:spid="_x0000_s1317" style="position:absolute;left:8540;top:1094;width:12282;height:366;visibility:visible;mso-wrap-style:square;v-text-anchor:top" coordsize="1228161,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" path="m1191524,r36637,18166l1191646,36576r-45,-13509l,27858,,18349,1191569,13557,1191524,xe" fillcolor="black" stroked="f" strokeweight="0">
                  <v:stroke miterlimit="83231f" joinstyle="miter"/>
                  <v:path arrowok="t" textboxrect="0,0,1228161,36576"/>
                </v:shape>
                <w10:anchorlock/>
              </v:group>
            </w:pict>
          </mc:Fallback>
        </mc:AlternateContent>
      </w:r>
    </w:p>
    <w:p w:rsidR="00B67503" w:rsidRDefault="00C87C6F">
      <w:pPr>
        <w:spacing w:after="0" w:line="259" w:lineRule="auto"/>
        <w:ind w:right="0"/>
        <w:jc w:val="center"/>
      </w:pPr>
      <w:r>
        <w:t>Abbildung B.1: Notwendigkeit eines „Business Case“</w:t>
      </w:r>
    </w:p>
    <w:p w:rsidR="00B67503" w:rsidRDefault="00C87C6F">
      <w:pPr>
        <w:spacing w:after="3" w:line="265" w:lineRule="auto"/>
        <w:ind w:right="78"/>
        <w:jc w:val="center"/>
      </w:pPr>
      <w:r>
        <w:rPr>
          <w:sz w:val="20"/>
        </w:rPr>
        <w:t>Quelle: in Anlehnung an Brugger 2009, S.29</w:t>
      </w:r>
    </w:p>
    <w:p w:rsidR="00B67503" w:rsidRDefault="00C87C6F">
      <w:pPr>
        <w:tabs>
          <w:tab w:val="right" w:pos="8717"/>
        </w:tabs>
        <w:spacing w:after="0" w:line="259" w:lineRule="auto"/>
        <w:ind w:left="-15" w:right="0" w:firstLine="0"/>
        <w:jc w:val="left"/>
      </w:pPr>
      <w:r>
        <w:t>Anhang B</w:t>
      </w:r>
      <w:r>
        <w:tab/>
        <w:t>Ergänzungen zur Forschungsfrage zwei</w:t>
      </w:r>
    </w:p>
    <w:p w:rsidR="00B67503" w:rsidRDefault="00C87C6F">
      <w:pPr>
        <w:spacing w:after="444" w:line="259" w:lineRule="auto"/>
        <w:ind w:left="4358" w:right="0" w:firstLine="0"/>
        <w:jc w:val="left"/>
      </w:pPr>
      <w:r>
        <w:rPr>
          <w:noProof/>
          <w:sz w:val="22"/>
        </w:rPr>
        <mc:AlternateContent>
          <mc:Choice Requires="wpg">
            <w:drawing>
              <wp:inline distT="0" distB="0" distL="0" distR="0">
                <wp:extent cx="2767495" cy="5055"/>
                <wp:effectExtent l="0" t="0" r="0" b="0"/>
                <wp:docPr id="49523" name="Group 49523"/>
                <wp:cNvGraphicFramePr/>
                <a:graphic xmlns:a="http://schemas.openxmlformats.org/drawingml/2006/main">
                  <a:graphicData uri="http://schemas.microsoft.com/office/word/2010/wordprocessingGroup">
                    <wpg:wgp>
                      <wpg:cNvGrpSpPr/>
                      <wpg:grpSpPr>
                        <a:xfrm>
                          <a:off x="0" y="0"/>
                          <a:ext cx="2767495" cy="5055"/>
                          <a:chOff x="0" y="0"/>
                          <a:chExt cx="2767495" cy="5055"/>
                        </a:xfrm>
                      </wpg:grpSpPr>
                      <wps:wsp>
                        <wps:cNvPr id="4638" name="Shape 4638"/>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523" style="width:217.913pt;height:0.398pt;mso-position-horizontal-relative:char;mso-position-vertical-relative:line" coordsize="27674,50">
                <v:shape id="Shape 4638" style="position:absolute;width:27674;height:0;left:0;top:0;" coordsize="2767495,0" path="m0,0l2767495,0">
                  <v:stroke weight="0.398pt" endcap="flat" joinstyle="miter" miterlimit="10" on="true" color="#000000"/>
                  <v:fill on="false" color="#000000" opacity="0"/>
                </v:shape>
              </v:group>
            </w:pict>
          </mc:Fallback>
        </mc:AlternateContent>
      </w:r>
    </w:p>
    <w:tbl>
      <w:tblPr>
        <w:tblStyle w:val="TableGrid"/>
        <w:tblW w:w="7367" w:type="dxa"/>
        <w:tblInd w:w="675" w:type="dxa"/>
        <w:tblCellMar>
          <w:top w:w="20" w:type="dxa"/>
          <w:left w:w="0" w:type="dxa"/>
          <w:bottom w:w="0" w:type="dxa"/>
          <w:right w:w="0" w:type="dxa"/>
        </w:tblCellMar>
        <w:tblLook w:val="04A0" w:firstRow="1" w:lastRow="0" w:firstColumn="1" w:lastColumn="0" w:noHBand="0" w:noVBand="1"/>
      </w:tblPr>
      <w:tblGrid>
        <w:gridCol w:w="2308"/>
        <w:gridCol w:w="5059"/>
      </w:tblGrid>
      <w:tr w:rsidR="00B67503">
        <w:trPr>
          <w:trHeight w:val="504"/>
        </w:trPr>
        <w:tc>
          <w:tcPr>
            <w:tcW w:w="2308" w:type="dxa"/>
            <w:tcBorders>
              <w:top w:val="single" w:sz="12" w:space="0" w:color="000000"/>
              <w:left w:val="nil"/>
              <w:bottom w:val="single" w:sz="5" w:space="0" w:color="000000"/>
              <w:right w:val="nil"/>
            </w:tcBorders>
            <w:vAlign w:val="center"/>
          </w:tcPr>
          <w:p w:rsidR="00B67503" w:rsidRDefault="00C87C6F">
            <w:pPr>
              <w:spacing w:after="0" w:line="259" w:lineRule="auto"/>
              <w:ind w:left="0" w:right="0" w:firstLine="0"/>
              <w:jc w:val="left"/>
            </w:pPr>
            <w:r>
              <w:rPr>
                <w:b/>
              </w:rPr>
              <w:t>Vorteile</w:t>
            </w:r>
          </w:p>
        </w:tc>
        <w:tc>
          <w:tcPr>
            <w:tcW w:w="5059" w:type="dxa"/>
            <w:tcBorders>
              <w:top w:val="single" w:sz="12" w:space="0" w:color="000000"/>
              <w:left w:val="nil"/>
              <w:bottom w:val="single" w:sz="5" w:space="0" w:color="000000"/>
              <w:right w:val="nil"/>
            </w:tcBorders>
            <w:vAlign w:val="center"/>
          </w:tcPr>
          <w:p w:rsidR="00B67503" w:rsidRDefault="00C87C6F">
            <w:pPr>
              <w:spacing w:after="0" w:line="259" w:lineRule="auto"/>
              <w:ind w:left="0" w:right="0" w:firstLine="0"/>
              <w:jc w:val="left"/>
            </w:pPr>
            <w:r>
              <w:rPr>
                <w:b/>
              </w:rPr>
              <w:t>Nachteile</w:t>
            </w:r>
          </w:p>
        </w:tc>
      </w:tr>
      <w:tr w:rsidR="00B67503">
        <w:trPr>
          <w:trHeight w:val="422"/>
        </w:trPr>
        <w:tc>
          <w:tcPr>
            <w:tcW w:w="2308" w:type="dxa"/>
            <w:tcBorders>
              <w:top w:val="single" w:sz="5" w:space="0" w:color="000000"/>
              <w:left w:val="nil"/>
              <w:bottom w:val="nil"/>
              <w:right w:val="nil"/>
            </w:tcBorders>
          </w:tcPr>
          <w:p w:rsidR="00B67503" w:rsidRDefault="00C87C6F">
            <w:pPr>
              <w:spacing w:after="0" w:line="259" w:lineRule="auto"/>
              <w:ind w:left="0" w:right="0" w:firstLine="0"/>
              <w:jc w:val="left"/>
            </w:pPr>
            <w:r>
              <w:lastRenderedPageBreak/>
              <w:t>Neutralität</w:t>
            </w:r>
          </w:p>
        </w:tc>
        <w:tc>
          <w:tcPr>
            <w:tcW w:w="5059" w:type="dxa"/>
            <w:tcBorders>
              <w:top w:val="single" w:sz="5" w:space="0" w:color="000000"/>
              <w:left w:val="nil"/>
              <w:bottom w:val="nil"/>
              <w:right w:val="nil"/>
            </w:tcBorders>
          </w:tcPr>
          <w:p w:rsidR="00B67503" w:rsidRDefault="00C87C6F">
            <w:pPr>
              <w:spacing w:after="0" w:line="259" w:lineRule="auto"/>
              <w:ind w:left="0" w:right="0" w:firstLine="0"/>
              <w:jc w:val="left"/>
            </w:pPr>
            <w:r>
              <w:t>Kein Wissenstransfer</w:t>
            </w:r>
          </w:p>
        </w:tc>
      </w:tr>
      <w:tr w:rsidR="00B67503">
        <w:trPr>
          <w:trHeight w:val="376"/>
        </w:trPr>
        <w:tc>
          <w:tcPr>
            <w:tcW w:w="2308" w:type="dxa"/>
            <w:tcBorders>
              <w:top w:val="nil"/>
              <w:left w:val="nil"/>
              <w:bottom w:val="nil"/>
              <w:right w:val="nil"/>
            </w:tcBorders>
          </w:tcPr>
          <w:p w:rsidR="00B67503" w:rsidRDefault="00C87C6F">
            <w:pPr>
              <w:spacing w:after="0" w:line="259" w:lineRule="auto"/>
              <w:ind w:left="0" w:right="0" w:firstLine="0"/>
              <w:jc w:val="left"/>
            </w:pPr>
            <w:r>
              <w:t>Verfügbarkeit</w:t>
            </w:r>
          </w:p>
        </w:tc>
        <w:tc>
          <w:tcPr>
            <w:tcW w:w="5059" w:type="dxa"/>
            <w:tcBorders>
              <w:top w:val="nil"/>
              <w:left w:val="nil"/>
              <w:bottom w:val="nil"/>
              <w:right w:val="nil"/>
            </w:tcBorders>
          </w:tcPr>
          <w:p w:rsidR="00B67503" w:rsidRDefault="00C87C6F">
            <w:pPr>
              <w:spacing w:after="0" w:line="259" w:lineRule="auto"/>
              <w:ind w:left="0" w:right="0" w:firstLine="0"/>
            </w:pPr>
            <w:r>
              <w:t>Kosten, egal ob der „Business Case“ rentabel ist</w:t>
            </w:r>
          </w:p>
        </w:tc>
      </w:tr>
      <w:tr w:rsidR="00B67503">
        <w:trPr>
          <w:trHeight w:val="376"/>
        </w:trPr>
        <w:tc>
          <w:tcPr>
            <w:tcW w:w="2308" w:type="dxa"/>
            <w:tcBorders>
              <w:top w:val="nil"/>
              <w:left w:val="nil"/>
              <w:bottom w:val="nil"/>
              <w:right w:val="nil"/>
            </w:tcBorders>
          </w:tcPr>
          <w:p w:rsidR="00B67503" w:rsidRDefault="00C87C6F">
            <w:pPr>
              <w:spacing w:after="0" w:line="259" w:lineRule="auto"/>
              <w:ind w:left="0" w:right="0" w:firstLine="0"/>
              <w:jc w:val="left"/>
            </w:pPr>
            <w:r>
              <w:t>Effiziente Erstellung</w:t>
            </w:r>
          </w:p>
        </w:tc>
        <w:tc>
          <w:tcPr>
            <w:tcW w:w="5059" w:type="dxa"/>
            <w:tcBorders>
              <w:top w:val="nil"/>
              <w:left w:val="nil"/>
              <w:bottom w:val="nil"/>
              <w:right w:val="nil"/>
            </w:tcBorders>
          </w:tcPr>
          <w:p w:rsidR="00B67503" w:rsidRDefault="00C87C6F">
            <w:pPr>
              <w:spacing w:after="0" w:line="259" w:lineRule="auto"/>
              <w:ind w:left="0" w:right="0" w:firstLine="0"/>
            </w:pPr>
            <w:r>
              <w:t>hohe Kosten im Vergleich zur internen Erstellung</w:t>
            </w:r>
          </w:p>
        </w:tc>
      </w:tr>
      <w:tr w:rsidR="00B67503">
        <w:trPr>
          <w:trHeight w:val="376"/>
        </w:trPr>
        <w:tc>
          <w:tcPr>
            <w:tcW w:w="2308" w:type="dxa"/>
            <w:tcBorders>
              <w:top w:val="nil"/>
              <w:left w:val="nil"/>
              <w:bottom w:val="nil"/>
              <w:right w:val="nil"/>
            </w:tcBorders>
          </w:tcPr>
          <w:p w:rsidR="00B67503" w:rsidRDefault="00C87C6F">
            <w:pPr>
              <w:spacing w:after="0" w:line="259" w:lineRule="auto"/>
              <w:ind w:left="0" w:right="0" w:firstLine="0"/>
              <w:jc w:val="left"/>
            </w:pPr>
            <w:r>
              <w:t>Glaubwürdigkeit</w:t>
            </w:r>
          </w:p>
        </w:tc>
        <w:tc>
          <w:tcPr>
            <w:tcW w:w="5059" w:type="dxa"/>
            <w:tcBorders>
              <w:top w:val="nil"/>
              <w:left w:val="nil"/>
              <w:bottom w:val="nil"/>
              <w:right w:val="nil"/>
            </w:tcBorders>
          </w:tcPr>
          <w:p w:rsidR="00B67503" w:rsidRDefault="00C87C6F">
            <w:pPr>
              <w:spacing w:after="0" w:line="259" w:lineRule="auto"/>
              <w:ind w:left="0" w:right="0" w:firstLine="0"/>
              <w:jc w:val="left"/>
            </w:pPr>
            <w:r>
              <w:t>Abhängigkeit</w:t>
            </w:r>
          </w:p>
        </w:tc>
      </w:tr>
      <w:tr w:rsidR="00B67503">
        <w:trPr>
          <w:trHeight w:val="1209"/>
        </w:trPr>
        <w:tc>
          <w:tcPr>
            <w:tcW w:w="2308" w:type="dxa"/>
            <w:tcBorders>
              <w:top w:val="nil"/>
              <w:left w:val="nil"/>
              <w:bottom w:val="single" w:sz="12" w:space="0" w:color="000000"/>
              <w:right w:val="nil"/>
            </w:tcBorders>
          </w:tcPr>
          <w:p w:rsidR="00B67503" w:rsidRDefault="00C87C6F">
            <w:pPr>
              <w:spacing w:after="60" w:line="259" w:lineRule="auto"/>
              <w:ind w:left="0" w:right="0" w:firstLine="0"/>
              <w:jc w:val="left"/>
            </w:pPr>
            <w:r>
              <w:t>Qualität</w:t>
            </w:r>
          </w:p>
          <w:p w:rsidR="00B67503" w:rsidRDefault="00C87C6F">
            <w:pPr>
              <w:spacing w:after="60" w:line="259" w:lineRule="auto"/>
              <w:ind w:left="0" w:right="0" w:firstLine="0"/>
              <w:jc w:val="left"/>
            </w:pPr>
            <w:r>
              <w:t>Innovation</w:t>
            </w:r>
          </w:p>
          <w:p w:rsidR="00B67503" w:rsidRDefault="00C87C6F">
            <w:pPr>
              <w:spacing w:after="0" w:line="259" w:lineRule="auto"/>
              <w:ind w:left="0" w:right="0" w:firstLine="0"/>
              <w:jc w:val="left"/>
            </w:pPr>
            <w:r>
              <w:t>Schlichtung</w:t>
            </w:r>
          </w:p>
        </w:tc>
        <w:tc>
          <w:tcPr>
            <w:tcW w:w="5059" w:type="dxa"/>
            <w:tcBorders>
              <w:top w:val="nil"/>
              <w:left w:val="nil"/>
              <w:bottom w:val="single" w:sz="12" w:space="0" w:color="000000"/>
              <w:right w:val="nil"/>
            </w:tcBorders>
          </w:tcPr>
          <w:p w:rsidR="00B67503" w:rsidRDefault="00C87C6F">
            <w:pPr>
              <w:spacing w:after="0" w:line="259" w:lineRule="auto"/>
              <w:ind w:left="0" w:right="0" w:firstLine="0"/>
              <w:jc w:val="left"/>
            </w:pPr>
            <w:r>
              <w:t xml:space="preserve">Verlust </w:t>
            </w:r>
            <w:del w:id="95" w:author="Yves Staudenmaier" w:date="2020-03-31T10:05:00Z">
              <w:r w:rsidDel="00DB14CB">
                <w:delText>der firmenintern Standards</w:delText>
              </w:r>
            </w:del>
            <w:ins w:id="96" w:author="Yves Staudenmaier" w:date="2020-03-31T10:05:00Z">
              <w:r w:rsidR="00DB14CB">
                <w:t>der firmeninternen Standards</w:t>
              </w:r>
            </w:ins>
          </w:p>
        </w:tc>
      </w:tr>
    </w:tbl>
    <w:p w:rsidR="00B67503" w:rsidRDefault="00C87C6F">
      <w:pPr>
        <w:spacing w:after="0"/>
        <w:ind w:left="1295" w:right="0" w:hanging="1310"/>
      </w:pPr>
      <w:r>
        <w:t>Tabelle B.1: Überblick über die Vor</w:t>
      </w:r>
      <w:ins w:id="97" w:author="Yves Staudenmaier" w:date="2020-03-31T10:06:00Z">
        <w:r w:rsidR="00DB14CB">
          <w:t>-</w:t>
        </w:r>
      </w:ins>
      <w:r>
        <w:t>/</w:t>
      </w:r>
      <w:del w:id="98" w:author="Yves Staudenmaier" w:date="2020-03-31T10:06:00Z">
        <w:r w:rsidDel="00DB14CB">
          <w:delText>-</w:delText>
        </w:r>
      </w:del>
      <w:r>
        <w:t>Nachteile der externen Erstellung eines „Business</w:t>
      </w:r>
    </w:p>
    <w:p w:rsidR="00B67503" w:rsidRDefault="00C87C6F">
      <w:pPr>
        <w:pStyle w:val="berschrift2"/>
        <w:spacing w:after="0"/>
        <w:ind w:left="1295" w:right="0" w:hanging="1310"/>
      </w:pPr>
      <w:r>
        <w:t>Case“</w:t>
      </w:r>
    </w:p>
    <w:p w:rsidR="00B67503" w:rsidRDefault="00C87C6F">
      <w:pPr>
        <w:spacing w:after="3" w:line="265" w:lineRule="auto"/>
        <w:ind w:right="78"/>
        <w:jc w:val="center"/>
      </w:pPr>
      <w:r>
        <w:rPr>
          <w:sz w:val="20"/>
        </w:rPr>
        <w:t>Quelle: in Anlehnung an Brugger 2009, S.34</w:t>
      </w:r>
    </w:p>
    <w:tbl>
      <w:tblPr>
        <w:tblStyle w:val="TableGrid"/>
        <w:tblW w:w="8193" w:type="dxa"/>
        <w:tblInd w:w="262" w:type="dxa"/>
        <w:tblCellMar>
          <w:top w:w="20" w:type="dxa"/>
          <w:left w:w="0" w:type="dxa"/>
          <w:bottom w:w="0" w:type="dxa"/>
          <w:right w:w="0" w:type="dxa"/>
        </w:tblCellMar>
        <w:tblLook w:val="04A0" w:firstRow="1" w:lastRow="0" w:firstColumn="1" w:lastColumn="0" w:noHBand="0" w:noVBand="1"/>
      </w:tblPr>
      <w:tblGrid>
        <w:gridCol w:w="1970"/>
        <w:gridCol w:w="6223"/>
      </w:tblGrid>
      <w:tr w:rsidR="00B67503">
        <w:trPr>
          <w:trHeight w:val="504"/>
        </w:trPr>
        <w:tc>
          <w:tcPr>
            <w:tcW w:w="1970" w:type="dxa"/>
            <w:tcBorders>
              <w:top w:val="single" w:sz="12" w:space="0" w:color="000000"/>
              <w:left w:val="nil"/>
              <w:bottom w:val="single" w:sz="5" w:space="0" w:color="000000"/>
              <w:right w:val="nil"/>
            </w:tcBorders>
            <w:vAlign w:val="center"/>
          </w:tcPr>
          <w:p w:rsidR="00B67503" w:rsidRDefault="00C87C6F">
            <w:pPr>
              <w:spacing w:after="0" w:line="259" w:lineRule="auto"/>
              <w:ind w:left="0" w:right="0" w:firstLine="0"/>
              <w:jc w:val="left"/>
            </w:pPr>
            <w:r>
              <w:rPr>
                <w:b/>
              </w:rPr>
              <w:t>Vorteile</w:t>
            </w:r>
          </w:p>
        </w:tc>
        <w:tc>
          <w:tcPr>
            <w:tcW w:w="6223" w:type="dxa"/>
            <w:tcBorders>
              <w:top w:val="single" w:sz="12" w:space="0" w:color="000000"/>
              <w:left w:val="nil"/>
              <w:bottom w:val="single" w:sz="5" w:space="0" w:color="000000"/>
              <w:right w:val="nil"/>
            </w:tcBorders>
            <w:vAlign w:val="center"/>
          </w:tcPr>
          <w:p w:rsidR="00B67503" w:rsidRDefault="00C87C6F">
            <w:pPr>
              <w:spacing w:after="0" w:line="259" w:lineRule="auto"/>
              <w:ind w:left="0" w:right="0" w:firstLine="0"/>
              <w:jc w:val="left"/>
            </w:pPr>
            <w:r>
              <w:rPr>
                <w:b/>
              </w:rPr>
              <w:t>Nachteile</w:t>
            </w:r>
          </w:p>
        </w:tc>
      </w:tr>
      <w:tr w:rsidR="00B67503">
        <w:trPr>
          <w:trHeight w:val="422"/>
        </w:trPr>
        <w:tc>
          <w:tcPr>
            <w:tcW w:w="1970" w:type="dxa"/>
            <w:tcBorders>
              <w:top w:val="single" w:sz="5" w:space="0" w:color="000000"/>
              <w:left w:val="nil"/>
              <w:bottom w:val="nil"/>
              <w:right w:val="nil"/>
            </w:tcBorders>
          </w:tcPr>
          <w:p w:rsidR="00B67503" w:rsidRDefault="00C87C6F">
            <w:pPr>
              <w:spacing w:after="0" w:line="259" w:lineRule="auto"/>
              <w:ind w:left="0" w:right="0" w:firstLine="0"/>
              <w:jc w:val="left"/>
            </w:pPr>
            <w:r>
              <w:t>Wissensaufbau</w:t>
            </w:r>
          </w:p>
        </w:tc>
        <w:tc>
          <w:tcPr>
            <w:tcW w:w="6223" w:type="dxa"/>
            <w:tcBorders>
              <w:top w:val="single" w:sz="5" w:space="0" w:color="000000"/>
              <w:left w:val="nil"/>
              <w:bottom w:val="nil"/>
              <w:right w:val="nil"/>
            </w:tcBorders>
          </w:tcPr>
          <w:p w:rsidR="00B67503" w:rsidRDefault="00C87C6F">
            <w:pPr>
              <w:spacing w:after="0" w:line="259" w:lineRule="auto"/>
              <w:ind w:left="0" w:right="0" w:firstLine="0"/>
              <w:jc w:val="left"/>
            </w:pPr>
            <w:r>
              <w:t>Verfügbarkeit</w:t>
            </w:r>
          </w:p>
        </w:tc>
      </w:tr>
      <w:tr w:rsidR="00B67503">
        <w:trPr>
          <w:trHeight w:val="376"/>
        </w:trPr>
        <w:tc>
          <w:tcPr>
            <w:tcW w:w="1970" w:type="dxa"/>
            <w:tcBorders>
              <w:top w:val="nil"/>
              <w:left w:val="nil"/>
              <w:bottom w:val="nil"/>
              <w:right w:val="nil"/>
            </w:tcBorders>
          </w:tcPr>
          <w:p w:rsidR="00B67503" w:rsidRDefault="00C87C6F">
            <w:pPr>
              <w:spacing w:after="0" w:line="259" w:lineRule="auto"/>
              <w:ind w:left="0" w:right="0" w:firstLine="0"/>
              <w:jc w:val="left"/>
            </w:pPr>
            <w:r>
              <w:t>Qualität</w:t>
            </w:r>
          </w:p>
        </w:tc>
        <w:tc>
          <w:tcPr>
            <w:tcW w:w="6223" w:type="dxa"/>
            <w:tcBorders>
              <w:top w:val="nil"/>
              <w:left w:val="nil"/>
              <w:bottom w:val="nil"/>
              <w:right w:val="nil"/>
            </w:tcBorders>
          </w:tcPr>
          <w:p w:rsidR="00B67503" w:rsidRDefault="00C87C6F">
            <w:pPr>
              <w:spacing w:after="0" w:line="259" w:lineRule="auto"/>
              <w:ind w:left="0" w:right="0" w:firstLine="0"/>
            </w:pPr>
            <w:r>
              <w:t>Effizienzverlust bei rein technischen/operativen Mitarbeitern</w:t>
            </w:r>
          </w:p>
        </w:tc>
      </w:tr>
      <w:tr w:rsidR="00B67503">
        <w:trPr>
          <w:trHeight w:val="376"/>
        </w:trPr>
        <w:tc>
          <w:tcPr>
            <w:tcW w:w="1970" w:type="dxa"/>
            <w:tcBorders>
              <w:top w:val="nil"/>
              <w:left w:val="nil"/>
              <w:bottom w:val="nil"/>
              <w:right w:val="nil"/>
            </w:tcBorders>
          </w:tcPr>
          <w:p w:rsidR="00B67503" w:rsidRDefault="00C87C6F">
            <w:pPr>
              <w:spacing w:after="0" w:line="259" w:lineRule="auto"/>
              <w:ind w:left="0" w:right="0" w:firstLine="0"/>
              <w:jc w:val="left"/>
            </w:pPr>
            <w:r>
              <w:t>„Teamwork“</w:t>
            </w:r>
          </w:p>
        </w:tc>
        <w:tc>
          <w:tcPr>
            <w:tcW w:w="6223" w:type="dxa"/>
            <w:tcBorders>
              <w:top w:val="nil"/>
              <w:left w:val="nil"/>
              <w:bottom w:val="nil"/>
              <w:right w:val="nil"/>
            </w:tcBorders>
          </w:tcPr>
          <w:p w:rsidR="00B67503" w:rsidRDefault="00C87C6F">
            <w:pPr>
              <w:spacing w:after="0" w:line="259" w:lineRule="auto"/>
              <w:ind w:left="0" w:right="0" w:firstLine="0"/>
              <w:jc w:val="left"/>
            </w:pPr>
            <w:r>
              <w:t>Glaubwürdigkeit</w:t>
            </w:r>
          </w:p>
        </w:tc>
      </w:tr>
      <w:tr w:rsidR="00B67503">
        <w:trPr>
          <w:trHeight w:val="458"/>
        </w:trPr>
        <w:tc>
          <w:tcPr>
            <w:tcW w:w="1970" w:type="dxa"/>
            <w:tcBorders>
              <w:top w:val="nil"/>
              <w:left w:val="nil"/>
              <w:bottom w:val="single" w:sz="12" w:space="0" w:color="000000"/>
              <w:right w:val="nil"/>
            </w:tcBorders>
          </w:tcPr>
          <w:p w:rsidR="00B67503" w:rsidRDefault="00C87C6F">
            <w:pPr>
              <w:spacing w:after="0" w:line="259" w:lineRule="auto"/>
              <w:ind w:left="0" w:right="0" w:firstLine="0"/>
              <w:jc w:val="left"/>
            </w:pPr>
            <w:r>
              <w:t>Standardisierung</w:t>
            </w:r>
          </w:p>
        </w:tc>
        <w:tc>
          <w:tcPr>
            <w:tcW w:w="6223" w:type="dxa"/>
            <w:tcBorders>
              <w:top w:val="nil"/>
              <w:left w:val="nil"/>
              <w:bottom w:val="single" w:sz="12" w:space="0" w:color="000000"/>
              <w:right w:val="nil"/>
            </w:tcBorders>
          </w:tcPr>
          <w:p w:rsidR="00B67503" w:rsidRDefault="00C87C6F">
            <w:pPr>
              <w:spacing w:after="0" w:line="259" w:lineRule="auto"/>
              <w:ind w:left="0" w:right="0" w:firstLine="0"/>
              <w:jc w:val="left"/>
            </w:pPr>
            <w:r>
              <w:t>Qualitätskontrolle durch „Controlling“-Division</w:t>
            </w:r>
          </w:p>
        </w:tc>
      </w:tr>
    </w:tbl>
    <w:p w:rsidR="00B67503" w:rsidRDefault="00C87C6F">
      <w:pPr>
        <w:spacing w:after="0"/>
        <w:ind w:left="1295" w:right="0" w:hanging="1310"/>
      </w:pPr>
      <w:r>
        <w:t>Tabelle B.2: Überblick über die Vor</w:t>
      </w:r>
      <w:ins w:id="99" w:author="Yves Staudenmaier" w:date="2020-03-31T10:06:00Z">
        <w:r w:rsidR="00DB14CB">
          <w:t>-</w:t>
        </w:r>
      </w:ins>
      <w:r>
        <w:t>/</w:t>
      </w:r>
      <w:del w:id="100" w:author="Yves Staudenmaier" w:date="2020-03-31T10:06:00Z">
        <w:r w:rsidDel="00DB14CB">
          <w:delText>-</w:delText>
        </w:r>
      </w:del>
      <w:r>
        <w:t>Nachteile der internen Erstellung eines „Business Case“</w:t>
      </w:r>
    </w:p>
    <w:p w:rsidR="00B67503" w:rsidRDefault="00C87C6F">
      <w:pPr>
        <w:spacing w:after="3" w:line="265" w:lineRule="auto"/>
        <w:ind w:right="78"/>
        <w:jc w:val="center"/>
      </w:pPr>
      <w:r>
        <w:rPr>
          <w:sz w:val="20"/>
        </w:rPr>
        <w:t>Quelle: in Anlehnung an Brugger 2009, S.34</w:t>
      </w:r>
    </w:p>
    <w:p w:rsidR="00B67503" w:rsidRDefault="00C87C6F">
      <w:pPr>
        <w:tabs>
          <w:tab w:val="right" w:pos="8717"/>
        </w:tabs>
        <w:spacing w:after="0" w:line="259" w:lineRule="auto"/>
        <w:ind w:left="-15" w:right="0" w:firstLine="0"/>
        <w:jc w:val="left"/>
      </w:pPr>
      <w:r>
        <w:t>Anhang B</w:t>
      </w:r>
      <w:r>
        <w:tab/>
        <w:t>Ergänzungen zur Forschungsfrage zwei</w:t>
      </w:r>
    </w:p>
    <w:p w:rsidR="00B67503" w:rsidRDefault="00C87C6F">
      <w:pPr>
        <w:spacing w:after="444" w:line="259" w:lineRule="auto"/>
        <w:ind w:left="4358" w:right="0" w:firstLine="0"/>
        <w:jc w:val="left"/>
      </w:pPr>
      <w:r>
        <w:rPr>
          <w:noProof/>
          <w:sz w:val="22"/>
        </w:rPr>
        <mc:AlternateContent>
          <mc:Choice Requires="wpg">
            <w:drawing>
              <wp:inline distT="0" distB="0" distL="0" distR="0">
                <wp:extent cx="2767495" cy="5055"/>
                <wp:effectExtent l="0" t="0" r="0" b="0"/>
                <wp:docPr id="49914" name="Group 49914"/>
                <wp:cNvGraphicFramePr/>
                <a:graphic xmlns:a="http://schemas.openxmlformats.org/drawingml/2006/main">
                  <a:graphicData uri="http://schemas.microsoft.com/office/word/2010/wordprocessingGroup">
                    <wpg:wgp>
                      <wpg:cNvGrpSpPr/>
                      <wpg:grpSpPr>
                        <a:xfrm>
                          <a:off x="0" y="0"/>
                          <a:ext cx="2767495" cy="5055"/>
                          <a:chOff x="0" y="0"/>
                          <a:chExt cx="2767495" cy="5055"/>
                        </a:xfrm>
                      </wpg:grpSpPr>
                      <wps:wsp>
                        <wps:cNvPr id="4673" name="Shape 467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14" style="width:217.913pt;height:0.398pt;mso-position-horizontal-relative:char;mso-position-vertical-relative:line" coordsize="27674,50">
                <v:shape id="Shape 4673" style="position:absolute;width:27674;height:0;left:0;top:0;" coordsize="2767495,0" path="m0,0l2767495,0">
                  <v:stroke weight="0.398pt" endcap="flat" joinstyle="miter" miterlimit="10" on="true" color="#000000"/>
                  <v:fill on="false" color="#000000" opacity="0"/>
                </v:shape>
              </v:group>
            </w:pict>
          </mc:Fallback>
        </mc:AlternateContent>
      </w:r>
    </w:p>
    <w:p w:rsidR="00B67503" w:rsidRDefault="00C87C6F">
      <w:pPr>
        <w:spacing w:after="2725" w:line="261" w:lineRule="auto"/>
        <w:ind w:left="721" w:right="65" w:hanging="736"/>
        <w:jc w:val="left"/>
      </w:pPr>
      <w:r>
        <w:rPr>
          <w:b/>
          <w:sz w:val="34"/>
        </w:rPr>
        <w:t>B.2 Vor-/Nachteile der internen beziehungsweise externen Erstellung eines „Business Case“</w:t>
      </w:r>
    </w:p>
    <w:p w:rsidR="00B67503" w:rsidRDefault="00C87C6F">
      <w:pPr>
        <w:pBdr>
          <w:top w:val="single" w:sz="4" w:space="0" w:color="000000"/>
          <w:left w:val="single" w:sz="4" w:space="0" w:color="000000"/>
          <w:bottom w:val="single" w:sz="4" w:space="0" w:color="000000"/>
          <w:right w:val="single" w:sz="4" w:space="0" w:color="000000"/>
        </w:pBdr>
        <w:spacing w:after="0" w:line="259" w:lineRule="auto"/>
        <w:ind w:left="3556" w:right="0" w:firstLine="0"/>
        <w:jc w:val="center"/>
      </w:pPr>
      <w:r>
        <w:rPr>
          <w:sz w:val="17"/>
        </w:rPr>
        <w:lastRenderedPageBreak/>
        <w:t>Risikoanalyse</w:t>
      </w:r>
    </w:p>
    <w:tbl>
      <w:tblPr>
        <w:tblStyle w:val="TableGrid"/>
        <w:tblW w:w="4477" w:type="dxa"/>
        <w:tblInd w:w="3933" w:type="dxa"/>
        <w:tblCellMar>
          <w:top w:w="47" w:type="dxa"/>
          <w:left w:w="74" w:type="dxa"/>
          <w:bottom w:w="0" w:type="dxa"/>
          <w:right w:w="73" w:type="dxa"/>
        </w:tblCellMar>
        <w:tblLook w:val="04A0" w:firstRow="1" w:lastRow="0" w:firstColumn="1" w:lastColumn="0" w:noHBand="0" w:noVBand="1"/>
      </w:tblPr>
      <w:tblGrid>
        <w:gridCol w:w="259"/>
        <w:gridCol w:w="443"/>
        <w:gridCol w:w="618"/>
        <w:gridCol w:w="310"/>
        <w:gridCol w:w="2472"/>
        <w:gridCol w:w="149"/>
        <w:gridCol w:w="523"/>
      </w:tblGrid>
      <w:tr w:rsidR="00B67503">
        <w:trPr>
          <w:gridBefore w:val="1"/>
          <w:wBefore w:w="609" w:type="dxa"/>
          <w:trHeight w:val="444"/>
        </w:trPr>
        <w:tc>
          <w:tcPr>
            <w:tcW w:w="1350" w:type="dxa"/>
            <w:gridSpan w:val="2"/>
            <w:tcBorders>
              <w:top w:val="single" w:sz="4" w:space="0" w:color="000000"/>
              <w:left w:val="single" w:sz="4" w:space="0" w:color="000000"/>
              <w:bottom w:val="single" w:sz="4" w:space="0" w:color="000000"/>
              <w:right w:val="single" w:sz="4" w:space="0" w:color="000000"/>
            </w:tcBorders>
          </w:tcPr>
          <w:p w:rsidR="00B67503" w:rsidRDefault="00C87C6F">
            <w:pPr>
              <w:spacing w:after="0" w:line="259" w:lineRule="auto"/>
              <w:ind w:left="0" w:right="0" w:firstLine="0"/>
              <w:jc w:val="center"/>
            </w:pPr>
            <w:r>
              <w:rPr>
                <w:sz w:val="17"/>
              </w:rPr>
              <w:t>Erhebung des Nutzens</w:t>
            </w:r>
          </w:p>
        </w:tc>
        <w:tc>
          <w:tcPr>
            <w:tcW w:w="177" w:type="dxa"/>
            <w:tcBorders>
              <w:top w:val="nil"/>
              <w:left w:val="single" w:sz="4" w:space="0" w:color="000000"/>
              <w:bottom w:val="nil"/>
              <w:right w:val="single" w:sz="4" w:space="0" w:color="000000"/>
            </w:tcBorders>
          </w:tcPr>
          <w:p w:rsidR="00B67503" w:rsidRDefault="00B67503">
            <w:pPr>
              <w:spacing w:after="160" w:line="259" w:lineRule="auto"/>
              <w:ind w:left="0" w:right="0" w:firstLine="0"/>
              <w:jc w:val="left"/>
            </w:pPr>
          </w:p>
        </w:tc>
        <w:tc>
          <w:tcPr>
            <w:tcW w:w="1351" w:type="dxa"/>
            <w:tcBorders>
              <w:top w:val="single" w:sz="4" w:space="0" w:color="000000"/>
              <w:left w:val="single" w:sz="4" w:space="0" w:color="000000"/>
              <w:bottom w:val="single" w:sz="4" w:space="0" w:color="000000"/>
              <w:right w:val="single" w:sz="4" w:space="0" w:color="000000"/>
            </w:tcBorders>
          </w:tcPr>
          <w:p w:rsidR="00B67503" w:rsidRDefault="00C87C6F">
            <w:pPr>
              <w:spacing w:after="0" w:line="259" w:lineRule="auto"/>
              <w:ind w:left="0" w:right="0" w:firstLine="0"/>
              <w:jc w:val="center"/>
            </w:pPr>
            <w:r>
              <w:rPr>
                <w:sz w:val="15"/>
              </w:rPr>
              <w:t>Wirtschaftlichkeitsrechnung</w:t>
            </w:r>
          </w:p>
        </w:tc>
        <w:tc>
          <w:tcPr>
            <w:tcW w:w="248" w:type="dxa"/>
            <w:tcBorders>
              <w:top w:val="nil"/>
              <w:left w:val="single" w:sz="4" w:space="0" w:color="000000"/>
              <w:bottom w:val="nil"/>
              <w:right w:val="single" w:sz="4" w:space="0" w:color="000000"/>
            </w:tcBorders>
          </w:tcPr>
          <w:p w:rsidR="00B67503" w:rsidRDefault="00B67503">
            <w:pPr>
              <w:spacing w:after="160" w:line="259" w:lineRule="auto"/>
              <w:ind w:left="0" w:right="0" w:firstLine="0"/>
              <w:jc w:val="left"/>
            </w:pPr>
          </w:p>
        </w:tc>
        <w:tc>
          <w:tcPr>
            <w:tcW w:w="1350" w:type="dxa"/>
            <w:tcBorders>
              <w:top w:val="single" w:sz="4" w:space="0" w:color="000000"/>
              <w:left w:val="single" w:sz="4" w:space="0" w:color="000000"/>
              <w:bottom w:val="single" w:sz="4" w:space="0" w:color="000000"/>
              <w:right w:val="single" w:sz="4" w:space="0" w:color="000000"/>
            </w:tcBorders>
          </w:tcPr>
          <w:p w:rsidR="00B67503" w:rsidRDefault="00C87C6F">
            <w:pPr>
              <w:spacing w:after="0" w:line="259" w:lineRule="auto"/>
              <w:ind w:left="0" w:right="0" w:firstLine="0"/>
              <w:jc w:val="center"/>
            </w:pPr>
            <w:r>
              <w:rPr>
                <w:sz w:val="15"/>
              </w:rPr>
              <w:t>„Management“-</w:t>
            </w:r>
          </w:p>
          <w:p w:rsidR="00B67503" w:rsidRDefault="00C87C6F">
            <w:pPr>
              <w:spacing w:after="0" w:line="259" w:lineRule="auto"/>
              <w:ind w:left="23" w:right="0" w:firstLine="0"/>
              <w:jc w:val="left"/>
            </w:pPr>
            <w:r>
              <w:rPr>
                <w:sz w:val="15"/>
              </w:rPr>
              <w:t>Zusammenfassung</w:t>
            </w:r>
          </w:p>
        </w:tc>
      </w:tr>
      <w:tr w:rsidR="00B67503">
        <w:tblPrEx>
          <w:tblCellMar>
            <w:top w:w="0" w:type="dxa"/>
            <w:left w:w="0" w:type="dxa"/>
            <w:right w:w="0" w:type="dxa"/>
          </w:tblCellMar>
        </w:tblPrEx>
        <w:trPr>
          <w:gridAfter w:val="2"/>
          <w:wAfter w:w="1602" w:type="dxa"/>
          <w:trHeight w:val="450"/>
        </w:trPr>
        <w:tc>
          <w:tcPr>
            <w:tcW w:w="1741" w:type="dxa"/>
            <w:gridSpan w:val="2"/>
            <w:tcBorders>
              <w:top w:val="nil"/>
              <w:left w:val="nil"/>
              <w:bottom w:val="nil"/>
              <w:right w:val="nil"/>
            </w:tcBorders>
          </w:tcPr>
          <w:p w:rsidR="00B67503" w:rsidRDefault="00B67503">
            <w:pPr>
              <w:spacing w:after="0" w:line="259" w:lineRule="auto"/>
              <w:ind w:left="-5065" w:right="391" w:firstLine="0"/>
              <w:jc w:val="left"/>
            </w:pPr>
          </w:p>
          <w:tbl>
            <w:tblPr>
              <w:tblStyle w:val="TableGrid"/>
              <w:tblW w:w="1350" w:type="dxa"/>
              <w:tblInd w:w="0" w:type="dxa"/>
              <w:tblCellMar>
                <w:top w:w="47" w:type="dxa"/>
                <w:left w:w="115" w:type="dxa"/>
                <w:bottom w:w="0" w:type="dxa"/>
                <w:right w:w="115" w:type="dxa"/>
              </w:tblCellMar>
              <w:tblLook w:val="04A0" w:firstRow="1" w:lastRow="0" w:firstColumn="1" w:lastColumn="0" w:noHBand="0" w:noVBand="1"/>
            </w:tblPr>
            <w:tblGrid>
              <w:gridCol w:w="1350"/>
            </w:tblGrid>
            <w:tr w:rsidR="00B67503">
              <w:trPr>
                <w:trHeight w:val="444"/>
              </w:trPr>
              <w:tc>
                <w:tcPr>
                  <w:tcW w:w="1350" w:type="dxa"/>
                  <w:tcBorders>
                    <w:top w:val="single" w:sz="4" w:space="0" w:color="000000"/>
                    <w:left w:val="single" w:sz="4" w:space="0" w:color="000000"/>
                    <w:bottom w:val="single" w:sz="4" w:space="0" w:color="000000"/>
                    <w:right w:val="single" w:sz="4" w:space="0" w:color="000000"/>
                  </w:tcBorders>
                </w:tcPr>
                <w:p w:rsidR="00B67503" w:rsidRDefault="00C87C6F">
                  <w:pPr>
                    <w:spacing w:after="0" w:line="259" w:lineRule="auto"/>
                    <w:ind w:left="0" w:right="0" w:firstLine="0"/>
                    <w:jc w:val="center"/>
                  </w:pPr>
                  <w:r>
                    <w:rPr>
                      <w:sz w:val="17"/>
                    </w:rPr>
                    <w:t>Erhebung der Kosten</w:t>
                  </w:r>
                </w:p>
              </w:tc>
            </w:tr>
          </w:tbl>
          <w:p w:rsidR="00B67503" w:rsidRDefault="00B67503">
            <w:pPr>
              <w:spacing w:after="160" w:line="259" w:lineRule="auto"/>
              <w:ind w:left="0" w:right="0" w:firstLine="0"/>
              <w:jc w:val="left"/>
            </w:pPr>
          </w:p>
        </w:tc>
        <w:tc>
          <w:tcPr>
            <w:tcW w:w="1742" w:type="dxa"/>
            <w:gridSpan w:val="3"/>
            <w:tcBorders>
              <w:top w:val="nil"/>
              <w:left w:val="nil"/>
              <w:bottom w:val="nil"/>
              <w:right w:val="nil"/>
            </w:tcBorders>
          </w:tcPr>
          <w:p w:rsidR="00B67503" w:rsidRDefault="00B67503">
            <w:pPr>
              <w:spacing w:after="0" w:line="259" w:lineRule="auto"/>
              <w:ind w:left="-6806" w:right="8548" w:firstLine="0"/>
              <w:jc w:val="left"/>
            </w:pPr>
          </w:p>
          <w:tbl>
            <w:tblPr>
              <w:tblStyle w:val="TableGrid"/>
              <w:tblW w:w="1351" w:type="dxa"/>
              <w:tblInd w:w="391" w:type="dxa"/>
              <w:tblCellMar>
                <w:top w:w="48" w:type="dxa"/>
                <w:left w:w="115" w:type="dxa"/>
                <w:bottom w:w="0" w:type="dxa"/>
                <w:right w:w="115" w:type="dxa"/>
              </w:tblCellMar>
              <w:tblLook w:val="04A0" w:firstRow="1" w:lastRow="0" w:firstColumn="1" w:lastColumn="0" w:noHBand="0" w:noVBand="1"/>
            </w:tblPr>
            <w:tblGrid>
              <w:gridCol w:w="1711"/>
            </w:tblGrid>
            <w:tr w:rsidR="00B67503">
              <w:trPr>
                <w:trHeight w:val="445"/>
              </w:trPr>
              <w:tc>
                <w:tcPr>
                  <w:tcW w:w="1351" w:type="dxa"/>
                  <w:tcBorders>
                    <w:top w:val="single" w:sz="4" w:space="0" w:color="000000"/>
                    <w:left w:val="single" w:sz="4" w:space="0" w:color="000000"/>
                    <w:bottom w:val="single" w:sz="4" w:space="0" w:color="000000"/>
                    <w:right w:val="single" w:sz="4" w:space="0" w:color="000000"/>
                  </w:tcBorders>
                </w:tcPr>
                <w:p w:rsidR="00B67503" w:rsidRDefault="00C87C6F">
                  <w:pPr>
                    <w:spacing w:after="0" w:line="259" w:lineRule="auto"/>
                    <w:ind w:left="0" w:right="0" w:firstLine="0"/>
                    <w:jc w:val="center"/>
                  </w:pPr>
                  <w:r>
                    <w:rPr>
                      <w:sz w:val="17"/>
                    </w:rPr>
                    <w:t>Alternativenvergleich</w:t>
                  </w:r>
                </w:p>
              </w:tc>
            </w:tr>
          </w:tbl>
          <w:p w:rsidR="00B67503" w:rsidRDefault="00B67503">
            <w:pPr>
              <w:spacing w:after="160" w:line="259" w:lineRule="auto"/>
              <w:ind w:left="0" w:right="0" w:firstLine="0"/>
              <w:jc w:val="left"/>
            </w:pPr>
          </w:p>
        </w:tc>
      </w:tr>
    </w:tbl>
    <w:p w:rsidR="00B67503" w:rsidRDefault="00C87C6F">
      <w:pPr>
        <w:pBdr>
          <w:top w:val="single" w:sz="4" w:space="0" w:color="000000"/>
          <w:left w:val="single" w:sz="4" w:space="0" w:color="000000"/>
          <w:bottom w:val="single" w:sz="4" w:space="0" w:color="000000"/>
          <w:right w:val="single" w:sz="4" w:space="0" w:color="000000"/>
        </w:pBdr>
        <w:spacing w:after="288" w:line="265" w:lineRule="auto"/>
        <w:ind w:left="2129" w:right="0"/>
        <w:jc w:val="left"/>
      </w:pPr>
      <w:r>
        <w:rPr>
          <w:sz w:val="17"/>
        </w:rPr>
        <w:t>Projektplanung</w:t>
      </w:r>
    </w:p>
    <w:p w:rsidR="00B67503" w:rsidRDefault="00C87C6F">
      <w:pPr>
        <w:pBdr>
          <w:top w:val="single" w:sz="4" w:space="0" w:color="000000"/>
          <w:left w:val="single" w:sz="4" w:space="0" w:color="000000"/>
          <w:bottom w:val="single" w:sz="4" w:space="0" w:color="000000"/>
          <w:right w:val="single" w:sz="4" w:space="0" w:color="000000"/>
        </w:pBdr>
        <w:spacing w:after="0" w:line="265" w:lineRule="auto"/>
        <w:ind w:left="945" w:right="0"/>
        <w:jc w:val="left"/>
      </w:pPr>
      <w:r>
        <w:rPr>
          <w:sz w:val="17"/>
        </w:rPr>
        <w:t>Projektdefinition</w:t>
      </w:r>
    </w:p>
    <w:p w:rsidR="00B67503" w:rsidRDefault="00C87C6F">
      <w:pPr>
        <w:spacing w:after="44" w:line="259" w:lineRule="auto"/>
        <w:ind w:left="863" w:right="0" w:firstLine="0"/>
        <w:jc w:val="left"/>
      </w:pPr>
      <w:r>
        <w:rPr>
          <w:noProof/>
          <w:sz w:val="22"/>
        </w:rPr>
        <mc:AlternateContent>
          <mc:Choice Requires="wpg">
            <w:drawing>
              <wp:inline distT="0" distB="0" distL="0" distR="0">
                <wp:extent cx="4948855" cy="36576"/>
                <wp:effectExtent l="0" t="0" r="0" b="0"/>
                <wp:docPr id="49915" name="Group 49915"/>
                <wp:cNvGraphicFramePr/>
                <a:graphic xmlns:a="http://schemas.openxmlformats.org/drawingml/2006/main">
                  <a:graphicData uri="http://schemas.microsoft.com/office/word/2010/wordprocessingGroup">
                    <wpg:wgp>
                      <wpg:cNvGrpSpPr/>
                      <wpg:grpSpPr>
                        <a:xfrm>
                          <a:off x="0" y="0"/>
                          <a:ext cx="4948855" cy="36576"/>
                          <a:chOff x="0" y="0"/>
                          <a:chExt cx="4948855" cy="36576"/>
                        </a:xfrm>
                      </wpg:grpSpPr>
                      <wps:wsp>
                        <wps:cNvPr id="4677" name="Shape 4677"/>
                        <wps:cNvSpPr/>
                        <wps:spPr>
                          <a:xfrm>
                            <a:off x="0" y="0"/>
                            <a:ext cx="4948855" cy="36576"/>
                          </a:xfrm>
                          <a:custGeom>
                            <a:avLst/>
                            <a:gdLst/>
                            <a:ahLst/>
                            <a:cxnLst/>
                            <a:rect l="0" t="0" r="0" b="0"/>
                            <a:pathLst>
                              <a:path w="4948855" h="36576">
                                <a:moveTo>
                                  <a:pt x="4912279" y="0"/>
                                </a:moveTo>
                                <a:lnTo>
                                  <a:pt x="4948855" y="18288"/>
                                </a:lnTo>
                                <a:lnTo>
                                  <a:pt x="4912279" y="36576"/>
                                </a:lnTo>
                                <a:lnTo>
                                  <a:pt x="4912279" y="23043"/>
                                </a:lnTo>
                                <a:lnTo>
                                  <a:pt x="0" y="23043"/>
                                </a:lnTo>
                                <a:lnTo>
                                  <a:pt x="0" y="13533"/>
                                </a:lnTo>
                                <a:lnTo>
                                  <a:pt x="4912279" y="13533"/>
                                </a:lnTo>
                                <a:lnTo>
                                  <a:pt x="49122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915" style="width:389.674pt;height:2.87997pt;mso-position-horizontal-relative:char;mso-position-vertical-relative:line" coordsize="49488,365">
                <v:shape id="Shape 4677" style="position:absolute;width:49488;height:365;left:0;top:0;" coordsize="4948855,36576" path="m4912279,0l4948855,18288l4912279,36576l4912279,23043l0,23043l0,13533l4912279,13533l4912279,0x">
                  <v:stroke weight="0pt" endcap="flat" joinstyle="miter" miterlimit="10" on="false" color="#000000" opacity="0"/>
                  <v:fill on="true" color="#000000"/>
                </v:shape>
              </v:group>
            </w:pict>
          </mc:Fallback>
        </mc:AlternateContent>
      </w:r>
    </w:p>
    <w:p w:rsidR="00B67503" w:rsidRDefault="00C87C6F">
      <w:pPr>
        <w:spacing w:after="303" w:line="259" w:lineRule="auto"/>
        <w:ind w:left="0" w:right="129" w:firstLine="0"/>
        <w:jc w:val="right"/>
      </w:pPr>
      <w:r>
        <w:rPr>
          <w:sz w:val="17"/>
        </w:rPr>
        <w:t>Zeit t</w:t>
      </w:r>
    </w:p>
    <w:p w:rsidR="00B67503" w:rsidRDefault="00C87C6F">
      <w:pPr>
        <w:spacing w:after="12"/>
        <w:ind w:left="-5" w:right="0"/>
      </w:pPr>
      <w:r>
        <w:t>Abbildung B.2: Chronologische Abfolge der Entwicklungsphase eines „Business Case“</w:t>
      </w:r>
    </w:p>
    <w:p w:rsidR="00B67503" w:rsidRDefault="00C87C6F">
      <w:pPr>
        <w:spacing w:after="3" w:line="265" w:lineRule="auto"/>
        <w:ind w:right="78"/>
        <w:jc w:val="center"/>
      </w:pPr>
      <w:r>
        <w:rPr>
          <w:sz w:val="20"/>
        </w:rPr>
        <w:t>Quelle: in Anlehnung an Herman und Siegelaub 2009</w:t>
      </w:r>
    </w:p>
    <w:p w:rsidR="00B67503" w:rsidRDefault="00B67503">
      <w:pPr>
        <w:sectPr w:rsidR="00B67503">
          <w:headerReference w:type="even" r:id="rId349"/>
          <w:headerReference w:type="default" r:id="rId350"/>
          <w:footerReference w:type="even" r:id="rId351"/>
          <w:footerReference w:type="default" r:id="rId352"/>
          <w:headerReference w:type="first" r:id="rId353"/>
          <w:footerReference w:type="first" r:id="rId354"/>
          <w:pgSz w:w="11906" w:h="16838"/>
          <w:pgMar w:top="1510" w:right="1453" w:bottom="4406" w:left="1736" w:header="720" w:footer="1457" w:gutter="0"/>
          <w:pgNumType w:fmt="upperRoman"/>
          <w:cols w:space="720"/>
          <w:titlePg/>
        </w:sectPr>
      </w:pPr>
    </w:p>
    <w:p w:rsidR="00B67503" w:rsidRDefault="00C87C6F">
      <w:pPr>
        <w:numPr>
          <w:ilvl w:val="0"/>
          <w:numId w:val="20"/>
        </w:numPr>
        <w:spacing w:after="311" w:line="248" w:lineRule="auto"/>
        <w:ind w:right="197" w:hanging="621"/>
        <w:jc w:val="left"/>
      </w:pPr>
      <w:r>
        <w:rPr>
          <w:b/>
          <w:sz w:val="50"/>
        </w:rPr>
        <w:lastRenderedPageBreak/>
        <w:t>Ergänzungen zur Forschungsfragedrei</w:t>
      </w:r>
    </w:p>
    <w:p w:rsidR="00B67503" w:rsidRDefault="00C87C6F">
      <w:pPr>
        <w:spacing w:after="645"/>
        <w:ind w:left="-5" w:right="267"/>
      </w:pPr>
      <w:r>
        <w:t>In diesem Teil des Anhangs sind Ergänzungen zur Forschungsfrage drei des Kapitels 4 auf Seite 21 beschrieben.</w:t>
      </w:r>
    </w:p>
    <w:p w:rsidR="00B67503" w:rsidRDefault="00C87C6F">
      <w:pPr>
        <w:numPr>
          <w:ilvl w:val="1"/>
          <w:numId w:val="20"/>
        </w:numPr>
        <w:spacing w:after="657" w:line="261" w:lineRule="auto"/>
        <w:ind w:right="65" w:hanging="726"/>
        <w:jc w:val="left"/>
      </w:pPr>
      <w:r>
        <w:rPr>
          <w:b/>
          <w:sz w:val="34"/>
        </w:rPr>
        <w:t>„Plan-Do-Check-Act“-Regelkreis</w:t>
      </w:r>
    </w:p>
    <w:p w:rsidR="00B67503" w:rsidRDefault="00C87C6F">
      <w:pPr>
        <w:spacing w:after="764" w:line="259" w:lineRule="auto"/>
        <w:ind w:left="1419" w:right="0" w:firstLine="0"/>
        <w:jc w:val="left"/>
      </w:pPr>
      <w:r>
        <w:rPr>
          <w:noProof/>
          <w:sz w:val="22"/>
        </w:rPr>
        <mc:AlternateContent>
          <mc:Choice Requires="wpg">
            <w:drawing>
              <wp:inline distT="0" distB="0" distL="0" distR="0">
                <wp:extent cx="4478457" cy="2729666"/>
                <wp:effectExtent l="0" t="0" r="0" b="0"/>
                <wp:docPr id="49341" name="Group 49341"/>
                <wp:cNvGraphicFramePr/>
                <a:graphic xmlns:a="http://schemas.openxmlformats.org/drawingml/2006/main">
                  <a:graphicData uri="http://schemas.microsoft.com/office/word/2010/wordprocessingGroup">
                    <wpg:wgp>
                      <wpg:cNvGrpSpPr/>
                      <wpg:grpSpPr>
                        <a:xfrm>
                          <a:off x="0" y="0"/>
                          <a:ext cx="4478457" cy="2729666"/>
                          <a:chOff x="0" y="0"/>
                          <a:chExt cx="4478457" cy="2729666"/>
                        </a:xfrm>
                      </wpg:grpSpPr>
                      <wps:wsp>
                        <wps:cNvPr id="4727" name="Shape 4727"/>
                        <wps:cNvSpPr/>
                        <wps:spPr>
                          <a:xfrm>
                            <a:off x="2784074" y="0"/>
                            <a:ext cx="1694383" cy="1142543"/>
                          </a:xfrm>
                          <a:custGeom>
                            <a:avLst/>
                            <a:gdLst/>
                            <a:ahLst/>
                            <a:cxnLst/>
                            <a:rect l="0" t="0" r="0" b="0"/>
                            <a:pathLst>
                              <a:path w="1694383" h="1142543">
                                <a:moveTo>
                                  <a:pt x="0" y="190424"/>
                                </a:moveTo>
                                <a:cubicBezTo>
                                  <a:pt x="0" y="85237"/>
                                  <a:pt x="85237" y="0"/>
                                  <a:pt x="190423" y="0"/>
                                </a:cubicBezTo>
                                <a:lnTo>
                                  <a:pt x="1503959" y="0"/>
                                </a:lnTo>
                                <a:cubicBezTo>
                                  <a:pt x="1609145" y="0"/>
                                  <a:pt x="1694383" y="85237"/>
                                  <a:pt x="1694383" y="190424"/>
                                </a:cubicBezTo>
                                <a:lnTo>
                                  <a:pt x="1694383" y="952119"/>
                                </a:lnTo>
                                <a:cubicBezTo>
                                  <a:pt x="1694383" y="1057305"/>
                                  <a:pt x="1609145" y="1142543"/>
                                  <a:pt x="1503959" y="1142543"/>
                                </a:cubicBezTo>
                                <a:lnTo>
                                  <a:pt x="190423" y="1142543"/>
                                </a:lnTo>
                                <a:cubicBezTo>
                                  <a:pt x="85237" y="1142543"/>
                                  <a:pt x="0" y="1057305"/>
                                  <a:pt x="0" y="952119"/>
                                </a:cubicBez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28" name="Rectangle 4728"/>
                        <wps:cNvSpPr/>
                        <wps:spPr>
                          <a:xfrm>
                            <a:off x="3756725" y="453066"/>
                            <a:ext cx="47448" cy="157936"/>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29" name="Rectangle 4729"/>
                        <wps:cNvSpPr/>
                        <wps:spPr>
                          <a:xfrm>
                            <a:off x="3902846" y="453066"/>
                            <a:ext cx="629076" cy="157936"/>
                          </a:xfrm>
                          <a:prstGeom prst="rect">
                            <a:avLst/>
                          </a:prstGeom>
                          <a:ln>
                            <a:noFill/>
                          </a:ln>
                        </wps:spPr>
                        <wps:txbx>
                          <w:txbxContent>
                            <w:p w:rsidR="00C87C6F" w:rsidRDefault="00C87C6F">
                              <w:pPr>
                                <w:spacing w:after="160" w:line="259" w:lineRule="auto"/>
                                <w:ind w:left="0" w:right="0" w:firstLine="0"/>
                                <w:jc w:val="left"/>
                              </w:pPr>
                              <w:r>
                                <w:rPr>
                                  <w:sz w:val="18"/>
                                </w:rPr>
                                <w:t>Umsetzen</w:t>
                              </w:r>
                            </w:p>
                          </w:txbxContent>
                        </wps:txbx>
                        <wps:bodyPr horzOverflow="overflow" vert="horz" lIns="0" tIns="0" rIns="0" bIns="0" rtlCol="0">
                          <a:noAutofit/>
                        </wps:bodyPr>
                      </wps:wsp>
                      <wps:wsp>
                        <wps:cNvPr id="4730" name="Rectangle 4730"/>
                        <wps:cNvSpPr/>
                        <wps:spPr>
                          <a:xfrm>
                            <a:off x="3765275" y="592969"/>
                            <a:ext cx="47448" cy="157936"/>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31" name="Rectangle 4731"/>
                        <wps:cNvSpPr/>
                        <wps:spPr>
                          <a:xfrm>
                            <a:off x="3911395" y="592969"/>
                            <a:ext cx="617446" cy="157936"/>
                          </a:xfrm>
                          <a:prstGeom prst="rect">
                            <a:avLst/>
                          </a:prstGeom>
                          <a:ln>
                            <a:noFill/>
                          </a:ln>
                        </wps:spPr>
                        <wps:txbx>
                          <w:txbxContent>
                            <w:p w:rsidR="00C87C6F" w:rsidRDefault="00C87C6F">
                              <w:pPr>
                                <w:spacing w:after="160" w:line="259" w:lineRule="auto"/>
                                <w:ind w:left="0" w:right="0" w:firstLine="0"/>
                                <w:jc w:val="left"/>
                              </w:pPr>
                              <w:r>
                                <w:rPr>
                                  <w:sz w:val="18"/>
                                </w:rPr>
                                <w:t>Betreiben</w:t>
                              </w:r>
                            </w:p>
                          </w:txbxContent>
                        </wps:txbx>
                        <wps:bodyPr horzOverflow="overflow" vert="horz" lIns="0" tIns="0" rIns="0" bIns="0" rtlCol="0">
                          <a:noAutofit/>
                        </wps:bodyPr>
                      </wps:wsp>
                      <wps:wsp>
                        <wps:cNvPr id="4733" name="Shape 4733"/>
                        <wps:cNvSpPr/>
                        <wps:spPr>
                          <a:xfrm>
                            <a:off x="2784074" y="1535826"/>
                            <a:ext cx="1694383" cy="1142543"/>
                          </a:xfrm>
                          <a:custGeom>
                            <a:avLst/>
                            <a:gdLst/>
                            <a:ahLst/>
                            <a:cxnLst/>
                            <a:rect l="0" t="0" r="0" b="0"/>
                            <a:pathLst>
                              <a:path w="1694383" h="1142543">
                                <a:moveTo>
                                  <a:pt x="0" y="190424"/>
                                </a:moveTo>
                                <a:cubicBezTo>
                                  <a:pt x="0" y="85237"/>
                                  <a:pt x="85237" y="0"/>
                                  <a:pt x="190423" y="0"/>
                                </a:cubicBezTo>
                                <a:lnTo>
                                  <a:pt x="1503959" y="0"/>
                                </a:lnTo>
                                <a:cubicBezTo>
                                  <a:pt x="1609145" y="0"/>
                                  <a:pt x="1694383" y="85237"/>
                                  <a:pt x="1694383" y="190424"/>
                                </a:cubicBezTo>
                                <a:lnTo>
                                  <a:pt x="1694383" y="952112"/>
                                </a:lnTo>
                                <a:cubicBezTo>
                                  <a:pt x="1694383" y="1057286"/>
                                  <a:pt x="1609145" y="1142543"/>
                                  <a:pt x="1503959" y="1142543"/>
                                </a:cubicBezTo>
                                <a:lnTo>
                                  <a:pt x="190423" y="1142543"/>
                                </a:lnTo>
                                <a:cubicBezTo>
                                  <a:pt x="85237" y="1142543"/>
                                  <a:pt x="0" y="1057286"/>
                                  <a:pt x="0" y="952112"/>
                                </a:cubicBez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34" name="Rectangle 4734"/>
                        <wps:cNvSpPr/>
                        <wps:spPr>
                          <a:xfrm>
                            <a:off x="3568633" y="1989346"/>
                            <a:ext cx="47448" cy="157937"/>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35" name="Rectangle 4735"/>
                        <wps:cNvSpPr/>
                        <wps:spPr>
                          <a:xfrm>
                            <a:off x="3714754" y="1989346"/>
                            <a:ext cx="879032" cy="157937"/>
                          </a:xfrm>
                          <a:prstGeom prst="rect">
                            <a:avLst/>
                          </a:prstGeom>
                          <a:ln>
                            <a:noFill/>
                          </a:ln>
                        </wps:spPr>
                        <wps:txbx>
                          <w:txbxContent>
                            <w:p w:rsidR="00C87C6F" w:rsidRDefault="00C87C6F">
                              <w:pPr>
                                <w:spacing w:after="160" w:line="259" w:lineRule="auto"/>
                                <w:ind w:left="0" w:right="0" w:firstLine="0"/>
                                <w:jc w:val="left"/>
                              </w:pPr>
                              <w:r>
                                <w:rPr>
                                  <w:sz w:val="18"/>
                                </w:rPr>
                                <w:t>Überwachung</w:t>
                              </w:r>
                            </w:p>
                          </w:txbxContent>
                        </wps:txbx>
                        <wps:bodyPr horzOverflow="overflow" vert="horz" lIns="0" tIns="0" rIns="0" bIns="0" rtlCol="0">
                          <a:noAutofit/>
                        </wps:bodyPr>
                      </wps:wsp>
                      <wps:wsp>
                        <wps:cNvPr id="4736" name="Rectangle 4736"/>
                        <wps:cNvSpPr/>
                        <wps:spPr>
                          <a:xfrm>
                            <a:off x="3618376" y="2129249"/>
                            <a:ext cx="47448" cy="157936"/>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37" name="Rectangle 4737"/>
                        <wps:cNvSpPr/>
                        <wps:spPr>
                          <a:xfrm>
                            <a:off x="3764497" y="2129249"/>
                            <a:ext cx="812821" cy="157936"/>
                          </a:xfrm>
                          <a:prstGeom prst="rect">
                            <a:avLst/>
                          </a:prstGeom>
                          <a:ln>
                            <a:noFill/>
                          </a:ln>
                        </wps:spPr>
                        <wps:txbx>
                          <w:txbxContent>
                            <w:p w:rsidR="00C87C6F" w:rsidRDefault="00C87C6F">
                              <w:pPr>
                                <w:spacing w:after="160" w:line="259" w:lineRule="auto"/>
                                <w:ind w:left="0" w:right="0" w:firstLine="0"/>
                                <w:jc w:val="left"/>
                              </w:pPr>
                              <w:r>
                                <w:rPr>
                                  <w:sz w:val="18"/>
                                </w:rPr>
                                <w:t>Überprüfung</w:t>
                              </w:r>
                            </w:p>
                          </w:txbxContent>
                        </wps:txbx>
                        <wps:bodyPr horzOverflow="overflow" vert="horz" lIns="0" tIns="0" rIns="0" bIns="0" rtlCol="0">
                          <a:noAutofit/>
                        </wps:bodyPr>
                      </wps:wsp>
                      <wps:wsp>
                        <wps:cNvPr id="4739" name="Shape 4739"/>
                        <wps:cNvSpPr/>
                        <wps:spPr>
                          <a:xfrm>
                            <a:off x="0" y="1587124"/>
                            <a:ext cx="1694383" cy="1142543"/>
                          </a:xfrm>
                          <a:custGeom>
                            <a:avLst/>
                            <a:gdLst/>
                            <a:ahLst/>
                            <a:cxnLst/>
                            <a:rect l="0" t="0" r="0" b="0"/>
                            <a:pathLst>
                              <a:path w="1694383" h="1142543">
                                <a:moveTo>
                                  <a:pt x="0" y="190424"/>
                                </a:moveTo>
                                <a:cubicBezTo>
                                  <a:pt x="0" y="85237"/>
                                  <a:pt x="85237" y="0"/>
                                  <a:pt x="190424" y="0"/>
                                </a:cubicBezTo>
                                <a:lnTo>
                                  <a:pt x="1503959" y="0"/>
                                </a:lnTo>
                                <a:cubicBezTo>
                                  <a:pt x="1609146" y="0"/>
                                  <a:pt x="1694383" y="85237"/>
                                  <a:pt x="1694383" y="190424"/>
                                </a:cubicBezTo>
                                <a:lnTo>
                                  <a:pt x="1694383" y="952112"/>
                                </a:lnTo>
                                <a:cubicBezTo>
                                  <a:pt x="1694383" y="1057286"/>
                                  <a:pt x="1609146" y="1142543"/>
                                  <a:pt x="1503959" y="1142543"/>
                                </a:cubicBezTo>
                                <a:lnTo>
                                  <a:pt x="190424" y="1142543"/>
                                </a:lnTo>
                                <a:cubicBezTo>
                                  <a:pt x="85237" y="1142543"/>
                                  <a:pt x="0" y="1057286"/>
                                  <a:pt x="0" y="952112"/>
                                </a:cubicBez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40" name="Rectangle 4740"/>
                        <wps:cNvSpPr/>
                        <wps:spPr>
                          <a:xfrm>
                            <a:off x="102725" y="2110595"/>
                            <a:ext cx="47448" cy="157937"/>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41" name="Rectangle 4741"/>
                        <wps:cNvSpPr/>
                        <wps:spPr>
                          <a:xfrm>
                            <a:off x="164904" y="2110595"/>
                            <a:ext cx="705520" cy="157937"/>
                          </a:xfrm>
                          <a:prstGeom prst="rect">
                            <a:avLst/>
                          </a:prstGeom>
                          <a:ln>
                            <a:noFill/>
                          </a:ln>
                        </wps:spPr>
                        <wps:txbx>
                          <w:txbxContent>
                            <w:p w:rsidR="00C87C6F" w:rsidRDefault="00C87C6F">
                              <w:pPr>
                                <w:spacing w:after="160" w:line="259" w:lineRule="auto"/>
                                <w:ind w:left="0" w:right="0" w:firstLine="0"/>
                                <w:jc w:val="left"/>
                              </w:pPr>
                              <w:r>
                                <w:rPr>
                                  <w:sz w:val="18"/>
                                </w:rPr>
                                <w:t>Verbessern</w:t>
                              </w:r>
                            </w:p>
                          </w:txbxContent>
                        </wps:txbx>
                        <wps:bodyPr horzOverflow="overflow" vert="horz" lIns="0" tIns="0" rIns="0" bIns="0" rtlCol="0">
                          <a:noAutofit/>
                        </wps:bodyPr>
                      </wps:wsp>
                      <wps:wsp>
                        <wps:cNvPr id="4743" name="Shape 4743"/>
                        <wps:cNvSpPr/>
                        <wps:spPr>
                          <a:xfrm>
                            <a:off x="0" y="0"/>
                            <a:ext cx="1694383" cy="1142543"/>
                          </a:xfrm>
                          <a:custGeom>
                            <a:avLst/>
                            <a:gdLst/>
                            <a:ahLst/>
                            <a:cxnLst/>
                            <a:rect l="0" t="0" r="0" b="0"/>
                            <a:pathLst>
                              <a:path w="1694383" h="1142543">
                                <a:moveTo>
                                  <a:pt x="0" y="190424"/>
                                </a:moveTo>
                                <a:cubicBezTo>
                                  <a:pt x="0" y="85237"/>
                                  <a:pt x="85237" y="0"/>
                                  <a:pt x="190424" y="0"/>
                                </a:cubicBezTo>
                                <a:lnTo>
                                  <a:pt x="1503959" y="0"/>
                                </a:lnTo>
                                <a:cubicBezTo>
                                  <a:pt x="1609146" y="0"/>
                                  <a:pt x="1694383" y="85237"/>
                                  <a:pt x="1694383" y="190424"/>
                                </a:cubicBezTo>
                                <a:lnTo>
                                  <a:pt x="1694383" y="952119"/>
                                </a:lnTo>
                                <a:cubicBezTo>
                                  <a:pt x="1694383" y="1057305"/>
                                  <a:pt x="1609146" y="1142543"/>
                                  <a:pt x="1503959" y="1142543"/>
                                </a:cubicBezTo>
                                <a:lnTo>
                                  <a:pt x="190424" y="1142543"/>
                                </a:lnTo>
                                <a:cubicBezTo>
                                  <a:pt x="85237" y="1142543"/>
                                  <a:pt x="0" y="1057305"/>
                                  <a:pt x="0" y="952119"/>
                                </a:cubicBez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44" name="Rectangle 4744"/>
                        <wps:cNvSpPr/>
                        <wps:spPr>
                          <a:xfrm>
                            <a:off x="102725" y="383114"/>
                            <a:ext cx="47448" cy="157936"/>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45" name="Rectangle 4745"/>
                        <wps:cNvSpPr/>
                        <wps:spPr>
                          <a:xfrm>
                            <a:off x="248846" y="383114"/>
                            <a:ext cx="429669" cy="157936"/>
                          </a:xfrm>
                          <a:prstGeom prst="rect">
                            <a:avLst/>
                          </a:prstGeom>
                          <a:ln>
                            <a:noFill/>
                          </a:ln>
                        </wps:spPr>
                        <wps:txbx>
                          <w:txbxContent>
                            <w:p w:rsidR="00C87C6F" w:rsidRDefault="00C87C6F">
                              <w:pPr>
                                <w:spacing w:after="160" w:line="259" w:lineRule="auto"/>
                                <w:ind w:left="0" w:right="0" w:firstLine="0"/>
                                <w:jc w:val="left"/>
                              </w:pPr>
                              <w:r>
                                <w:rPr>
                                  <w:sz w:val="18"/>
                                </w:rPr>
                                <w:t>Planen</w:t>
                              </w:r>
                            </w:p>
                          </w:txbxContent>
                        </wps:txbx>
                        <wps:bodyPr horzOverflow="overflow" vert="horz" lIns="0" tIns="0" rIns="0" bIns="0" rtlCol="0">
                          <a:noAutofit/>
                        </wps:bodyPr>
                      </wps:wsp>
                      <wps:wsp>
                        <wps:cNvPr id="4746" name="Rectangle 4746"/>
                        <wps:cNvSpPr/>
                        <wps:spPr>
                          <a:xfrm>
                            <a:off x="102725" y="523017"/>
                            <a:ext cx="47448" cy="157936"/>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47" name="Rectangle 4747"/>
                        <wps:cNvSpPr/>
                        <wps:spPr>
                          <a:xfrm>
                            <a:off x="248846" y="523017"/>
                            <a:ext cx="741649" cy="157936"/>
                          </a:xfrm>
                          <a:prstGeom prst="rect">
                            <a:avLst/>
                          </a:prstGeom>
                          <a:ln>
                            <a:noFill/>
                          </a:ln>
                        </wps:spPr>
                        <wps:txbx>
                          <w:txbxContent>
                            <w:p w:rsidR="00C87C6F" w:rsidRDefault="00C87C6F">
                              <w:pPr>
                                <w:spacing w:after="160" w:line="259" w:lineRule="auto"/>
                                <w:ind w:left="0" w:right="0" w:firstLine="0"/>
                                <w:jc w:val="left"/>
                              </w:pPr>
                              <w:r>
                                <w:rPr>
                                  <w:sz w:val="18"/>
                                </w:rPr>
                                <w:t>Konzipieren</w:t>
                              </w:r>
                            </w:p>
                          </w:txbxContent>
                        </wps:txbx>
                        <wps:bodyPr horzOverflow="overflow" vert="horz" lIns="0" tIns="0" rIns="0" bIns="0" rtlCol="0">
                          <a:noAutofit/>
                        </wps:bodyPr>
                      </wps:wsp>
                      <wps:wsp>
                        <wps:cNvPr id="4748" name="Rectangle 4748"/>
                        <wps:cNvSpPr/>
                        <wps:spPr>
                          <a:xfrm>
                            <a:off x="102725" y="662920"/>
                            <a:ext cx="47448" cy="157937"/>
                          </a:xfrm>
                          <a:prstGeom prst="rect">
                            <a:avLst/>
                          </a:prstGeom>
                          <a:ln>
                            <a:noFill/>
                          </a:ln>
                        </wps:spPr>
                        <wps:txbx>
                          <w:txbxContent>
                            <w:p w:rsidR="00C87C6F" w:rsidRDefault="00C87C6F">
                              <w:pPr>
                                <w:spacing w:after="160" w:line="259" w:lineRule="auto"/>
                                <w:ind w:left="0" w:right="0" w:firstLine="0"/>
                                <w:jc w:val="left"/>
                              </w:pPr>
                              <w:r>
                                <w:rPr>
                                  <w:sz w:val="18"/>
                                </w:rPr>
                                <w:t>-</w:t>
                              </w:r>
                            </w:p>
                          </w:txbxContent>
                        </wps:txbx>
                        <wps:bodyPr horzOverflow="overflow" vert="horz" lIns="0" tIns="0" rIns="0" bIns="0" rtlCol="0">
                          <a:noAutofit/>
                        </wps:bodyPr>
                      </wps:wsp>
                      <wps:wsp>
                        <wps:cNvPr id="4749" name="Rectangle 4749"/>
                        <wps:cNvSpPr/>
                        <wps:spPr>
                          <a:xfrm>
                            <a:off x="248846" y="662920"/>
                            <a:ext cx="682882" cy="157937"/>
                          </a:xfrm>
                          <a:prstGeom prst="rect">
                            <a:avLst/>
                          </a:prstGeom>
                          <a:ln>
                            <a:noFill/>
                          </a:ln>
                        </wps:spPr>
                        <wps:txbx>
                          <w:txbxContent>
                            <w:p w:rsidR="00C87C6F" w:rsidRDefault="00C87C6F">
                              <w:pPr>
                                <w:spacing w:after="160" w:line="259" w:lineRule="auto"/>
                                <w:ind w:left="0" w:right="0" w:firstLine="0"/>
                                <w:jc w:val="left"/>
                              </w:pPr>
                              <w:proofErr w:type="spellStart"/>
                              <w:r>
                                <w:rPr>
                                  <w:sz w:val="18"/>
                                </w:rPr>
                                <w:t>Entwicklen</w:t>
                              </w:r>
                              <w:proofErr w:type="spellEnd"/>
                            </w:p>
                          </w:txbxContent>
                        </wps:txbx>
                        <wps:bodyPr horzOverflow="overflow" vert="horz" lIns="0" tIns="0" rIns="0" bIns="0" rtlCol="0">
                          <a:noAutofit/>
                        </wps:bodyPr>
                      </wps:wsp>
                      <wps:wsp>
                        <wps:cNvPr id="4750" name="Shape 4750"/>
                        <wps:cNvSpPr/>
                        <wps:spPr>
                          <a:xfrm>
                            <a:off x="2269152" y="173324"/>
                            <a:ext cx="1160808" cy="1160420"/>
                          </a:xfrm>
                          <a:custGeom>
                            <a:avLst/>
                            <a:gdLst/>
                            <a:ahLst/>
                            <a:cxnLst/>
                            <a:rect l="0" t="0" r="0" b="0"/>
                            <a:pathLst>
                              <a:path w="1160808" h="1160420">
                                <a:moveTo>
                                  <a:pt x="0" y="0"/>
                                </a:moveTo>
                                <a:cubicBezTo>
                                  <a:pt x="641093" y="0"/>
                                  <a:pt x="1160808" y="519520"/>
                                  <a:pt x="1160808" y="1160420"/>
                                </a:cubicBezTo>
                                <a:lnTo>
                                  <a:pt x="0" y="11604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1" name="Shape 4751"/>
                        <wps:cNvSpPr/>
                        <wps:spPr>
                          <a:xfrm>
                            <a:off x="2269152" y="173324"/>
                            <a:ext cx="1160808" cy="1160420"/>
                          </a:xfrm>
                          <a:custGeom>
                            <a:avLst/>
                            <a:gdLst/>
                            <a:ahLst/>
                            <a:cxnLst/>
                            <a:rect l="0" t="0" r="0" b="0"/>
                            <a:pathLst>
                              <a:path w="1160808" h="1160420">
                                <a:moveTo>
                                  <a:pt x="0" y="0"/>
                                </a:moveTo>
                                <a:cubicBezTo>
                                  <a:pt x="641093" y="0"/>
                                  <a:pt x="1160808" y="519520"/>
                                  <a:pt x="1160808" y="1160420"/>
                                </a:cubicBezTo>
                                <a:lnTo>
                                  <a:pt x="0" y="1160420"/>
                                </a:ln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52" name="Rectangle 4752"/>
                        <wps:cNvSpPr/>
                        <wps:spPr>
                          <a:xfrm>
                            <a:off x="2524929" y="856595"/>
                            <a:ext cx="648584" cy="333983"/>
                          </a:xfrm>
                          <a:prstGeom prst="rect">
                            <a:avLst/>
                          </a:prstGeom>
                          <a:ln>
                            <a:noFill/>
                          </a:ln>
                        </wps:spPr>
                        <wps:txbx>
                          <w:txbxContent>
                            <w:p w:rsidR="00C87C6F" w:rsidRDefault="00C87C6F">
                              <w:pPr>
                                <w:spacing w:after="160" w:line="259" w:lineRule="auto"/>
                                <w:ind w:left="0" w:right="0" w:firstLine="0"/>
                                <w:jc w:val="left"/>
                              </w:pPr>
                              <w:r>
                                <w:rPr>
                                  <w:sz w:val="39"/>
                                </w:rPr>
                                <w:t>„Do“</w:t>
                              </w:r>
                            </w:p>
                          </w:txbxContent>
                        </wps:txbx>
                        <wps:bodyPr horzOverflow="overflow" vert="horz" lIns="0" tIns="0" rIns="0" bIns="0" rtlCol="0">
                          <a:noAutofit/>
                        </wps:bodyPr>
                      </wps:wsp>
                      <wps:wsp>
                        <wps:cNvPr id="4753" name="Shape 4753"/>
                        <wps:cNvSpPr/>
                        <wps:spPr>
                          <a:xfrm>
                            <a:off x="2269152" y="1411856"/>
                            <a:ext cx="1160808" cy="1160808"/>
                          </a:xfrm>
                          <a:custGeom>
                            <a:avLst/>
                            <a:gdLst/>
                            <a:ahLst/>
                            <a:cxnLst/>
                            <a:rect l="0" t="0" r="0" b="0"/>
                            <a:pathLst>
                              <a:path w="1160808" h="1160808">
                                <a:moveTo>
                                  <a:pt x="0" y="0"/>
                                </a:moveTo>
                                <a:lnTo>
                                  <a:pt x="1160808" y="0"/>
                                </a:lnTo>
                                <a:cubicBezTo>
                                  <a:pt x="1160808" y="641093"/>
                                  <a:pt x="641093" y="1160808"/>
                                  <a:pt x="0" y="116080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4" name="Shape 4754"/>
                        <wps:cNvSpPr/>
                        <wps:spPr>
                          <a:xfrm>
                            <a:off x="2269152" y="1411856"/>
                            <a:ext cx="1160808" cy="1160808"/>
                          </a:xfrm>
                          <a:custGeom>
                            <a:avLst/>
                            <a:gdLst/>
                            <a:ahLst/>
                            <a:cxnLst/>
                            <a:rect l="0" t="0" r="0" b="0"/>
                            <a:pathLst>
                              <a:path w="1160808" h="1160808">
                                <a:moveTo>
                                  <a:pt x="1160808" y="0"/>
                                </a:moveTo>
                                <a:cubicBezTo>
                                  <a:pt x="1160808" y="641093"/>
                                  <a:pt x="641093" y="1160808"/>
                                  <a:pt x="0" y="1160808"/>
                                </a:cubicBezTo>
                                <a:lnTo>
                                  <a:pt x="0" y="0"/>
                                </a:ln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55" name="Rectangle 4755"/>
                        <wps:cNvSpPr/>
                        <wps:spPr>
                          <a:xfrm>
                            <a:off x="2367149" y="1658371"/>
                            <a:ext cx="1067949" cy="333773"/>
                          </a:xfrm>
                          <a:prstGeom prst="rect">
                            <a:avLst/>
                          </a:prstGeom>
                          <a:ln>
                            <a:noFill/>
                          </a:ln>
                        </wps:spPr>
                        <wps:txbx>
                          <w:txbxContent>
                            <w:p w:rsidR="00C87C6F" w:rsidRDefault="00C87C6F">
                              <w:pPr>
                                <w:spacing w:after="160" w:line="259" w:lineRule="auto"/>
                                <w:ind w:left="0" w:right="0" w:firstLine="0"/>
                                <w:jc w:val="left"/>
                              </w:pPr>
                              <w:r>
                                <w:rPr>
                                  <w:sz w:val="39"/>
                                </w:rPr>
                                <w:t>„Check“</w:t>
                              </w:r>
                            </w:p>
                          </w:txbxContent>
                        </wps:txbx>
                        <wps:bodyPr horzOverflow="overflow" vert="horz" lIns="0" tIns="0" rIns="0" bIns="0" rtlCol="0">
                          <a:noAutofit/>
                        </wps:bodyPr>
                      </wps:wsp>
                      <wps:wsp>
                        <wps:cNvPr id="4756" name="Shape 4756"/>
                        <wps:cNvSpPr/>
                        <wps:spPr>
                          <a:xfrm>
                            <a:off x="1030620" y="1411856"/>
                            <a:ext cx="1160420" cy="1160808"/>
                          </a:xfrm>
                          <a:custGeom>
                            <a:avLst/>
                            <a:gdLst/>
                            <a:ahLst/>
                            <a:cxnLst/>
                            <a:rect l="0" t="0" r="0" b="0"/>
                            <a:pathLst>
                              <a:path w="1160420" h="1160808">
                                <a:moveTo>
                                  <a:pt x="0" y="0"/>
                                </a:moveTo>
                                <a:lnTo>
                                  <a:pt x="1160420" y="0"/>
                                </a:lnTo>
                                <a:lnTo>
                                  <a:pt x="1160420" y="1160808"/>
                                </a:lnTo>
                                <a:cubicBezTo>
                                  <a:pt x="519520" y="1160808"/>
                                  <a:pt x="0" y="64109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7" name="Shape 4757"/>
                        <wps:cNvSpPr/>
                        <wps:spPr>
                          <a:xfrm>
                            <a:off x="1030620" y="1411856"/>
                            <a:ext cx="1160420" cy="1160808"/>
                          </a:xfrm>
                          <a:custGeom>
                            <a:avLst/>
                            <a:gdLst/>
                            <a:ahLst/>
                            <a:cxnLst/>
                            <a:rect l="0" t="0" r="0" b="0"/>
                            <a:pathLst>
                              <a:path w="1160420" h="1160808">
                                <a:moveTo>
                                  <a:pt x="1160420" y="1160808"/>
                                </a:moveTo>
                                <a:cubicBezTo>
                                  <a:pt x="519520" y="1160808"/>
                                  <a:pt x="0" y="641093"/>
                                  <a:pt x="0" y="0"/>
                                </a:cubicBezTo>
                                <a:lnTo>
                                  <a:pt x="1160420" y="0"/>
                                </a:ln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58" name="Rectangle 4758"/>
                        <wps:cNvSpPr/>
                        <wps:spPr>
                          <a:xfrm>
                            <a:off x="1421442" y="1658371"/>
                            <a:ext cx="717318" cy="333773"/>
                          </a:xfrm>
                          <a:prstGeom prst="rect">
                            <a:avLst/>
                          </a:prstGeom>
                          <a:ln>
                            <a:noFill/>
                          </a:ln>
                        </wps:spPr>
                        <wps:txbx>
                          <w:txbxContent>
                            <w:p w:rsidR="00C87C6F" w:rsidRDefault="00C87C6F">
                              <w:pPr>
                                <w:spacing w:after="160" w:line="259" w:lineRule="auto"/>
                                <w:ind w:left="0" w:right="0" w:firstLine="0"/>
                                <w:jc w:val="left"/>
                              </w:pPr>
                              <w:r>
                                <w:rPr>
                                  <w:sz w:val="39"/>
                                </w:rPr>
                                <w:t>„Act“</w:t>
                              </w:r>
                            </w:p>
                          </w:txbxContent>
                        </wps:txbx>
                        <wps:bodyPr horzOverflow="overflow" vert="horz" lIns="0" tIns="0" rIns="0" bIns="0" rtlCol="0">
                          <a:noAutofit/>
                        </wps:bodyPr>
                      </wps:wsp>
                      <wps:wsp>
                        <wps:cNvPr id="4759" name="Shape 4759"/>
                        <wps:cNvSpPr/>
                        <wps:spPr>
                          <a:xfrm>
                            <a:off x="1030620" y="173324"/>
                            <a:ext cx="1160420" cy="1160420"/>
                          </a:xfrm>
                          <a:custGeom>
                            <a:avLst/>
                            <a:gdLst/>
                            <a:ahLst/>
                            <a:cxnLst/>
                            <a:rect l="0" t="0" r="0" b="0"/>
                            <a:pathLst>
                              <a:path w="1160420" h="1160420">
                                <a:moveTo>
                                  <a:pt x="1160420" y="0"/>
                                </a:moveTo>
                                <a:lnTo>
                                  <a:pt x="1160420" y="1160420"/>
                                </a:lnTo>
                                <a:lnTo>
                                  <a:pt x="0" y="1160420"/>
                                </a:lnTo>
                                <a:cubicBezTo>
                                  <a:pt x="0" y="519520"/>
                                  <a:pt x="519520" y="0"/>
                                  <a:pt x="11604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0" name="Shape 4760"/>
                        <wps:cNvSpPr/>
                        <wps:spPr>
                          <a:xfrm>
                            <a:off x="1030620" y="173324"/>
                            <a:ext cx="1160420" cy="1160420"/>
                          </a:xfrm>
                          <a:custGeom>
                            <a:avLst/>
                            <a:gdLst/>
                            <a:ahLst/>
                            <a:cxnLst/>
                            <a:rect l="0" t="0" r="0" b="0"/>
                            <a:pathLst>
                              <a:path w="1160420" h="1160420">
                                <a:moveTo>
                                  <a:pt x="0" y="1160420"/>
                                </a:moveTo>
                                <a:cubicBezTo>
                                  <a:pt x="0" y="519520"/>
                                  <a:pt x="519520" y="0"/>
                                  <a:pt x="1160420" y="0"/>
                                </a:cubicBezTo>
                                <a:lnTo>
                                  <a:pt x="1160420" y="1160420"/>
                                </a:lnTo>
                                <a:close/>
                              </a:path>
                            </a:pathLst>
                          </a:custGeom>
                          <a:ln w="6218" cap="flat">
                            <a:miter lim="127000"/>
                          </a:ln>
                        </wps:spPr>
                        <wps:style>
                          <a:lnRef idx="1">
                            <a:srgbClr val="000000"/>
                          </a:lnRef>
                          <a:fillRef idx="0">
                            <a:srgbClr val="000000">
                              <a:alpha val="0"/>
                            </a:srgbClr>
                          </a:fillRef>
                          <a:effectRef idx="0">
                            <a:scrgbClr r="0" g="0" b="0"/>
                          </a:effectRef>
                          <a:fontRef idx="none"/>
                        </wps:style>
                        <wps:bodyPr/>
                      </wps:wsp>
                      <wps:wsp>
                        <wps:cNvPr id="4761" name="Rectangle 4761"/>
                        <wps:cNvSpPr/>
                        <wps:spPr>
                          <a:xfrm>
                            <a:off x="1374031" y="856595"/>
                            <a:ext cx="843028" cy="333983"/>
                          </a:xfrm>
                          <a:prstGeom prst="rect">
                            <a:avLst/>
                          </a:prstGeom>
                          <a:ln>
                            <a:noFill/>
                          </a:ln>
                        </wps:spPr>
                        <wps:txbx>
                          <w:txbxContent>
                            <w:p w:rsidR="00C87C6F" w:rsidRDefault="00C87C6F">
                              <w:pPr>
                                <w:spacing w:after="160" w:line="259" w:lineRule="auto"/>
                                <w:ind w:left="0" w:right="0" w:firstLine="0"/>
                                <w:jc w:val="left"/>
                              </w:pPr>
                              <w:r>
                                <w:rPr>
                                  <w:sz w:val="39"/>
                                </w:rPr>
                                <w:t>„Plan“</w:t>
                              </w:r>
                            </w:p>
                          </w:txbxContent>
                        </wps:txbx>
                        <wps:bodyPr horzOverflow="overflow" vert="horz" lIns="0" tIns="0" rIns="0" bIns="0" rtlCol="0">
                          <a:noAutofit/>
                        </wps:bodyPr>
                      </wps:wsp>
                      <wps:wsp>
                        <wps:cNvPr id="4762" name="Shape 4762"/>
                        <wps:cNvSpPr/>
                        <wps:spPr>
                          <a:xfrm>
                            <a:off x="2269152" y="117946"/>
                            <a:ext cx="1299351" cy="1215798"/>
                          </a:xfrm>
                          <a:custGeom>
                            <a:avLst/>
                            <a:gdLst/>
                            <a:ahLst/>
                            <a:cxnLst/>
                            <a:rect l="0" t="0" r="0" b="0"/>
                            <a:pathLst>
                              <a:path w="1299351" h="1215798">
                                <a:moveTo>
                                  <a:pt x="0" y="0"/>
                                </a:moveTo>
                                <a:cubicBezTo>
                                  <a:pt x="629306" y="0"/>
                                  <a:pt x="1154655" y="479881"/>
                                  <a:pt x="1211264" y="1106402"/>
                                </a:cubicBezTo>
                                <a:lnTo>
                                  <a:pt x="1299351" y="1106402"/>
                                </a:lnTo>
                                <a:lnTo>
                                  <a:pt x="1149862" y="1215798"/>
                                </a:lnTo>
                                <a:lnTo>
                                  <a:pt x="989945" y="1106402"/>
                                </a:lnTo>
                                <a:lnTo>
                                  <a:pt x="1078032" y="1106402"/>
                                </a:lnTo>
                                <a:cubicBezTo>
                                  <a:pt x="1021876" y="553395"/>
                                  <a:pt x="556051" y="132649"/>
                                  <a:pt x="0" y="132649"/>
                                </a:cubicBez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763" name="Shape 4763"/>
                        <wps:cNvSpPr/>
                        <wps:spPr>
                          <a:xfrm>
                            <a:off x="2269152" y="1411856"/>
                            <a:ext cx="1216187" cy="1299384"/>
                          </a:xfrm>
                          <a:custGeom>
                            <a:avLst/>
                            <a:gdLst/>
                            <a:ahLst/>
                            <a:cxnLst/>
                            <a:rect l="0" t="0" r="0" b="0"/>
                            <a:pathLst>
                              <a:path w="1216187" h="1299384">
                                <a:moveTo>
                                  <a:pt x="1083473" y="0"/>
                                </a:moveTo>
                                <a:lnTo>
                                  <a:pt x="1216187" y="0"/>
                                </a:lnTo>
                                <a:cubicBezTo>
                                  <a:pt x="1216187" y="629305"/>
                                  <a:pt x="736112" y="1154629"/>
                                  <a:pt x="109397" y="1211232"/>
                                </a:cubicBezTo>
                                <a:lnTo>
                                  <a:pt x="109397" y="1299384"/>
                                </a:lnTo>
                                <a:lnTo>
                                  <a:pt x="0" y="1149823"/>
                                </a:lnTo>
                                <a:lnTo>
                                  <a:pt x="109397" y="989816"/>
                                </a:lnTo>
                                <a:lnTo>
                                  <a:pt x="109397" y="1077948"/>
                                </a:lnTo>
                                <a:cubicBezTo>
                                  <a:pt x="662598" y="1021811"/>
                                  <a:pt x="1083473" y="556051"/>
                                  <a:pt x="1083473" y="0"/>
                                </a:cubicBez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764" name="Shape 4764"/>
                        <wps:cNvSpPr/>
                        <wps:spPr>
                          <a:xfrm>
                            <a:off x="892012" y="1411856"/>
                            <a:ext cx="1299027" cy="1216186"/>
                          </a:xfrm>
                          <a:custGeom>
                            <a:avLst/>
                            <a:gdLst/>
                            <a:ahLst/>
                            <a:cxnLst/>
                            <a:rect l="0" t="0" r="0" b="0"/>
                            <a:pathLst>
                              <a:path w="1299027" h="1216186">
                                <a:moveTo>
                                  <a:pt x="149554" y="0"/>
                                </a:moveTo>
                                <a:lnTo>
                                  <a:pt x="309471" y="109332"/>
                                </a:lnTo>
                                <a:lnTo>
                                  <a:pt x="221384" y="109332"/>
                                </a:lnTo>
                                <a:cubicBezTo>
                                  <a:pt x="277475" y="662597"/>
                                  <a:pt x="743171" y="1083544"/>
                                  <a:pt x="1299027" y="1083544"/>
                                </a:cubicBezTo>
                                <a:lnTo>
                                  <a:pt x="1299027" y="1216186"/>
                                </a:lnTo>
                                <a:cubicBezTo>
                                  <a:pt x="669916" y="1216186"/>
                                  <a:pt x="144696" y="736111"/>
                                  <a:pt x="88152" y="109332"/>
                                </a:cubicBezTo>
                                <a:lnTo>
                                  <a:pt x="0" y="109332"/>
                                </a:lnTo>
                                <a:lnTo>
                                  <a:pt x="149554"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765" name="Shape 4765"/>
                        <wps:cNvSpPr/>
                        <wps:spPr>
                          <a:xfrm>
                            <a:off x="975242" y="34716"/>
                            <a:ext cx="1215798" cy="1299027"/>
                          </a:xfrm>
                          <a:custGeom>
                            <a:avLst/>
                            <a:gdLst/>
                            <a:ahLst/>
                            <a:cxnLst/>
                            <a:rect l="0" t="0" r="0" b="0"/>
                            <a:pathLst>
                              <a:path w="1215798" h="1299027">
                                <a:moveTo>
                                  <a:pt x="1106466" y="0"/>
                                </a:moveTo>
                                <a:lnTo>
                                  <a:pt x="1215798" y="149554"/>
                                </a:lnTo>
                                <a:lnTo>
                                  <a:pt x="1106466" y="309471"/>
                                </a:lnTo>
                                <a:lnTo>
                                  <a:pt x="1106466" y="221384"/>
                                </a:lnTo>
                                <a:cubicBezTo>
                                  <a:pt x="553395" y="277539"/>
                                  <a:pt x="132649" y="743171"/>
                                  <a:pt x="132649" y="1299027"/>
                                </a:cubicBezTo>
                                <a:lnTo>
                                  <a:pt x="0" y="1299027"/>
                                </a:lnTo>
                                <a:cubicBezTo>
                                  <a:pt x="0" y="669916"/>
                                  <a:pt x="479881" y="144761"/>
                                  <a:pt x="1106466" y="88152"/>
                                </a:cubicBezTo>
                                <a:lnTo>
                                  <a:pt x="1106466"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wgp>
                  </a:graphicData>
                </a:graphic>
              </wp:inline>
            </w:drawing>
          </mc:Choice>
          <mc:Fallback>
            <w:pict>
              <v:group id="Group 49341" o:spid="_x0000_s1318" style="width:352.65pt;height:214.95pt;mso-position-horizontal-relative:char;mso-position-vertical-relative:line" coordsize="44784,2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">
                <v:shape id="Shape 4727" o:spid="_x0000_s1319" style="position:absolute;left:27840;width:16944;height:11425;visibility:visible;mso-wrap-style:square;v-text-anchor:top" coordsize="1694383,114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" path="m,190424c,85237,85237,,190423,l1503959,v105186,,190424,85237,190424,190424l1694383,952119v,105186,-85238,190424,-190424,190424l190423,1142543c85237,1142543,,1057305,,952119l,190424xe" filled="f" strokeweight=".17272mm">
                  <v:stroke miterlimit="83231f" joinstyle="miter"/>
                  <v:path arrowok="t" textboxrect="0,0,1694383,1142543"/>
                </v:shape>
                <v:rect id="Rectangle 4728" o:spid="_x0000_s1320" style="position:absolute;left:37567;top:4530;width:474;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C5wwAAAN0AAAAPAAAAZHJzL2Rvd25yZXYueG1sRE/LisIw&#10;FN0L8w/hDrjTdGT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V3ywuc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8"/>
                          </w:rPr>
                          <w:t>-</w:t>
                        </w:r>
                      </w:p>
                    </w:txbxContent>
                  </v:textbox>
                </v:rect>
                <v:rect id="Rectangle 4729" o:spid="_x0000_s1321" style="position:absolute;left:39028;top:4530;width:6291;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UixgAAAN0AAAAPAAAAZHJzL2Rvd25yZXYueG1sRI9Ba8JA&#10;FITvgv9heQVvuqlI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ODAVI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8"/>
                          </w:rPr>
                          <w:t>Umsetzen</w:t>
                        </w:r>
                      </w:p>
                    </w:txbxContent>
                  </v:textbox>
                </v:rect>
                <v:rect id="Rectangle 4730" o:spid="_x0000_s1322" style="position:absolute;left:37652;top:5929;width:475;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" filled="f" stroked="f">
                  <v:textbox inset="0,0,0,0">
                    <w:txbxContent>
                      <w:p w:rsidR="00C87C6F" w:rsidRDefault="00C87C6F">
                        <w:pPr>
                          <w:spacing w:after="160" w:line="259" w:lineRule="auto"/>
                          <w:ind w:left="0" w:right="0" w:firstLine="0"/>
                          <w:jc w:val="left"/>
                        </w:pPr>
                        <w:r>
                          <w:rPr>
                            <w:sz w:val="18"/>
                          </w:rPr>
                          <w:t>-</w:t>
                        </w:r>
                      </w:p>
                    </w:txbxContent>
                  </v:textbox>
                </v:rect>
                <v:rect id="Rectangle 4731" o:spid="_x0000_s1323" style="position:absolute;left:39113;top:5929;width:6175;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5xgAAAN0AAAAPAAAAZHJzL2Rvd25yZXYueG1sRI9Ba8JA&#10;FITvgv9heYI33ViL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5+P+c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8"/>
                          </w:rPr>
                          <w:t>Betreiben</w:t>
                        </w:r>
                      </w:p>
                    </w:txbxContent>
                  </v:textbox>
                </v:rect>
                <v:shape id="Shape 4733" o:spid="_x0000_s1324" style="position:absolute;left:27840;top:15358;width:16944;height:11425;visibility:visible;mso-wrap-style:square;v-text-anchor:top" coordsize="1694383,114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" path="m,190424c,85237,85237,,190423,l1503959,v105186,,190424,85237,190424,190424l1694383,952112v,105174,-85238,190431,-190424,190431l190423,1142543c85237,1142543,,1057286,,952112l,190424xe" filled="f" strokeweight=".17272mm">
                  <v:stroke miterlimit="83231f" joinstyle="miter"/>
                  <v:path arrowok="t" textboxrect="0,0,1694383,1142543"/>
                </v:shape>
                <v:rect id="Rectangle 4734" o:spid="_x0000_s1325" style="position:absolute;left:35686;top:19893;width:47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8"/>
                          </w:rPr>
                          <w:t>-</w:t>
                        </w:r>
                      </w:p>
                    </w:txbxContent>
                  </v:textbox>
                </v:rect>
                <v:rect id="Rectangle 4735" o:spid="_x0000_s1326" style="position:absolute;left:37147;top:19893;width:8790;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8"/>
                          </w:rPr>
                          <w:t>Überwachung</w:t>
                        </w:r>
                      </w:p>
                    </w:txbxContent>
                  </v:textbox>
                </v:rect>
                <v:rect id="Rectangle 4736" o:spid="_x0000_s1327" style="position:absolute;left:36183;top:21292;width:475;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eNxwAAAN0AAAAPAAAAZHJzL2Rvd25yZXYueG1sRI9Pa8JA&#10;FMTvBb/D8oTemo21pJ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Mx2F43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8"/>
                          </w:rPr>
                          <w:t>-</w:t>
                        </w:r>
                      </w:p>
                    </w:txbxContent>
                  </v:textbox>
                </v:rect>
                <v:rect id="Rectangle 4737" o:spid="_x0000_s1328" style="position:absolute;left:37644;top:21292;width:8129;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IW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KM6shb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8"/>
                          </w:rPr>
                          <w:t>Überprüfung</w:t>
                        </w:r>
                      </w:p>
                    </w:txbxContent>
                  </v:textbox>
                </v:rect>
                <v:shape id="Shape 4739" o:spid="_x0000_s1329" style="position:absolute;top:15871;width:16943;height:11425;visibility:visible;mso-wrap-style:square;v-text-anchor:top" coordsize="1694383,114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" path="m,190424c,85237,85237,,190424,l1503959,v105187,,190424,85237,190424,190424l1694383,952112v,105174,-85237,190431,-190424,190431l190424,1142543c85237,1142543,,1057286,,952112l,190424xe" filled="f" strokeweight=".17272mm">
                  <v:stroke miterlimit="83231f" joinstyle="miter"/>
                  <v:path arrowok="t" textboxrect="0,0,1694383,1142543"/>
                </v:shape>
                <v:rect id="Rectangle 4740" o:spid="_x0000_s1330" style="position:absolute;left:1027;top:21105;width:474;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8"/>
                          </w:rPr>
                          <w:t>-</w:t>
                        </w:r>
                      </w:p>
                    </w:txbxContent>
                  </v:textbox>
                </v:rect>
                <v:rect id="Rectangle 4741" o:spid="_x0000_s1331" style="position:absolute;left:1649;top:21105;width:7055;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8"/>
                          </w:rPr>
                          <w:t>Verbessern</w:t>
                        </w:r>
                      </w:p>
                    </w:txbxContent>
                  </v:textbox>
                </v:rect>
                <v:shape id="Shape 4743" o:spid="_x0000_s1332" style="position:absolute;width:16943;height:11425;visibility:visible;mso-wrap-style:square;v-text-anchor:top" coordsize="1694383,114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" path="m,190424c,85237,85237,,190424,l1503959,v105187,,190424,85237,190424,190424l1694383,952119v,105186,-85237,190424,-190424,190424l190424,1142543c85237,1142543,,1057305,,952119l,190424xe" filled="f" strokeweight=".17272mm">
                  <v:stroke miterlimit="83231f" joinstyle="miter"/>
                  <v:path arrowok="t" textboxrect="0,0,1694383,1142543"/>
                </v:shape>
                <v:rect id="Rectangle 4744" o:spid="_x0000_s1333" style="position:absolute;left:1027;top:3831;width:47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8"/>
                          </w:rPr>
                          <w:t>-</w:t>
                        </w:r>
                      </w:p>
                    </w:txbxContent>
                  </v:textbox>
                </v:rect>
                <v:rect id="Rectangle 4745" o:spid="_x0000_s1334" style="position:absolute;left:2488;top:3831;width:4297;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8"/>
                          </w:rPr>
                          <w:t>Planen</w:t>
                        </w:r>
                      </w:p>
                    </w:txbxContent>
                  </v:textbox>
                </v:rect>
                <v:rect id="Rectangle 4746" o:spid="_x0000_s1335" style="position:absolute;left:1027;top:5230;width:47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GTw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8/hCP7ehCcg5y8AAAD//wMAUEsBAi0AFAAGAAgAAAAhANvh9svuAAAAhQEAABMAAAAAAAAA&#10;AAAAAAAAAAAAAFtDb250ZW50X1R5cGVzXS54bWxQSwECLQAUAAYACAAAACEAWvQsW78AAAAVAQAA&#10;CwAAAAAAAAAAAAAAAAAfAQAAX3JlbHMvLnJlbHNQSwECLQAUAAYACAAAACEAlHBk8M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8"/>
                          </w:rPr>
                          <w:t>-</w:t>
                        </w:r>
                      </w:p>
                    </w:txbxContent>
                  </v:textbox>
                </v:rect>
                <v:rect id="Rectangle 4747" o:spid="_x0000_s1336" style="position:absolute;left:2488;top:5230;width:7416;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18"/>
                          </w:rPr>
                          <w:t>Konzipieren</w:t>
                        </w:r>
                      </w:p>
                    </w:txbxContent>
                  </v:textbox>
                </v:rect>
                <v:rect id="Rectangle 4748" o:spid="_x0000_s1337" style="position:absolute;left:1027;top:6629;width:47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" filled="f" stroked="f">
                  <v:textbox inset="0,0,0,0">
                    <w:txbxContent>
                      <w:p w:rsidR="00C87C6F" w:rsidRDefault="00C87C6F">
                        <w:pPr>
                          <w:spacing w:after="160" w:line="259" w:lineRule="auto"/>
                          <w:ind w:left="0" w:right="0" w:firstLine="0"/>
                          <w:jc w:val="left"/>
                        </w:pPr>
                        <w:r>
                          <w:rPr>
                            <w:sz w:val="18"/>
                          </w:rPr>
                          <w:t>-</w:t>
                        </w:r>
                      </w:p>
                    </w:txbxContent>
                  </v:textbox>
                </v:rect>
                <v:rect id="Rectangle 4749" o:spid="_x0000_s1338" style="position:absolute;left:2488;top:6629;width:6829;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" filled="f" stroked="f">
                  <v:textbox inset="0,0,0,0">
                    <w:txbxContent>
                      <w:p w:rsidR="00C87C6F" w:rsidRDefault="00C87C6F">
                        <w:pPr>
                          <w:spacing w:after="160" w:line="259" w:lineRule="auto"/>
                          <w:ind w:left="0" w:right="0" w:firstLine="0"/>
                          <w:jc w:val="left"/>
                        </w:pPr>
                        <w:proofErr w:type="spellStart"/>
                        <w:r>
                          <w:rPr>
                            <w:sz w:val="18"/>
                          </w:rPr>
                          <w:t>Entwicklen</w:t>
                        </w:r>
                        <w:proofErr w:type="spellEnd"/>
                      </w:p>
                    </w:txbxContent>
                  </v:textbox>
                </v:rect>
                <v:shape id="Shape 4750" o:spid="_x0000_s1339" style="position:absolute;left:22691;top:1733;width:11608;height:11604;visibility:visible;mso-wrap-style:square;v-text-anchor:top" coordsize="1160808,116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" path="m,c641093,,1160808,519520,1160808,1160420l,1160420,,xe" stroked="f" strokeweight="0">
                  <v:stroke miterlimit="83231f" joinstyle="miter"/>
                  <v:path arrowok="t" textboxrect="0,0,1160808,1160420"/>
                </v:shape>
                <v:shape id="Shape 4751" o:spid="_x0000_s1340" style="position:absolute;left:22691;top:1733;width:11608;height:11604;visibility:visible;mso-wrap-style:square;v-text-anchor:top" coordsize="1160808,116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" path="m,c641093,,1160808,519520,1160808,1160420l,1160420,,xe" filled="f" strokeweight=".17272mm">
                  <v:stroke miterlimit="83231f" joinstyle="miter"/>
                  <v:path arrowok="t" textboxrect="0,0,1160808,1160420"/>
                </v:shape>
                <v:rect id="Rectangle 4752" o:spid="_x0000_s1341" style="position:absolute;left:25249;top:8565;width:648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QuxwAAAN0AAAAPAAAAZHJzL2Rvd25yZXYueG1sRI9Ba8JA&#10;FITvhf6H5RV6q5tKt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G6S9C7HAAAA3QAA&#10;AA8AAAAAAAAAAAAAAAAABwIAAGRycy9kb3ducmV2LnhtbFBLBQYAAAAAAwADALcAAAD7AgAAAAA=&#10;" filled="f" stroked="f">
                  <v:textbox inset="0,0,0,0">
                    <w:txbxContent>
                      <w:p w:rsidR="00C87C6F" w:rsidRDefault="00C87C6F">
                        <w:pPr>
                          <w:spacing w:after="160" w:line="259" w:lineRule="auto"/>
                          <w:ind w:left="0" w:right="0" w:firstLine="0"/>
                          <w:jc w:val="left"/>
                        </w:pPr>
                        <w:r>
                          <w:rPr>
                            <w:sz w:val="39"/>
                          </w:rPr>
                          <w:t>„Do“</w:t>
                        </w:r>
                      </w:p>
                    </w:txbxContent>
                  </v:textbox>
                </v:rect>
                <v:shape id="Shape 4753" o:spid="_x0000_s1342" style="position:absolute;left:22691;top:14118;width:11608;height:11608;visibility:visible;mso-wrap-style:square;v-text-anchor:top" coordsize="1160808,116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" path="m,l1160808,c1160808,641093,641093,1160808,,1160808l,xe" stroked="f" strokeweight="0">
                  <v:stroke miterlimit="83231f" joinstyle="miter"/>
                  <v:path arrowok="t" textboxrect="0,0,1160808,1160808"/>
                </v:shape>
                <v:shape id="Shape 4754" o:spid="_x0000_s1343" style="position:absolute;left:22691;top:14118;width:11608;height:11608;visibility:visible;mso-wrap-style:square;v-text-anchor:top" coordsize="1160808,116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" path="m1160808,c1160808,641093,641093,1160808,,1160808l,,1160808,xe" filled="f" strokeweight=".17272mm">
                  <v:stroke miterlimit="83231f" joinstyle="miter"/>
                  <v:path arrowok="t" textboxrect="0,0,1160808,1160808"/>
                </v:shape>
                <v:rect id="Rectangle 4755" o:spid="_x0000_s1344" style="position:absolute;left:23671;top:16583;width:10679;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2xaxgAAAN0AAAAPAAAAZHJzL2Rvd25yZXYueG1sRI9Ba8JA&#10;FITvgv9heYI33VjU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4XtsW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39"/>
                          </w:rPr>
                          <w:t>„Check“</w:t>
                        </w:r>
                      </w:p>
                    </w:txbxContent>
                  </v:textbox>
                </v:rect>
                <v:shape id="Shape 4756" o:spid="_x0000_s1345" style="position:absolute;left:10306;top:14118;width:11604;height:11608;visibility:visible;mso-wrap-style:square;v-text-anchor:top" coordsize="1160420,116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" path="m,l1160420,r,1160808c519520,1160808,,641093,,xe" stroked="f" strokeweight="0">
                  <v:stroke miterlimit="83231f" joinstyle="miter"/>
                  <v:path arrowok="t" textboxrect="0,0,1160420,1160808"/>
                </v:shape>
                <v:shape id="Shape 4757" o:spid="_x0000_s1346" style="position:absolute;left:10306;top:14118;width:11604;height:11608;visibility:visible;mso-wrap-style:square;v-text-anchor:top" coordsize="1160420,116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" path="m1160420,1160808c519520,1160808,,641093,,l1160420,r,1160808xe" filled="f" strokeweight=".17272mm">
                  <v:stroke miterlimit="83231f" joinstyle="miter"/>
                  <v:path arrowok="t" textboxrect="0,0,1160420,1160808"/>
                </v:shape>
                <v:rect id="Rectangle 4758" o:spid="_x0000_s1347" style="position:absolute;left:14214;top:16583;width:7173;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PExQAAAN0AAAAPAAAAZHJzL2Rvd25yZXYueG1sRE/LasJA&#10;FN0L/sNwC+500tL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PesPExQAAAN0AAAAP&#10;AAAAAAAAAAAAAAAAAAcCAABkcnMvZG93bnJldi54bWxQSwUGAAAAAAMAAwC3AAAA+QIAAAAA&#10;" filled="f" stroked="f">
                  <v:textbox inset="0,0,0,0">
                    <w:txbxContent>
                      <w:p w:rsidR="00C87C6F" w:rsidRDefault="00C87C6F">
                        <w:pPr>
                          <w:spacing w:after="160" w:line="259" w:lineRule="auto"/>
                          <w:ind w:left="0" w:right="0" w:firstLine="0"/>
                          <w:jc w:val="left"/>
                        </w:pPr>
                        <w:r>
                          <w:rPr>
                            <w:sz w:val="39"/>
                          </w:rPr>
                          <w:t>„Act“</w:t>
                        </w:r>
                      </w:p>
                    </w:txbxContent>
                  </v:textbox>
                </v:rect>
                <v:shape id="Shape 4759" o:spid="_x0000_s1348" style="position:absolute;left:10306;top:1733;width:11604;height:11604;visibility:visible;mso-wrap-style:square;v-text-anchor:top" coordsize="1160420,116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" path="m1160420,r,1160420l,1160420c,519520,519520,,1160420,xe" stroked="f" strokeweight="0">
                  <v:stroke miterlimit="83231f" joinstyle="miter"/>
                  <v:path arrowok="t" textboxrect="0,0,1160420,1160420"/>
                </v:shape>
                <v:shape id="Shape 4760" o:spid="_x0000_s1349" style="position:absolute;left:10306;top:1733;width:11604;height:11604;visibility:visible;mso-wrap-style:square;v-text-anchor:top" coordsize="1160420,116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" path="m,1160420c,519520,519520,,1160420,r,1160420l,1160420xe" filled="f" strokeweight=".17272mm">
                  <v:stroke miterlimit="83231f" joinstyle="miter"/>
                  <v:path arrowok="t" textboxrect="0,0,1160420,1160420"/>
                </v:shape>
                <v:rect id="Rectangle 4761" o:spid="_x0000_s1350" style="position:absolute;left:13740;top:8565;width:843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DkxgAAAN0AAAAPAAAAZHJzL2Rvd25yZXYueG1sRI9Li8JA&#10;EITvwv6HoRe86UQR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UCyg5M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39"/>
                          </w:rPr>
                          <w:t>„Plan“</w:t>
                        </w:r>
                      </w:p>
                    </w:txbxContent>
                  </v:textbox>
                </v:rect>
                <v:shape id="Shape 4762" o:spid="_x0000_s1351" style="position:absolute;left:22691;top:1179;width:12994;height:12158;visibility:visible;mso-wrap-style:square;v-text-anchor:top" coordsize="1299351,1215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" path="m,c629306,,1154655,479881,1211264,1106402r88087,l1149862,1215798,989945,1106402r88087,c1021876,553395,556051,132649,,132649l,xe" fillcolor="#aaa" stroked="f" strokeweight="0">
                  <v:stroke miterlimit="83231f" joinstyle="miter"/>
                  <v:path arrowok="t" textboxrect="0,0,1299351,1215798"/>
                </v:shape>
                <v:shape id="Shape 4763" o:spid="_x0000_s1352" style="position:absolute;left:22691;top:14118;width:12162;height:12994;visibility:visible;mso-wrap-style:square;v-text-anchor:top" coordsize="1216187,1299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" path="m1083473,r132714,c1216187,629305,736112,1154629,109397,1211232r,88152l,1149823,109397,989816r,88132c662598,1021811,1083473,556051,1083473,xe" fillcolor="#aaa" stroked="f" strokeweight="0">
                  <v:stroke miterlimit="83231f" joinstyle="miter"/>
                  <v:path arrowok="t" textboxrect="0,0,1216187,1299384"/>
                </v:shape>
                <v:shape id="Shape 4764" o:spid="_x0000_s1353" style="position:absolute;left:8920;top:14118;width:12990;height:12162;visibility:visible;mso-wrap-style:square;v-text-anchor:top" coordsize="1299027,121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" path="m149554,l309471,109332r-88087,c277475,662597,743171,1083544,1299027,1083544r,132642c669916,1216186,144696,736111,88152,109332l,109332,149554,xe" fillcolor="#aaa" stroked="f" strokeweight="0">
                  <v:stroke miterlimit="83231f" joinstyle="miter"/>
                  <v:path arrowok="t" textboxrect="0,0,1299027,1216186"/>
                </v:shape>
                <v:shape id="Shape 4765" o:spid="_x0000_s1354" style="position:absolute;left:9752;top:347;width:12158;height:12990;visibility:visible;mso-wrap-style:square;v-text-anchor:top" coordsize="1215798,1299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" path="m1106466,r109332,149554l1106466,309471r,-88087c553395,277539,132649,743171,132649,1299027l,1299027c,669916,479881,144761,1106466,88152r,-88152xe" fillcolor="#aaa" stroked="f" strokeweight="0">
                  <v:stroke miterlimit="83231f" joinstyle="miter"/>
                  <v:path arrowok="t" textboxrect="0,0,1215798,1299027"/>
                </v:shape>
                <w10:anchorlock/>
              </v:group>
            </w:pict>
          </mc:Fallback>
        </mc:AlternateContent>
      </w:r>
    </w:p>
    <w:p w:rsidR="00B67503" w:rsidRDefault="00C87C6F">
      <w:pPr>
        <w:spacing w:after="0" w:line="259" w:lineRule="auto"/>
        <w:ind w:right="335"/>
        <w:jc w:val="center"/>
      </w:pPr>
      <w:r>
        <w:t>Abbildung C.1: Der „Plan-Do-Check-Act“-Regelkreis</w:t>
      </w:r>
    </w:p>
    <w:p w:rsidR="00B67503" w:rsidRDefault="00C87C6F">
      <w:pPr>
        <w:spacing w:after="3" w:line="265" w:lineRule="auto"/>
        <w:ind w:right="413"/>
        <w:jc w:val="center"/>
      </w:pPr>
      <w:r>
        <w:rPr>
          <w:sz w:val="20"/>
        </w:rPr>
        <w:t>Quelle: in Anlehnung an Kersten etal. 2020, S.12</w:t>
      </w:r>
    </w:p>
    <w:p w:rsidR="00B67503" w:rsidRDefault="00C87C6F">
      <w:pPr>
        <w:numPr>
          <w:ilvl w:val="1"/>
          <w:numId w:val="20"/>
        </w:numPr>
        <w:spacing w:after="75" w:line="261" w:lineRule="auto"/>
        <w:ind w:right="65" w:hanging="726"/>
        <w:jc w:val="left"/>
      </w:pPr>
      <w:r>
        <w:rPr>
          <w:b/>
          <w:sz w:val="34"/>
        </w:rPr>
        <w:t>Checkliste zur Vorbereitung der</w:t>
      </w:r>
      <w:ins w:id="101" w:author="Yves Staudenmaier" w:date="2020-03-31T10:06:00Z">
        <w:r w:rsidR="00DB14CB">
          <w:rPr>
            <w:b/>
            <w:sz w:val="34"/>
          </w:rPr>
          <w:t xml:space="preserve"> </w:t>
        </w:r>
      </w:ins>
      <w:r>
        <w:rPr>
          <w:b/>
          <w:sz w:val="34"/>
        </w:rPr>
        <w:t>ISMS-Einführung</w:t>
      </w:r>
    </w:p>
    <w:tbl>
      <w:tblPr>
        <w:tblStyle w:val="TableGrid"/>
        <w:tblW w:w="7856" w:type="dxa"/>
        <w:tblInd w:w="479" w:type="dxa"/>
        <w:tblCellMar>
          <w:top w:w="0" w:type="dxa"/>
          <w:left w:w="0" w:type="dxa"/>
          <w:bottom w:w="0" w:type="dxa"/>
          <w:right w:w="0" w:type="dxa"/>
        </w:tblCellMar>
        <w:tblLook w:val="04A0" w:firstRow="1" w:lastRow="0" w:firstColumn="1" w:lastColumn="0" w:noHBand="0" w:noVBand="1"/>
      </w:tblPr>
      <w:tblGrid>
        <w:gridCol w:w="1048"/>
        <w:gridCol w:w="5909"/>
        <w:gridCol w:w="899"/>
      </w:tblGrid>
      <w:tr w:rsidR="00B67503">
        <w:trPr>
          <w:trHeight w:val="504"/>
        </w:trPr>
        <w:tc>
          <w:tcPr>
            <w:tcW w:w="1048" w:type="dxa"/>
            <w:tcBorders>
              <w:top w:val="single" w:sz="12" w:space="0" w:color="000000"/>
              <w:left w:val="nil"/>
              <w:bottom w:val="single" w:sz="5" w:space="0" w:color="000000"/>
              <w:right w:val="nil"/>
            </w:tcBorders>
            <w:vAlign w:val="center"/>
          </w:tcPr>
          <w:p w:rsidR="00B67503" w:rsidRDefault="00C87C6F">
            <w:pPr>
              <w:spacing w:after="0" w:line="259" w:lineRule="auto"/>
              <w:ind w:left="0" w:right="0" w:firstLine="0"/>
              <w:jc w:val="left"/>
            </w:pPr>
            <w:r>
              <w:rPr>
                <w:b/>
              </w:rPr>
              <w:t>Aktion</w:t>
            </w:r>
          </w:p>
        </w:tc>
        <w:tc>
          <w:tcPr>
            <w:tcW w:w="5908" w:type="dxa"/>
            <w:tcBorders>
              <w:top w:val="single" w:sz="12" w:space="0" w:color="000000"/>
              <w:left w:val="nil"/>
              <w:bottom w:val="single" w:sz="5" w:space="0" w:color="000000"/>
              <w:right w:val="nil"/>
            </w:tcBorders>
            <w:vAlign w:val="center"/>
          </w:tcPr>
          <w:p w:rsidR="00B67503" w:rsidRDefault="00C87C6F">
            <w:pPr>
              <w:spacing w:after="0" w:line="259" w:lineRule="auto"/>
              <w:ind w:left="0" w:right="0" w:firstLine="0"/>
              <w:jc w:val="left"/>
            </w:pPr>
            <w:r>
              <w:rPr>
                <w:b/>
              </w:rPr>
              <w:t>Gegenstand</w:t>
            </w:r>
          </w:p>
        </w:tc>
        <w:tc>
          <w:tcPr>
            <w:tcW w:w="899" w:type="dxa"/>
            <w:tcBorders>
              <w:top w:val="single" w:sz="12" w:space="0" w:color="000000"/>
              <w:left w:val="nil"/>
              <w:bottom w:val="single" w:sz="5" w:space="0" w:color="000000"/>
              <w:right w:val="nil"/>
            </w:tcBorders>
            <w:vAlign w:val="center"/>
          </w:tcPr>
          <w:p w:rsidR="00B67503" w:rsidRDefault="00C87C6F">
            <w:pPr>
              <w:spacing w:after="0" w:line="259" w:lineRule="auto"/>
              <w:ind w:left="0" w:right="0" w:firstLine="0"/>
            </w:pPr>
            <w:r>
              <w:rPr>
                <w:b/>
              </w:rPr>
              <w:t>Erfüllt?</w:t>
            </w:r>
          </w:p>
        </w:tc>
      </w:tr>
      <w:tr w:rsidR="00B67503">
        <w:trPr>
          <w:trHeight w:val="711"/>
        </w:trPr>
        <w:tc>
          <w:tcPr>
            <w:tcW w:w="1048" w:type="dxa"/>
            <w:tcBorders>
              <w:top w:val="single" w:sz="5" w:space="0" w:color="000000"/>
              <w:left w:val="nil"/>
              <w:bottom w:val="nil"/>
              <w:right w:val="nil"/>
            </w:tcBorders>
          </w:tcPr>
          <w:p w:rsidR="00B67503" w:rsidRDefault="00C87C6F">
            <w:pPr>
              <w:spacing w:after="0" w:line="259" w:lineRule="auto"/>
              <w:ind w:left="0" w:right="0" w:firstLine="0"/>
              <w:jc w:val="left"/>
            </w:pPr>
            <w:r>
              <w:t>1</w:t>
            </w:r>
          </w:p>
        </w:tc>
        <w:tc>
          <w:tcPr>
            <w:tcW w:w="5908" w:type="dxa"/>
            <w:tcBorders>
              <w:top w:val="single" w:sz="5" w:space="0" w:color="000000"/>
              <w:left w:val="nil"/>
              <w:bottom w:val="nil"/>
              <w:right w:val="nil"/>
            </w:tcBorders>
          </w:tcPr>
          <w:p w:rsidR="00B67503" w:rsidRDefault="00C87C6F">
            <w:pPr>
              <w:spacing w:after="0" w:line="259" w:lineRule="auto"/>
              <w:ind w:left="0" w:right="0" w:firstLine="0"/>
            </w:pPr>
            <w:r>
              <w:t>Sind die Normen (27000, 27001, 27002) in aktueller elektronischer Form vorhanden?</w:t>
            </w:r>
          </w:p>
        </w:tc>
        <w:tc>
          <w:tcPr>
            <w:tcW w:w="899" w:type="dxa"/>
            <w:tcBorders>
              <w:top w:val="single" w:sz="5" w:space="0" w:color="000000"/>
              <w:left w:val="nil"/>
              <w:bottom w:val="nil"/>
              <w:right w:val="nil"/>
            </w:tcBorders>
          </w:tcPr>
          <w:p w:rsidR="00B67503" w:rsidRDefault="00B67503">
            <w:pPr>
              <w:spacing w:after="0" w:line="259" w:lineRule="auto"/>
              <w:ind w:left="0" w:right="0" w:firstLine="0"/>
              <w:jc w:val="left"/>
            </w:pPr>
          </w:p>
        </w:tc>
      </w:tr>
      <w:tr w:rsidR="00B67503">
        <w:trPr>
          <w:trHeight w:val="665"/>
        </w:trPr>
        <w:tc>
          <w:tcPr>
            <w:tcW w:w="1048" w:type="dxa"/>
            <w:tcBorders>
              <w:top w:val="nil"/>
              <w:left w:val="nil"/>
              <w:bottom w:val="nil"/>
              <w:right w:val="nil"/>
            </w:tcBorders>
          </w:tcPr>
          <w:p w:rsidR="00B67503" w:rsidRDefault="00C87C6F">
            <w:pPr>
              <w:spacing w:after="0" w:line="259" w:lineRule="auto"/>
              <w:ind w:left="0" w:right="0" w:firstLine="0"/>
              <w:jc w:val="left"/>
            </w:pPr>
            <w:r>
              <w:t>2</w:t>
            </w:r>
          </w:p>
        </w:tc>
        <w:tc>
          <w:tcPr>
            <w:tcW w:w="5908" w:type="dxa"/>
            <w:tcBorders>
              <w:top w:val="nil"/>
              <w:left w:val="nil"/>
              <w:bottom w:val="nil"/>
              <w:right w:val="nil"/>
            </w:tcBorders>
          </w:tcPr>
          <w:p w:rsidR="00B67503" w:rsidRDefault="00C87C6F">
            <w:pPr>
              <w:spacing w:after="0" w:line="259" w:lineRule="auto"/>
              <w:ind w:left="0" w:right="0" w:firstLine="0"/>
              <w:jc w:val="left"/>
            </w:pPr>
            <w:r>
              <w:t>Sind die Vorteile und der Nutzen eines ISMS erläutert worden?</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665"/>
        </w:trPr>
        <w:tc>
          <w:tcPr>
            <w:tcW w:w="1048" w:type="dxa"/>
            <w:tcBorders>
              <w:top w:val="nil"/>
              <w:left w:val="nil"/>
              <w:bottom w:val="nil"/>
              <w:right w:val="nil"/>
            </w:tcBorders>
          </w:tcPr>
          <w:p w:rsidR="00B67503" w:rsidRDefault="00C87C6F">
            <w:pPr>
              <w:spacing w:after="0" w:line="259" w:lineRule="auto"/>
              <w:ind w:left="0" w:right="0" w:firstLine="0"/>
              <w:jc w:val="left"/>
            </w:pPr>
            <w:r>
              <w:t>3</w:t>
            </w:r>
          </w:p>
        </w:tc>
        <w:tc>
          <w:tcPr>
            <w:tcW w:w="5908" w:type="dxa"/>
            <w:tcBorders>
              <w:top w:val="nil"/>
              <w:left w:val="nil"/>
              <w:bottom w:val="nil"/>
              <w:right w:val="nil"/>
            </w:tcBorders>
          </w:tcPr>
          <w:p w:rsidR="00B67503" w:rsidRDefault="00C87C6F">
            <w:pPr>
              <w:spacing w:after="0" w:line="259" w:lineRule="auto"/>
              <w:ind w:left="0" w:right="0" w:firstLine="0"/>
              <w:jc w:val="left"/>
            </w:pPr>
            <w:r>
              <w:t>Ist ein Grob-Abgleich mit ISO 27001 erfolgt? (Ziel: erste Aufwandsabschätzung)</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665"/>
        </w:trPr>
        <w:tc>
          <w:tcPr>
            <w:tcW w:w="1048" w:type="dxa"/>
            <w:tcBorders>
              <w:top w:val="nil"/>
              <w:left w:val="nil"/>
              <w:bottom w:val="nil"/>
              <w:right w:val="nil"/>
            </w:tcBorders>
          </w:tcPr>
          <w:p w:rsidR="00B67503" w:rsidRDefault="00C87C6F">
            <w:pPr>
              <w:spacing w:after="0" w:line="259" w:lineRule="auto"/>
              <w:ind w:left="0" w:right="0" w:firstLine="0"/>
              <w:jc w:val="left"/>
            </w:pPr>
            <w:r>
              <w:lastRenderedPageBreak/>
              <w:t>4</w:t>
            </w:r>
          </w:p>
        </w:tc>
        <w:tc>
          <w:tcPr>
            <w:tcW w:w="5908" w:type="dxa"/>
            <w:tcBorders>
              <w:top w:val="nil"/>
              <w:left w:val="nil"/>
              <w:bottom w:val="nil"/>
              <w:right w:val="nil"/>
            </w:tcBorders>
          </w:tcPr>
          <w:p w:rsidR="00B67503" w:rsidRDefault="00C87C6F">
            <w:pPr>
              <w:spacing w:after="0" w:line="259" w:lineRule="auto"/>
              <w:ind w:left="0" w:right="0" w:firstLine="0"/>
            </w:pPr>
            <w:r>
              <w:t>Ist eine Entscheidung zur Orientierung an der ISO 27001 getroffen worden?</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665"/>
        </w:trPr>
        <w:tc>
          <w:tcPr>
            <w:tcW w:w="1048" w:type="dxa"/>
            <w:tcBorders>
              <w:top w:val="nil"/>
              <w:left w:val="nil"/>
              <w:bottom w:val="nil"/>
              <w:right w:val="nil"/>
            </w:tcBorders>
          </w:tcPr>
          <w:p w:rsidR="00B67503" w:rsidRDefault="00C87C6F">
            <w:pPr>
              <w:spacing w:after="0" w:line="259" w:lineRule="auto"/>
              <w:ind w:left="0" w:right="0" w:firstLine="0"/>
              <w:jc w:val="left"/>
            </w:pPr>
            <w:r>
              <w:t>5</w:t>
            </w:r>
          </w:p>
        </w:tc>
        <w:tc>
          <w:tcPr>
            <w:tcW w:w="5908" w:type="dxa"/>
            <w:tcBorders>
              <w:top w:val="nil"/>
              <w:left w:val="nil"/>
              <w:bottom w:val="nil"/>
              <w:right w:val="nil"/>
            </w:tcBorders>
          </w:tcPr>
          <w:p w:rsidR="00B67503" w:rsidRDefault="00C87C6F">
            <w:pPr>
              <w:spacing w:after="0" w:line="259" w:lineRule="auto"/>
              <w:ind w:left="0" w:right="0" w:firstLine="0"/>
            </w:pPr>
            <w:r>
              <w:t>Denken wir in Management-Systemen? Existieren schon andere Management-Systeme?</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397"/>
        </w:trPr>
        <w:tc>
          <w:tcPr>
            <w:tcW w:w="1048" w:type="dxa"/>
            <w:tcBorders>
              <w:top w:val="nil"/>
              <w:left w:val="nil"/>
              <w:bottom w:val="nil"/>
              <w:right w:val="nil"/>
            </w:tcBorders>
          </w:tcPr>
          <w:p w:rsidR="00B67503" w:rsidRDefault="00C87C6F">
            <w:pPr>
              <w:spacing w:after="0" w:line="259" w:lineRule="auto"/>
              <w:ind w:left="0" w:right="0" w:firstLine="0"/>
              <w:jc w:val="left"/>
            </w:pPr>
            <w:r>
              <w:t>6</w:t>
            </w:r>
          </w:p>
        </w:tc>
        <w:tc>
          <w:tcPr>
            <w:tcW w:w="5908" w:type="dxa"/>
            <w:tcBorders>
              <w:top w:val="nil"/>
              <w:left w:val="nil"/>
              <w:bottom w:val="nil"/>
              <w:right w:val="nil"/>
            </w:tcBorders>
          </w:tcPr>
          <w:p w:rsidR="00B67503" w:rsidRDefault="00C87C6F">
            <w:pPr>
              <w:spacing w:after="0" w:line="259" w:lineRule="auto"/>
              <w:ind w:left="0" w:right="0" w:firstLine="0"/>
              <w:jc w:val="left"/>
            </w:pPr>
            <w:r>
              <w:t>Ist der Begriff ISMS eingeführt?</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643"/>
        </w:trPr>
        <w:tc>
          <w:tcPr>
            <w:tcW w:w="1048" w:type="dxa"/>
            <w:tcBorders>
              <w:top w:val="nil"/>
              <w:left w:val="nil"/>
              <w:bottom w:val="nil"/>
              <w:right w:val="nil"/>
            </w:tcBorders>
          </w:tcPr>
          <w:p w:rsidR="00B67503" w:rsidRDefault="00C87C6F">
            <w:pPr>
              <w:spacing w:after="0" w:line="259" w:lineRule="auto"/>
              <w:ind w:left="0" w:right="0" w:firstLine="0"/>
              <w:jc w:val="left"/>
            </w:pPr>
            <w:r>
              <w:t>7</w:t>
            </w:r>
          </w:p>
        </w:tc>
        <w:tc>
          <w:tcPr>
            <w:tcW w:w="5908" w:type="dxa"/>
            <w:tcBorders>
              <w:top w:val="nil"/>
              <w:left w:val="nil"/>
              <w:bottom w:val="nil"/>
              <w:right w:val="nil"/>
            </w:tcBorders>
          </w:tcPr>
          <w:p w:rsidR="00B67503" w:rsidRDefault="00C87C6F">
            <w:pPr>
              <w:spacing w:after="0" w:line="259" w:lineRule="auto"/>
              <w:ind w:left="0" w:right="0" w:firstLine="0"/>
            </w:pPr>
            <w:r>
              <w:t>Denken wir in Geschäftsprozessen und informationstechnischen Anwendungen?</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665"/>
        </w:trPr>
        <w:tc>
          <w:tcPr>
            <w:tcW w:w="1048" w:type="dxa"/>
            <w:tcBorders>
              <w:top w:val="nil"/>
              <w:left w:val="nil"/>
              <w:bottom w:val="nil"/>
              <w:right w:val="nil"/>
            </w:tcBorders>
          </w:tcPr>
          <w:p w:rsidR="00B67503" w:rsidRDefault="00C87C6F">
            <w:pPr>
              <w:spacing w:after="0" w:line="259" w:lineRule="auto"/>
              <w:ind w:left="0" w:right="0" w:firstLine="0"/>
              <w:jc w:val="left"/>
            </w:pPr>
            <w:r>
              <w:t>8</w:t>
            </w:r>
          </w:p>
        </w:tc>
        <w:tc>
          <w:tcPr>
            <w:tcW w:w="5908" w:type="dxa"/>
            <w:tcBorders>
              <w:top w:val="nil"/>
              <w:left w:val="nil"/>
              <w:bottom w:val="nil"/>
              <w:right w:val="nil"/>
            </w:tcBorders>
          </w:tcPr>
          <w:p w:rsidR="00B67503" w:rsidRDefault="00C87C6F">
            <w:pPr>
              <w:spacing w:after="0" w:line="259" w:lineRule="auto"/>
              <w:ind w:left="0" w:right="0" w:firstLine="0"/>
            </w:pPr>
            <w:r>
              <w:t>Ist der Anwendungsbereich des ISMS (Scope) zumindest grob skizziert?</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665"/>
        </w:trPr>
        <w:tc>
          <w:tcPr>
            <w:tcW w:w="1048" w:type="dxa"/>
            <w:tcBorders>
              <w:top w:val="nil"/>
              <w:left w:val="nil"/>
              <w:bottom w:val="nil"/>
              <w:right w:val="nil"/>
            </w:tcBorders>
          </w:tcPr>
          <w:p w:rsidR="00B67503" w:rsidRDefault="00C87C6F">
            <w:pPr>
              <w:spacing w:after="0" w:line="259" w:lineRule="auto"/>
              <w:ind w:left="0" w:right="0" w:firstLine="0"/>
              <w:jc w:val="left"/>
            </w:pPr>
            <w:r>
              <w:t>9</w:t>
            </w:r>
          </w:p>
        </w:tc>
        <w:tc>
          <w:tcPr>
            <w:tcW w:w="5908" w:type="dxa"/>
            <w:tcBorders>
              <w:top w:val="nil"/>
              <w:left w:val="nil"/>
              <w:bottom w:val="nil"/>
              <w:right w:val="nil"/>
            </w:tcBorders>
          </w:tcPr>
          <w:p w:rsidR="00B67503" w:rsidRDefault="00C87C6F">
            <w:pPr>
              <w:spacing w:after="0" w:line="259" w:lineRule="auto"/>
              <w:ind w:left="0" w:right="0" w:firstLine="0"/>
            </w:pPr>
            <w:r>
              <w:t>Sind zumindest die Top Level Assets und deren Asset/Risk Owner erfasst worden?</w:t>
            </w:r>
          </w:p>
        </w:tc>
        <w:tc>
          <w:tcPr>
            <w:tcW w:w="899" w:type="dxa"/>
            <w:tcBorders>
              <w:top w:val="nil"/>
              <w:left w:val="nil"/>
              <w:bottom w:val="nil"/>
              <w:right w:val="nil"/>
            </w:tcBorders>
          </w:tcPr>
          <w:p w:rsidR="00B67503" w:rsidRDefault="00B67503">
            <w:pPr>
              <w:spacing w:after="0" w:line="259" w:lineRule="auto"/>
              <w:ind w:left="0" w:right="0" w:firstLine="0"/>
              <w:jc w:val="left"/>
            </w:pPr>
          </w:p>
        </w:tc>
      </w:tr>
      <w:tr w:rsidR="00B67503">
        <w:trPr>
          <w:trHeight w:val="747"/>
        </w:trPr>
        <w:tc>
          <w:tcPr>
            <w:tcW w:w="1048" w:type="dxa"/>
            <w:tcBorders>
              <w:top w:val="nil"/>
              <w:left w:val="nil"/>
              <w:bottom w:val="single" w:sz="12" w:space="0" w:color="000000"/>
              <w:right w:val="nil"/>
            </w:tcBorders>
          </w:tcPr>
          <w:p w:rsidR="00B67503" w:rsidRDefault="00C87C6F">
            <w:pPr>
              <w:spacing w:after="0" w:line="259" w:lineRule="auto"/>
              <w:ind w:left="0" w:right="0" w:firstLine="0"/>
              <w:jc w:val="left"/>
            </w:pPr>
            <w:r>
              <w:t>10</w:t>
            </w:r>
          </w:p>
        </w:tc>
        <w:tc>
          <w:tcPr>
            <w:tcW w:w="5908" w:type="dxa"/>
            <w:tcBorders>
              <w:top w:val="nil"/>
              <w:left w:val="nil"/>
              <w:bottom w:val="single" w:sz="12" w:space="0" w:color="000000"/>
              <w:right w:val="nil"/>
            </w:tcBorders>
          </w:tcPr>
          <w:p w:rsidR="00B67503" w:rsidRDefault="00C87C6F">
            <w:pPr>
              <w:spacing w:after="0" w:line="259" w:lineRule="auto"/>
              <w:ind w:left="0" w:right="0" w:firstLine="0"/>
            </w:pPr>
            <w:r>
              <w:t>Wurden – zumindest grob – Sicherheitsziele für diese Assets festgelegt?</w:t>
            </w:r>
          </w:p>
        </w:tc>
        <w:tc>
          <w:tcPr>
            <w:tcW w:w="899" w:type="dxa"/>
            <w:tcBorders>
              <w:top w:val="nil"/>
              <w:left w:val="nil"/>
              <w:bottom w:val="single" w:sz="12" w:space="0" w:color="000000"/>
              <w:right w:val="nil"/>
            </w:tcBorders>
          </w:tcPr>
          <w:p w:rsidR="00B67503" w:rsidRDefault="00B67503">
            <w:pPr>
              <w:spacing w:after="0" w:line="259" w:lineRule="auto"/>
              <w:ind w:left="0" w:right="0" w:firstLine="0"/>
              <w:jc w:val="left"/>
            </w:pPr>
          </w:p>
        </w:tc>
      </w:tr>
    </w:tbl>
    <w:p w:rsidR="00B67503" w:rsidRDefault="00C87C6F">
      <w:pPr>
        <w:pStyle w:val="berschrift1"/>
        <w:spacing w:after="3" w:line="259" w:lineRule="auto"/>
        <w:ind w:left="10" w:right="1521"/>
        <w:jc w:val="right"/>
      </w:pPr>
      <w:r>
        <w:rPr>
          <w:b w:val="0"/>
        </w:rPr>
        <w:t>Tabelle C.1: Checkliste zur Vorbereitung der ISMS-Einführung</w:t>
      </w:r>
    </w:p>
    <w:p w:rsidR="00B67503" w:rsidRDefault="00C87C6F">
      <w:pPr>
        <w:spacing w:after="38" w:line="265" w:lineRule="auto"/>
        <w:ind w:left="2230" w:right="0"/>
        <w:jc w:val="left"/>
      </w:pPr>
      <w:r>
        <w:rPr>
          <w:sz w:val="20"/>
        </w:rPr>
        <w:t>Quelle: in Anlehnung an Kersten etal. 2020, S.15</w:t>
      </w:r>
    </w:p>
    <w:p w:rsidR="00B67503" w:rsidRDefault="00C87C6F">
      <w:pPr>
        <w:spacing w:after="67" w:line="261" w:lineRule="auto"/>
        <w:ind w:left="-5" w:right="65"/>
        <w:jc w:val="left"/>
      </w:pPr>
      <w:r>
        <w:rPr>
          <w:b/>
          <w:sz w:val="34"/>
        </w:rPr>
        <w:t>C.3 Schichtenmodell des IT-Grundschutzes</w:t>
      </w:r>
    </w:p>
    <w:p w:rsidR="00B67503" w:rsidRDefault="00C87C6F">
      <w:pPr>
        <w:spacing w:after="53" w:line="259" w:lineRule="auto"/>
        <w:ind w:left="260" w:right="0" w:firstLine="0"/>
        <w:jc w:val="left"/>
      </w:pPr>
      <w:r>
        <w:rPr>
          <w:noProof/>
          <w:sz w:val="22"/>
        </w:rPr>
        <mc:AlternateContent>
          <mc:Choice Requires="wpg">
            <w:drawing>
              <wp:inline distT="0" distB="0" distL="0" distR="0">
                <wp:extent cx="5330038" cy="660425"/>
                <wp:effectExtent l="0" t="0" r="0" b="0"/>
                <wp:docPr id="53574" name="Group 53574"/>
                <wp:cNvGraphicFramePr/>
                <a:graphic xmlns:a="http://schemas.openxmlformats.org/drawingml/2006/main">
                  <a:graphicData uri="http://schemas.microsoft.com/office/word/2010/wordprocessingGroup">
                    <wpg:wgp>
                      <wpg:cNvGrpSpPr/>
                      <wpg:grpSpPr>
                        <a:xfrm>
                          <a:off x="0" y="0"/>
                          <a:ext cx="5330038" cy="660425"/>
                          <a:chOff x="0" y="0"/>
                          <a:chExt cx="5330038" cy="660425"/>
                        </a:xfrm>
                      </wpg:grpSpPr>
                      <wps:wsp>
                        <wps:cNvPr id="4862" name="Shape 4862"/>
                        <wps:cNvSpPr/>
                        <wps:spPr>
                          <a:xfrm>
                            <a:off x="0" y="0"/>
                            <a:ext cx="5330038" cy="660425"/>
                          </a:xfrm>
                          <a:custGeom>
                            <a:avLst/>
                            <a:gdLst/>
                            <a:ahLst/>
                            <a:cxnLst/>
                            <a:rect l="0" t="0" r="0" b="0"/>
                            <a:pathLst>
                              <a:path w="5330038" h="660425">
                                <a:moveTo>
                                  <a:pt x="0" y="660425"/>
                                </a:moveTo>
                                <a:lnTo>
                                  <a:pt x="2665019" y="0"/>
                                </a:lnTo>
                                <a:lnTo>
                                  <a:pt x="5330038" y="660425"/>
                                </a:lnTo>
                                <a:close/>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4863" name="Rectangle 4863"/>
                        <wps:cNvSpPr/>
                        <wps:spPr>
                          <a:xfrm>
                            <a:off x="2561178" y="452399"/>
                            <a:ext cx="277055" cy="139356"/>
                          </a:xfrm>
                          <a:prstGeom prst="rect">
                            <a:avLst/>
                          </a:prstGeom>
                          <a:ln>
                            <a:noFill/>
                          </a:ln>
                        </wps:spPr>
                        <wps:txbx>
                          <w:txbxContent>
                            <w:p w:rsidR="00C87C6F" w:rsidRDefault="00C87C6F">
                              <w:pPr>
                                <w:spacing w:after="160" w:line="259" w:lineRule="auto"/>
                                <w:ind w:left="0" w:right="0" w:firstLine="0"/>
                                <w:jc w:val="left"/>
                              </w:pPr>
                              <w:r>
                                <w:rPr>
                                  <w:sz w:val="16"/>
                                </w:rPr>
                                <w:t>ISMS</w:t>
                              </w:r>
                            </w:p>
                          </w:txbxContent>
                        </wps:txbx>
                        <wps:bodyPr horzOverflow="overflow" vert="horz" lIns="0" tIns="0" rIns="0" bIns="0" rtlCol="0">
                          <a:noAutofit/>
                        </wps:bodyPr>
                      </wps:wsp>
                    </wpg:wgp>
                  </a:graphicData>
                </a:graphic>
              </wp:inline>
            </w:drawing>
          </mc:Choice>
          <mc:Fallback>
            <w:pict>
              <v:group id="Group 53574" o:spid="_x0000_s1355" style="width:419.7pt;height:52pt;mso-position-horizontal-relative:char;mso-position-vertical-relative:line" coordsize="53300,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">
                <v:shape id="Shape 4862" o:spid="_x0000_s1356" style="position:absolute;width:53300;height:6604;visibility:visible;mso-wrap-style:square;v-text-anchor:top" coordsize="5330038,66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" path="m,660425l2665019,,5330038,660425,,660425xe" filled="f" strokeweight=".15239mm">
                  <v:stroke miterlimit="83231f" joinstyle="miter"/>
                  <v:path arrowok="t" textboxrect="0,0,5330038,660425"/>
                </v:shape>
                <v:rect id="Rectangle 4863" o:spid="_x0000_s1357" style="position:absolute;left:25611;top:4523;width:2771;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rsidR="00C87C6F" w:rsidRDefault="00C87C6F">
                        <w:pPr>
                          <w:spacing w:after="160" w:line="259" w:lineRule="auto"/>
                          <w:ind w:left="0" w:right="0" w:firstLine="0"/>
                          <w:jc w:val="left"/>
                        </w:pPr>
                        <w:r>
                          <w:rPr>
                            <w:sz w:val="16"/>
                          </w:rPr>
                          <w:t>ISMS</w:t>
                        </w:r>
                      </w:p>
                    </w:txbxContent>
                  </v:textbox>
                </v:rect>
                <w10:anchorlock/>
              </v:group>
            </w:pict>
          </mc:Fallback>
        </mc:AlternateContent>
      </w:r>
    </w:p>
    <w:tbl>
      <w:tblPr>
        <w:tblStyle w:val="TableGrid"/>
        <w:tblW w:w="8394" w:type="dxa"/>
        <w:tblInd w:w="260" w:type="dxa"/>
        <w:tblCellMar>
          <w:top w:w="0" w:type="dxa"/>
          <w:left w:w="0" w:type="dxa"/>
          <w:bottom w:w="135" w:type="dxa"/>
          <w:right w:w="292" w:type="dxa"/>
        </w:tblCellMar>
        <w:tblLook w:val="04A0" w:firstRow="1" w:lastRow="0" w:firstColumn="1" w:lastColumn="0" w:noHBand="0" w:noVBand="1"/>
      </w:tblPr>
      <w:tblGrid>
        <w:gridCol w:w="782"/>
        <w:gridCol w:w="648"/>
        <w:gridCol w:w="648"/>
        <w:gridCol w:w="648"/>
        <w:gridCol w:w="5668"/>
      </w:tblGrid>
      <w:tr w:rsidR="00B67503">
        <w:trPr>
          <w:trHeight w:val="784"/>
        </w:trPr>
        <w:tc>
          <w:tcPr>
            <w:tcW w:w="782" w:type="dxa"/>
            <w:tcBorders>
              <w:top w:val="single" w:sz="3" w:space="0" w:color="000000"/>
              <w:left w:val="single" w:sz="3" w:space="0" w:color="000000"/>
              <w:bottom w:val="nil"/>
              <w:right w:val="nil"/>
            </w:tcBorders>
          </w:tcPr>
          <w:p w:rsidR="00B67503" w:rsidRDefault="00B67503">
            <w:pPr>
              <w:spacing w:after="160" w:line="259" w:lineRule="auto"/>
              <w:ind w:left="0" w:right="0" w:firstLine="0"/>
              <w:jc w:val="left"/>
            </w:pPr>
          </w:p>
        </w:tc>
        <w:tc>
          <w:tcPr>
            <w:tcW w:w="648" w:type="dxa"/>
            <w:tcBorders>
              <w:top w:val="single" w:sz="3" w:space="0" w:color="000000"/>
              <w:left w:val="nil"/>
              <w:bottom w:val="nil"/>
              <w:right w:val="nil"/>
            </w:tcBorders>
          </w:tcPr>
          <w:p w:rsidR="00B67503" w:rsidRDefault="00B67503">
            <w:pPr>
              <w:spacing w:after="160" w:line="259" w:lineRule="auto"/>
              <w:ind w:left="0" w:right="0" w:firstLine="0"/>
              <w:jc w:val="left"/>
            </w:pPr>
          </w:p>
        </w:tc>
        <w:tc>
          <w:tcPr>
            <w:tcW w:w="648" w:type="dxa"/>
            <w:tcBorders>
              <w:top w:val="single" w:sz="3" w:space="0" w:color="000000"/>
              <w:left w:val="nil"/>
              <w:bottom w:val="nil"/>
              <w:right w:val="nil"/>
            </w:tcBorders>
          </w:tcPr>
          <w:p w:rsidR="00B67503" w:rsidRDefault="00B67503">
            <w:pPr>
              <w:spacing w:after="160" w:line="259" w:lineRule="auto"/>
              <w:ind w:left="0" w:right="0" w:firstLine="0"/>
              <w:jc w:val="left"/>
            </w:pPr>
          </w:p>
        </w:tc>
        <w:tc>
          <w:tcPr>
            <w:tcW w:w="648" w:type="dxa"/>
            <w:tcBorders>
              <w:top w:val="single" w:sz="3" w:space="0" w:color="000000"/>
              <w:left w:val="nil"/>
              <w:bottom w:val="nil"/>
              <w:right w:val="nil"/>
            </w:tcBorders>
          </w:tcPr>
          <w:p w:rsidR="00B67503" w:rsidRDefault="00B67503">
            <w:pPr>
              <w:spacing w:after="160" w:line="259" w:lineRule="auto"/>
              <w:ind w:left="0" w:right="0" w:firstLine="0"/>
              <w:jc w:val="left"/>
            </w:pPr>
          </w:p>
        </w:tc>
        <w:tc>
          <w:tcPr>
            <w:tcW w:w="5667" w:type="dxa"/>
            <w:tcBorders>
              <w:top w:val="single" w:sz="3" w:space="0" w:color="000000"/>
              <w:left w:val="nil"/>
              <w:bottom w:val="nil"/>
              <w:right w:val="single" w:sz="3" w:space="0" w:color="000000"/>
            </w:tcBorders>
          </w:tcPr>
          <w:p w:rsidR="00B67503" w:rsidRDefault="00C87C6F">
            <w:pPr>
              <w:spacing w:after="0" w:line="259" w:lineRule="auto"/>
              <w:ind w:left="0" w:right="0" w:firstLine="0"/>
              <w:jc w:val="right"/>
            </w:pPr>
            <w:r>
              <w:rPr>
                <w:sz w:val="16"/>
              </w:rPr>
              <w:t>Prozess-Bausteine</w:t>
            </w:r>
          </w:p>
        </w:tc>
      </w:tr>
      <w:tr w:rsidR="00B67503">
        <w:trPr>
          <w:trHeight w:val="696"/>
        </w:trPr>
        <w:tc>
          <w:tcPr>
            <w:tcW w:w="782" w:type="dxa"/>
            <w:tcBorders>
              <w:top w:val="nil"/>
              <w:left w:val="single" w:sz="3" w:space="0" w:color="000000"/>
              <w:bottom w:val="single" w:sz="3" w:space="0" w:color="000000"/>
              <w:right w:val="nil"/>
            </w:tcBorders>
            <w:vAlign w:val="bottom"/>
          </w:tcPr>
          <w:p w:rsidR="00B67503" w:rsidRDefault="00C87C6F">
            <w:pPr>
              <w:spacing w:after="0" w:line="259" w:lineRule="auto"/>
              <w:ind w:left="134" w:right="0" w:firstLine="0"/>
              <w:jc w:val="left"/>
            </w:pPr>
            <w:r>
              <w:rPr>
                <w:sz w:val="16"/>
              </w:rPr>
              <w:t>ORP</w:t>
            </w:r>
          </w:p>
        </w:tc>
        <w:tc>
          <w:tcPr>
            <w:tcW w:w="648" w:type="dxa"/>
            <w:tcBorders>
              <w:top w:val="nil"/>
              <w:left w:val="nil"/>
              <w:bottom w:val="single" w:sz="3" w:space="0" w:color="000000"/>
              <w:right w:val="nil"/>
            </w:tcBorders>
            <w:vAlign w:val="bottom"/>
          </w:tcPr>
          <w:p w:rsidR="00B67503" w:rsidRDefault="00C87C6F">
            <w:pPr>
              <w:spacing w:after="0" w:line="259" w:lineRule="auto"/>
              <w:ind w:left="0" w:right="0" w:firstLine="0"/>
              <w:jc w:val="left"/>
            </w:pPr>
            <w:r>
              <w:rPr>
                <w:sz w:val="16"/>
              </w:rPr>
              <w:t xml:space="preserve">CON </w:t>
            </w:r>
          </w:p>
        </w:tc>
        <w:tc>
          <w:tcPr>
            <w:tcW w:w="648" w:type="dxa"/>
            <w:tcBorders>
              <w:top w:val="nil"/>
              <w:left w:val="nil"/>
              <w:bottom w:val="single" w:sz="3" w:space="0" w:color="000000"/>
              <w:right w:val="nil"/>
            </w:tcBorders>
            <w:vAlign w:val="bottom"/>
          </w:tcPr>
          <w:p w:rsidR="00B67503" w:rsidRDefault="00C87C6F">
            <w:pPr>
              <w:spacing w:after="0" w:line="259" w:lineRule="auto"/>
              <w:ind w:left="0" w:right="0" w:firstLine="0"/>
              <w:jc w:val="left"/>
            </w:pPr>
            <w:r>
              <w:rPr>
                <w:sz w:val="16"/>
              </w:rPr>
              <w:t>OPS</w:t>
            </w:r>
          </w:p>
        </w:tc>
        <w:tc>
          <w:tcPr>
            <w:tcW w:w="648" w:type="dxa"/>
            <w:tcBorders>
              <w:top w:val="nil"/>
              <w:left w:val="nil"/>
              <w:bottom w:val="single" w:sz="3" w:space="0" w:color="000000"/>
              <w:right w:val="nil"/>
            </w:tcBorders>
          </w:tcPr>
          <w:p w:rsidR="00B67503" w:rsidRDefault="00B67503">
            <w:pPr>
              <w:spacing w:after="160" w:line="259" w:lineRule="auto"/>
              <w:ind w:left="0" w:right="0" w:firstLine="0"/>
              <w:jc w:val="left"/>
            </w:pPr>
          </w:p>
        </w:tc>
        <w:tc>
          <w:tcPr>
            <w:tcW w:w="5667" w:type="dxa"/>
            <w:tcBorders>
              <w:top w:val="nil"/>
              <w:left w:val="nil"/>
              <w:bottom w:val="single" w:sz="3" w:space="0" w:color="000000"/>
              <w:right w:val="single" w:sz="3" w:space="0" w:color="000000"/>
            </w:tcBorders>
          </w:tcPr>
          <w:p w:rsidR="00B67503" w:rsidRDefault="00B67503">
            <w:pPr>
              <w:spacing w:after="160" w:line="259" w:lineRule="auto"/>
              <w:ind w:left="0" w:right="0" w:firstLine="0"/>
              <w:jc w:val="left"/>
            </w:pPr>
          </w:p>
        </w:tc>
      </w:tr>
      <w:tr w:rsidR="00B67503">
        <w:trPr>
          <w:trHeight w:val="822"/>
        </w:trPr>
        <w:tc>
          <w:tcPr>
            <w:tcW w:w="782" w:type="dxa"/>
            <w:tcBorders>
              <w:top w:val="single" w:sz="3" w:space="0" w:color="000000"/>
              <w:left w:val="single" w:sz="3" w:space="0" w:color="000000"/>
              <w:bottom w:val="nil"/>
              <w:right w:val="nil"/>
            </w:tcBorders>
          </w:tcPr>
          <w:p w:rsidR="00B67503" w:rsidRDefault="00B67503">
            <w:pPr>
              <w:spacing w:after="160" w:line="259" w:lineRule="auto"/>
              <w:ind w:left="0" w:right="0" w:firstLine="0"/>
              <w:jc w:val="left"/>
            </w:pPr>
          </w:p>
        </w:tc>
        <w:tc>
          <w:tcPr>
            <w:tcW w:w="648" w:type="dxa"/>
            <w:tcBorders>
              <w:top w:val="single" w:sz="3" w:space="0" w:color="000000"/>
              <w:left w:val="nil"/>
              <w:bottom w:val="nil"/>
              <w:right w:val="nil"/>
            </w:tcBorders>
          </w:tcPr>
          <w:p w:rsidR="00B67503" w:rsidRDefault="00B67503">
            <w:pPr>
              <w:spacing w:after="160" w:line="259" w:lineRule="auto"/>
              <w:ind w:left="0" w:right="0" w:firstLine="0"/>
              <w:jc w:val="left"/>
            </w:pPr>
          </w:p>
        </w:tc>
        <w:tc>
          <w:tcPr>
            <w:tcW w:w="648" w:type="dxa"/>
            <w:tcBorders>
              <w:top w:val="single" w:sz="3" w:space="0" w:color="000000"/>
              <w:left w:val="nil"/>
              <w:bottom w:val="nil"/>
              <w:right w:val="nil"/>
            </w:tcBorders>
          </w:tcPr>
          <w:p w:rsidR="00B67503" w:rsidRDefault="00B67503">
            <w:pPr>
              <w:spacing w:after="160" w:line="259" w:lineRule="auto"/>
              <w:ind w:left="0" w:right="0" w:firstLine="0"/>
              <w:jc w:val="left"/>
            </w:pPr>
          </w:p>
        </w:tc>
        <w:tc>
          <w:tcPr>
            <w:tcW w:w="648" w:type="dxa"/>
            <w:tcBorders>
              <w:top w:val="single" w:sz="3" w:space="0" w:color="000000"/>
              <w:left w:val="nil"/>
              <w:bottom w:val="nil"/>
              <w:right w:val="nil"/>
            </w:tcBorders>
          </w:tcPr>
          <w:p w:rsidR="00B67503" w:rsidRDefault="00B67503">
            <w:pPr>
              <w:spacing w:after="160" w:line="259" w:lineRule="auto"/>
              <w:ind w:left="0" w:right="0" w:firstLine="0"/>
              <w:jc w:val="left"/>
            </w:pPr>
          </w:p>
        </w:tc>
        <w:tc>
          <w:tcPr>
            <w:tcW w:w="5667" w:type="dxa"/>
            <w:tcBorders>
              <w:top w:val="single" w:sz="3" w:space="0" w:color="000000"/>
              <w:left w:val="nil"/>
              <w:bottom w:val="nil"/>
              <w:right w:val="single" w:sz="3" w:space="0" w:color="000000"/>
            </w:tcBorders>
            <w:vAlign w:val="center"/>
          </w:tcPr>
          <w:p w:rsidR="00B67503" w:rsidRDefault="00C87C6F">
            <w:pPr>
              <w:spacing w:after="0" w:line="259" w:lineRule="auto"/>
              <w:ind w:left="0" w:right="0" w:firstLine="0"/>
              <w:jc w:val="right"/>
            </w:pPr>
            <w:r>
              <w:rPr>
                <w:sz w:val="16"/>
              </w:rPr>
              <w:t>System-Bausteine</w:t>
            </w:r>
          </w:p>
        </w:tc>
      </w:tr>
      <w:tr w:rsidR="00B67503">
        <w:trPr>
          <w:trHeight w:val="657"/>
        </w:trPr>
        <w:tc>
          <w:tcPr>
            <w:tcW w:w="782" w:type="dxa"/>
            <w:tcBorders>
              <w:top w:val="nil"/>
              <w:left w:val="single" w:sz="3" w:space="0" w:color="000000"/>
              <w:bottom w:val="single" w:sz="3" w:space="0" w:color="000000"/>
              <w:right w:val="nil"/>
            </w:tcBorders>
            <w:vAlign w:val="bottom"/>
          </w:tcPr>
          <w:p w:rsidR="00B67503" w:rsidRDefault="00C87C6F">
            <w:pPr>
              <w:spacing w:after="0" w:line="259" w:lineRule="auto"/>
              <w:ind w:left="134" w:right="0" w:firstLine="0"/>
              <w:jc w:val="left"/>
            </w:pPr>
            <w:r>
              <w:rPr>
                <w:sz w:val="16"/>
              </w:rPr>
              <w:t>APP</w:t>
            </w:r>
          </w:p>
        </w:tc>
        <w:tc>
          <w:tcPr>
            <w:tcW w:w="648" w:type="dxa"/>
            <w:tcBorders>
              <w:top w:val="nil"/>
              <w:left w:val="nil"/>
              <w:bottom w:val="single" w:sz="3" w:space="0" w:color="000000"/>
              <w:right w:val="nil"/>
            </w:tcBorders>
            <w:vAlign w:val="bottom"/>
          </w:tcPr>
          <w:p w:rsidR="00B67503" w:rsidRDefault="00C87C6F">
            <w:pPr>
              <w:spacing w:after="0" w:line="259" w:lineRule="auto"/>
              <w:ind w:left="0" w:right="0" w:firstLine="0"/>
              <w:jc w:val="left"/>
            </w:pPr>
            <w:r>
              <w:rPr>
                <w:sz w:val="16"/>
              </w:rPr>
              <w:t>SYS</w:t>
            </w:r>
          </w:p>
        </w:tc>
        <w:tc>
          <w:tcPr>
            <w:tcW w:w="648" w:type="dxa"/>
            <w:tcBorders>
              <w:top w:val="nil"/>
              <w:left w:val="nil"/>
              <w:bottom w:val="single" w:sz="3" w:space="0" w:color="000000"/>
              <w:right w:val="nil"/>
            </w:tcBorders>
            <w:vAlign w:val="bottom"/>
          </w:tcPr>
          <w:p w:rsidR="00B67503" w:rsidRDefault="00C87C6F">
            <w:pPr>
              <w:spacing w:after="0" w:line="259" w:lineRule="auto"/>
              <w:ind w:left="0" w:right="0" w:firstLine="0"/>
              <w:jc w:val="left"/>
            </w:pPr>
            <w:r>
              <w:rPr>
                <w:sz w:val="16"/>
              </w:rPr>
              <w:t>IND</w:t>
            </w:r>
          </w:p>
        </w:tc>
        <w:tc>
          <w:tcPr>
            <w:tcW w:w="648" w:type="dxa"/>
            <w:tcBorders>
              <w:top w:val="nil"/>
              <w:left w:val="nil"/>
              <w:bottom w:val="single" w:sz="3" w:space="0" w:color="000000"/>
              <w:right w:val="nil"/>
            </w:tcBorders>
            <w:vAlign w:val="bottom"/>
          </w:tcPr>
          <w:p w:rsidR="00B67503" w:rsidRDefault="00C87C6F">
            <w:pPr>
              <w:spacing w:after="0" w:line="259" w:lineRule="auto"/>
              <w:ind w:left="0" w:right="0" w:firstLine="0"/>
              <w:jc w:val="left"/>
            </w:pPr>
            <w:r>
              <w:rPr>
                <w:sz w:val="16"/>
              </w:rPr>
              <w:t>NET</w:t>
            </w:r>
          </w:p>
        </w:tc>
        <w:tc>
          <w:tcPr>
            <w:tcW w:w="5667" w:type="dxa"/>
            <w:tcBorders>
              <w:top w:val="nil"/>
              <w:left w:val="nil"/>
              <w:bottom w:val="single" w:sz="3" w:space="0" w:color="000000"/>
              <w:right w:val="single" w:sz="3" w:space="0" w:color="000000"/>
            </w:tcBorders>
            <w:vAlign w:val="bottom"/>
          </w:tcPr>
          <w:p w:rsidR="00B67503" w:rsidRDefault="00C87C6F">
            <w:pPr>
              <w:spacing w:after="0" w:line="259" w:lineRule="auto"/>
              <w:ind w:left="0" w:right="0" w:firstLine="0"/>
              <w:jc w:val="left"/>
            </w:pPr>
            <w:r>
              <w:rPr>
                <w:sz w:val="16"/>
              </w:rPr>
              <w:t>INF</w:t>
            </w:r>
          </w:p>
        </w:tc>
      </w:tr>
    </w:tbl>
    <w:p w:rsidR="00B67503" w:rsidRDefault="00C87C6F">
      <w:pPr>
        <w:pBdr>
          <w:top w:val="single" w:sz="3" w:space="0" w:color="000000"/>
          <w:left w:val="single" w:sz="3" w:space="0" w:color="000000"/>
          <w:bottom w:val="single" w:sz="3" w:space="0" w:color="000000"/>
          <w:right w:val="single" w:sz="3" w:space="0" w:color="000000"/>
        </w:pBdr>
        <w:spacing w:after="525" w:line="259" w:lineRule="auto"/>
        <w:ind w:left="0" w:right="235" w:firstLine="0"/>
        <w:jc w:val="center"/>
      </w:pPr>
      <w:r>
        <w:rPr>
          <w:sz w:val="16"/>
        </w:rPr>
        <w:t>DER</w:t>
      </w:r>
    </w:p>
    <w:p w:rsidR="00B67503" w:rsidRDefault="00C87C6F">
      <w:pPr>
        <w:spacing w:after="490" w:line="265" w:lineRule="auto"/>
        <w:ind w:left="273" w:right="0" w:firstLine="1095"/>
        <w:jc w:val="left"/>
      </w:pPr>
      <w:r>
        <w:t xml:space="preserve">Abbildung C.2: Das Schichtenmodell des IT-Grundschutzes </w:t>
      </w:r>
      <w:r>
        <w:rPr>
          <w:sz w:val="20"/>
        </w:rPr>
        <w:t>Quelle: in Anlehnung an Bundesamt für Sicherheit in der Informationstechnik (BSI) 2020, S.9</w:t>
      </w:r>
    </w:p>
    <w:p w:rsidR="00B67503" w:rsidRDefault="00C87C6F">
      <w:pPr>
        <w:ind w:left="-5" w:right="384"/>
      </w:pPr>
      <w:r>
        <w:lastRenderedPageBreak/>
        <w:t>„Die Prozessbausteine, die in der Regel für sämtliche oder große Teile eines Informationsverbunds gleichermaßen gelten, unterteilen sich in die folgenden Schichten, die wiederum aus weiteren Teilschichten bestehen können.</w:t>
      </w:r>
    </w:p>
    <w:p w:rsidR="00B67503" w:rsidRDefault="00C87C6F">
      <w:pPr>
        <w:numPr>
          <w:ilvl w:val="0"/>
          <w:numId w:val="21"/>
        </w:numPr>
        <w:ind w:right="384" w:hanging="299"/>
      </w:pPr>
      <w:r>
        <w:t>Die Schicht ISMS enthält als Grundlage für alle weiteren Aktivitäten im Sicherheitsprozess den Baustein Sicherheitsmanagement.</w:t>
      </w:r>
    </w:p>
    <w:p w:rsidR="00B67503" w:rsidRDefault="00C87C6F">
      <w:pPr>
        <w:numPr>
          <w:ilvl w:val="0"/>
          <w:numId w:val="21"/>
        </w:numPr>
        <w:ind w:right="384" w:hanging="299"/>
      </w:pPr>
      <w:r>
        <w:t>Die Schicht ORP befasst sich mit organisatorischen und personellen Sicherheitsaspekten. In diese Schicht fallen beispielsweise die Bausteine Organisation und Personal.</w:t>
      </w:r>
    </w:p>
    <w:p w:rsidR="00B67503" w:rsidRDefault="00C87C6F">
      <w:pPr>
        <w:numPr>
          <w:ilvl w:val="0"/>
          <w:numId w:val="21"/>
        </w:numPr>
        <w:ind w:right="384" w:hanging="299"/>
      </w:pPr>
      <w:r>
        <w:t>Die Schicht CON enthält Bausteine, die sich mit Konzepten und Vorgehensweisen befassen. Typische Bausteine der Schicht CON sind unter anderem Kryptokonzept und Datenschutz.</w:t>
      </w:r>
    </w:p>
    <w:p w:rsidR="00B67503" w:rsidRDefault="00C87C6F">
      <w:pPr>
        <w:numPr>
          <w:ilvl w:val="0"/>
          <w:numId w:val="21"/>
        </w:numPr>
        <w:ind w:right="384" w:hanging="299"/>
      </w:pPr>
      <w:r>
        <w:t xml:space="preserve">Die Schicht OPS umfasst alle Sicherheitsaspekte betrieblicher Art. Insbesondere sind dies die Sicherheitsaspekte des operativen IT-Betriebs, sowohl bei einem Betrieb im </w:t>
      </w:r>
      <w:del w:id="102" w:author="Yves Staudenmaier" w:date="2020-03-31T10:06:00Z">
        <w:r w:rsidDel="00DB14CB">
          <w:delText>Haus,</w:delText>
        </w:r>
      </w:del>
      <w:ins w:id="103" w:author="Yves Staudenmaier" w:date="2020-03-31T10:06:00Z">
        <w:r w:rsidR="00DB14CB">
          <w:t>Haus</w:t>
        </w:r>
      </w:ins>
      <w:r>
        <w:t xml:space="preserve"> als auch bei einem IT-Betrieb, der in Teilen oder komplett durch Dritte betrieben wird. Ebenso enthält er die Sicherheitsaspekte, die bei einem IT-Betrieb für Dritte zu beachten sind. Beispiele für die Schicht OPS sind die Bausteine Schutz vor Schadprogrammen und Outsourcing für Kunden.</w:t>
      </w:r>
    </w:p>
    <w:p w:rsidR="00B67503" w:rsidRDefault="00C87C6F">
      <w:pPr>
        <w:numPr>
          <w:ilvl w:val="0"/>
          <w:numId w:val="21"/>
        </w:numPr>
        <w:ind w:right="384" w:hanging="299"/>
      </w:pPr>
      <w:r>
        <w:t>In der Schicht DER finden sich alle Bausteine, die für die Überprüfung der umgesetzten Sicherheitsmaßnahmen, die Detektion von Sicherheitsvorfällen sowie die geeigneten Reaktionen darauf relevant sind. Typische Bausteine der Schicht DER sind Behandlung von Sicherheitsvorfällen und Vorsorge für IT-Forensik.</w:t>
      </w:r>
    </w:p>
    <w:p w:rsidR="00B67503" w:rsidRDefault="00C87C6F">
      <w:pPr>
        <w:spacing w:after="195"/>
        <w:ind w:left="-5" w:right="0"/>
      </w:pPr>
      <w:r>
        <w:t>Neben den Prozess-Bausteinen beinhaltet das IT-Grundschutz-Kompendium auch SystemBausteine. Diese werden in der Regel auf einzelne Zielobjekte oder Gruppen von Zielobjekten angewendet. Die System-Bausteine unterteilen sich in die folgenden Schichten. Ähnlich wie die Prozess-Bausteine können auch die System-Bausteine aus weiteren Teilschichten bestehen.</w:t>
      </w:r>
    </w:p>
    <w:p w:rsidR="00B67503" w:rsidRDefault="00C87C6F">
      <w:pPr>
        <w:numPr>
          <w:ilvl w:val="0"/>
          <w:numId w:val="21"/>
        </w:numPr>
        <w:ind w:right="384" w:hanging="299"/>
      </w:pPr>
      <w:r>
        <w:t>Die Schicht APP beschäftigt sich mit der Absicherung von Anwendungen und Diensten, unter anderem in den Bereichen Kommunikation, Verzeichnisdienste, netzbasierte Dienste sowie Business- und Client-Anwendungen. Typische Bausteine der Schicht APP sind Allgemeine Groupware, Office-Produkte, Webserver und Relationale Datenbanksysteme.</w:t>
      </w:r>
    </w:p>
    <w:p w:rsidR="00B67503" w:rsidRDefault="00C87C6F">
      <w:pPr>
        <w:numPr>
          <w:ilvl w:val="0"/>
          <w:numId w:val="21"/>
        </w:numPr>
        <w:ind w:right="384" w:hanging="299"/>
      </w:pPr>
      <w:r>
        <w:t xml:space="preserve">Die Schicht SYS betrifft die einzelnen IT-Systeme des Informationsverbunds, die ggf. in Gruppen zusammengefasst wurden. Hier werden die Sicherheitsaspekte von Servern, Desktop-Systemen, Mobile Devices und sonstigen IT-Systemen wie Druckern und TK-Anlagen behandelt. Zur Schicht SYS gehören beispielsweise </w:t>
      </w:r>
      <w:r>
        <w:lastRenderedPageBreak/>
        <w:t>Bausteine zu konkreten Betriebssystemen, Allgemeine Smartphones und Tablets sowie Drucker, Kopierer und Multifunktionsgeräte.</w:t>
      </w:r>
    </w:p>
    <w:p w:rsidR="00B67503" w:rsidRDefault="00C87C6F">
      <w:pPr>
        <w:numPr>
          <w:ilvl w:val="0"/>
          <w:numId w:val="21"/>
        </w:numPr>
        <w:ind w:right="384" w:hanging="299"/>
      </w:pPr>
      <w:r>
        <w:t>Die Schicht IND befasst sich mit Sicherheitsaspekten industrieller IT. In diese Schicht fallen beispielsweise die Bausteine Betriebs- und Steuerungstechnik, Allgemeine ICS-Komponente und Speicherprogrammierbare Steuerung (SPS).</w:t>
      </w:r>
    </w:p>
    <w:p w:rsidR="00B67503" w:rsidRDefault="00C87C6F">
      <w:pPr>
        <w:numPr>
          <w:ilvl w:val="0"/>
          <w:numId w:val="21"/>
        </w:numPr>
        <w:ind w:right="384" w:hanging="299"/>
      </w:pPr>
      <w:r>
        <w:t>Die Schicht NET betrachtet die Vernetzungsaspekte, die sich nicht primär auf bestimmte IT-Systeme, sondern auf die Netzverbindungen und die Kommunikation beziehen. Dazu gehören zum Beispiel die Bausteine NetzManagement, Firewall und WLAN-Betrieb.</w:t>
      </w:r>
    </w:p>
    <w:p w:rsidR="00B67503" w:rsidRDefault="00C87C6F">
      <w:pPr>
        <w:numPr>
          <w:ilvl w:val="0"/>
          <w:numId w:val="21"/>
        </w:numPr>
        <w:spacing w:after="202"/>
        <w:ind w:right="384" w:hanging="299"/>
      </w:pPr>
      <w:r>
        <w:t>Die Schicht INF befasst sich mit den baulich-technischen Gegebenheiten, hier werden Aspekte der infrastrukturellen Sicherheit zusammengeführt. Dies betrifft unter anderem die Bausteine Allgemeines Gebäude und Rechenzentrum.</w:t>
      </w:r>
    </w:p>
    <w:p w:rsidR="00B67503" w:rsidRDefault="00C87C6F">
      <w:pPr>
        <w:spacing w:after="0" w:line="259" w:lineRule="auto"/>
        <w:ind w:left="49" w:right="0" w:firstLine="0"/>
        <w:jc w:val="left"/>
      </w:pPr>
      <w:r>
        <w:t>“</w:t>
      </w:r>
      <w:r>
        <w:rPr>
          <w:sz w:val="16"/>
          <w:vertAlign w:val="superscript"/>
        </w:rPr>
        <w:footnoteReference w:id="88"/>
      </w:r>
    </w:p>
    <w:p w:rsidR="00B67503" w:rsidRDefault="00B67503">
      <w:pPr>
        <w:sectPr w:rsidR="00B67503">
          <w:headerReference w:type="even" r:id="rId355"/>
          <w:headerReference w:type="default" r:id="rId356"/>
          <w:footerReference w:type="even" r:id="rId357"/>
          <w:footerReference w:type="default" r:id="rId358"/>
          <w:headerReference w:type="first" r:id="rId359"/>
          <w:footerReference w:type="first" r:id="rId360"/>
          <w:pgSz w:w="11906" w:h="16838"/>
          <w:pgMar w:top="2167" w:right="1069" w:bottom="2520" w:left="1687" w:header="720" w:footer="1457" w:gutter="0"/>
          <w:pgNumType w:fmt="upperRoman"/>
          <w:cols w:space="720"/>
          <w:titlePg/>
        </w:sectPr>
      </w:pPr>
    </w:p>
    <w:p w:rsidR="00B67503" w:rsidRDefault="00C87C6F">
      <w:pPr>
        <w:spacing w:after="301" w:line="248" w:lineRule="auto"/>
        <w:ind w:left="-5" w:right="197"/>
        <w:jc w:val="left"/>
      </w:pPr>
      <w:r>
        <w:rPr>
          <w:b/>
          <w:sz w:val="50"/>
        </w:rPr>
        <w:lastRenderedPageBreak/>
        <w:t>Ehrenwörtliche Erklärung</w:t>
      </w:r>
    </w:p>
    <w:p w:rsidR="00B67503" w:rsidRDefault="00C87C6F">
      <w:pPr>
        <w:spacing w:after="1765"/>
        <w:ind w:left="-5" w:right="0"/>
      </w:pPr>
      <w:r>
        <w:t xml:space="preserve">Ich versichere hiermit, dass ich die vorliegende Arbeit mit dem Thema: </w:t>
      </w:r>
      <w:r>
        <w:rPr>
          <w:i/>
        </w:rPr>
        <w:t xml:space="preserve">Integration einer Container-Umgebung in einen automatisierten Deployment-Prozess und die Untersuchung ihrer Effekte auf diesen </w:t>
      </w:r>
      <w:r>
        <w:t>selbstständig verfasst und keine anderen als die angegebenen Quellen und Hilfsmittel benutzt habe. Ich versichere zudem, dass die eingereichte elektronische Fassung mit der gedruckten Fassung übereinstimmt.</w:t>
      </w:r>
    </w:p>
    <w:p w:rsidR="00B67503" w:rsidRDefault="00C87C6F">
      <w:pPr>
        <w:spacing w:after="168" w:line="259" w:lineRule="auto"/>
        <w:ind w:left="0" w:right="0" w:firstLine="0"/>
        <w:jc w:val="left"/>
      </w:pPr>
      <w:r>
        <w:rPr>
          <w:noProof/>
          <w:sz w:val="22"/>
        </w:rPr>
        <mc:AlternateContent>
          <mc:Choice Requires="wpg">
            <w:drawing>
              <wp:inline distT="0" distB="0" distL="0" distR="0">
                <wp:extent cx="5386337" cy="5055"/>
                <wp:effectExtent l="0" t="0" r="0" b="0"/>
                <wp:docPr id="54610" name="Group 54610"/>
                <wp:cNvGraphicFramePr/>
                <a:graphic xmlns:a="http://schemas.openxmlformats.org/drawingml/2006/main">
                  <a:graphicData uri="http://schemas.microsoft.com/office/word/2010/wordprocessingGroup">
                    <wpg:wgp>
                      <wpg:cNvGrpSpPr/>
                      <wpg:grpSpPr>
                        <a:xfrm>
                          <a:off x="0" y="0"/>
                          <a:ext cx="5386337" cy="5055"/>
                          <a:chOff x="0" y="0"/>
                          <a:chExt cx="5386337" cy="5055"/>
                        </a:xfrm>
                      </wpg:grpSpPr>
                      <wps:wsp>
                        <wps:cNvPr id="4966" name="Shape 4966"/>
                        <wps:cNvSpPr/>
                        <wps:spPr>
                          <a:xfrm>
                            <a:off x="0" y="0"/>
                            <a:ext cx="1799996" cy="0"/>
                          </a:xfrm>
                          <a:custGeom>
                            <a:avLst/>
                            <a:gdLst/>
                            <a:ahLst/>
                            <a:cxnLst/>
                            <a:rect l="0" t="0" r="0" b="0"/>
                            <a:pathLst>
                              <a:path w="1799996">
                                <a:moveTo>
                                  <a:pt x="0" y="0"/>
                                </a:moveTo>
                                <a:lnTo>
                                  <a:pt x="179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67" name="Shape 4967"/>
                        <wps:cNvSpPr/>
                        <wps:spPr>
                          <a:xfrm>
                            <a:off x="3586341" y="0"/>
                            <a:ext cx="1799996" cy="0"/>
                          </a:xfrm>
                          <a:custGeom>
                            <a:avLst/>
                            <a:gdLst/>
                            <a:ahLst/>
                            <a:cxnLst/>
                            <a:rect l="0" t="0" r="0" b="0"/>
                            <a:pathLst>
                              <a:path w="1799996">
                                <a:moveTo>
                                  <a:pt x="0" y="0"/>
                                </a:moveTo>
                                <a:lnTo>
                                  <a:pt x="179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610" style="width:424.121pt;height:0.398pt;mso-position-horizontal-relative:char;mso-position-vertical-relative:line" coordsize="53863,50">
                <v:shape id="Shape 4966" style="position:absolute;width:17999;height:0;left:0;top:0;" coordsize="1799996,0" path="m0,0l1799996,0">
                  <v:stroke weight="0.398pt" endcap="flat" joinstyle="miter" miterlimit="10" on="true" color="#000000"/>
                  <v:fill on="false" color="#000000" opacity="0"/>
                </v:shape>
                <v:shape id="Shape 4967" style="position:absolute;width:17999;height:0;left:35863;top:0;" coordsize="1799996,0" path="m0,0l1799996,0">
                  <v:stroke weight="0.398pt" endcap="flat" joinstyle="miter" miterlimit="10" on="true" color="#000000"/>
                  <v:fill on="false" color="#000000" opacity="0"/>
                </v:shape>
              </v:group>
            </w:pict>
          </mc:Fallback>
        </mc:AlternateContent>
      </w:r>
    </w:p>
    <w:p w:rsidR="00B67503" w:rsidRDefault="00C87C6F">
      <w:pPr>
        <w:tabs>
          <w:tab w:val="right" w:pos="8717"/>
        </w:tabs>
        <w:ind w:left="-15" w:right="0" w:firstLine="0"/>
        <w:jc w:val="left"/>
      </w:pPr>
      <w:r>
        <w:t>Ort, Datum</w:t>
      </w:r>
      <w:r>
        <w:tab/>
        <w:t>Yves Torsten Staudenmaier</w:t>
      </w:r>
    </w:p>
    <w:sectPr w:rsidR="00B67503">
      <w:headerReference w:type="even" r:id="rId361"/>
      <w:headerReference w:type="default" r:id="rId362"/>
      <w:footerReference w:type="even" r:id="rId363"/>
      <w:footerReference w:type="default" r:id="rId364"/>
      <w:headerReference w:type="first" r:id="rId365"/>
      <w:footerReference w:type="first" r:id="rId366"/>
      <w:pgSz w:w="11906" w:h="16838"/>
      <w:pgMar w:top="1440" w:right="1453" w:bottom="1440" w:left="1736" w:header="720" w:footer="1457"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BE2" w:rsidRDefault="00AB5BE2">
      <w:pPr>
        <w:spacing w:after="0" w:line="240" w:lineRule="auto"/>
      </w:pPr>
      <w:r>
        <w:separator/>
      </w:r>
    </w:p>
  </w:endnote>
  <w:endnote w:type="continuationSeparator" w:id="0">
    <w:p w:rsidR="00AB5BE2" w:rsidRDefault="00AB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810"/>
      </w:tabs>
      <w:spacing w:after="0" w:line="259" w:lineRule="auto"/>
      <w:ind w:left="0" w:righ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079" name="Group 54079"/>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80" name="Shape 54080"/>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81" name="Shape 54081"/>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79" style="width:435.826pt;height:0.398pt;position:absolute;mso-position-horizontal-relative:page;mso-position-horizontal:absolute;margin-left:86.811pt;mso-position-vertical-relative:page;margin-top:754.367pt;" coordsize="55349,50">
              <v:shape id="Shape 54080" style="position:absolute;width:27674;height:0;left:0;top:0;" coordsize="2767495,0" path="m0,0l2767495,0">
                <v:stroke weight="0.398pt" endcap="flat" joinstyle="miter" miterlimit="10" on="true" color="#000000"/>
                <v:fill on="false" color="#000000" opacity="0"/>
              </v:shape>
              <v:shape id="Shape 54081"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810"/>
      </w:tabs>
      <w:spacing w:after="0" w:line="259" w:lineRule="auto"/>
      <w:ind w:left="0" w:righ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057" name="Group 54057"/>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58" name="Shape 54058"/>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59" name="Shape 54059"/>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57" style="width:435.826pt;height:0.398pt;position:absolute;mso-position-horizontal-relative:page;mso-position-horizontal:absolute;margin-left:86.811pt;mso-position-vertical-relative:page;margin-top:754.367pt;" coordsize="55349,50">
              <v:shape id="Shape 54058" style="position:absolute;width:27674;height:0;left:0;top:0;" coordsize="2767495,0" path="m0,0l2767495,0">
                <v:stroke weight="0.398pt" endcap="flat" joinstyle="miter" miterlimit="10" on="true" color="#000000"/>
                <v:fill on="false" color="#000000" opacity="0"/>
              </v:shape>
              <v:shape id="Shape 54059"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810"/>
      </w:tabs>
      <w:spacing w:after="0" w:line="259" w:lineRule="auto"/>
      <w:ind w:left="0" w:right="0" w:firstLine="0"/>
      <w:jc w:val="left"/>
    </w:pPr>
    <w:r>
      <w:rPr>
        <w:noProof/>
        <w:sz w:val="22"/>
      </w:rPr>
      <mc:AlternateContent>
        <mc:Choice Requires="wpg">
          <w:drawing>
            <wp:anchor distT="0" distB="0" distL="114300" distR="114300" simplePos="0" relativeHeight="25167052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035" name="Group 5403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36" name="Shape 54036"/>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37" name="Shape 54037"/>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35" style="width:435.826pt;height:0.398pt;position:absolute;mso-position-horizontal-relative:page;mso-position-horizontal:absolute;margin-left:86.811pt;mso-position-vertical-relative:page;margin-top:754.367pt;" coordsize="55349,50">
              <v:shape id="Shape 54036" style="position:absolute;width:27674;height:0;left:0;top:0;" coordsize="2767495,0" path="m0,0l2767495,0">
                <v:stroke weight="0.398pt" endcap="flat" joinstyle="miter" miterlimit="10" on="true" color="#000000"/>
                <v:fill on="false" color="#000000" opacity="0"/>
              </v:shape>
              <v:shape id="Shape 54037"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92"/>
      </w:tabs>
      <w:spacing w:after="0" w:line="259" w:lineRule="auto"/>
      <w:ind w:left="0" w:right="0" w:firstLine="0"/>
      <w:jc w:val="left"/>
    </w:pPr>
    <w:r>
      <w:rPr>
        <w:noProof/>
        <w:sz w:val="22"/>
      </w:rPr>
      <mc:AlternateContent>
        <mc:Choice Requires="wpg">
          <w:drawing>
            <wp:anchor distT="0" distB="0" distL="114300" distR="114300" simplePos="0" relativeHeight="25167360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136" name="Group 54136"/>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37" name="Shape 5413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38" name="Shape 5413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36" style="width:435.826pt;height:0.398pt;position:absolute;mso-position-horizontal-relative:page;mso-position-horizontal:absolute;margin-left:86.811pt;mso-position-vertical-relative:page;margin-top:754.367pt;" coordsize="55349,50">
              <v:shape id="Shape 54137" style="position:absolute;width:27674;height:0;left:0;top:0;" coordsize="2767495,0" path="m0,0l2767495,0">
                <v:stroke weight="0.398pt" endcap="flat" joinstyle="miter" miterlimit="10" on="true" color="#000000"/>
                <v:fill on="false" color="#000000" opacity="0"/>
              </v:shape>
              <v:shape id="Shape 54138"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92"/>
      </w:tabs>
      <w:spacing w:after="0" w:line="259" w:lineRule="auto"/>
      <w:ind w:left="0" w:right="0" w:firstLine="0"/>
      <w:jc w:val="left"/>
    </w:pPr>
    <w:r>
      <w:rPr>
        <w:noProof/>
        <w:sz w:val="22"/>
      </w:rPr>
      <mc:AlternateContent>
        <mc:Choice Requires="wpg">
          <w:drawing>
            <wp:anchor distT="0" distB="0" distL="114300" distR="114300" simplePos="0" relativeHeight="25167462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114" name="Group 5411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15" name="Shape 5411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16" name="Shape 5411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14" style="width:435.826pt;height:0.398pt;position:absolute;mso-position-horizontal-relative:page;mso-position-horizontal:absolute;margin-left:86.811pt;mso-position-vertical-relative:page;margin-top:754.367pt;" coordsize="55349,50">
              <v:shape id="Shape 54115" style="position:absolute;width:27674;height:0;left:0;top:0;" coordsize="2767495,0" path="m0,0l2767495,0">
                <v:stroke weight="0.398pt" endcap="flat" joinstyle="miter" miterlimit="10" on="true" color="#000000"/>
                <v:fill on="false" color="#000000" opacity="0"/>
              </v:shape>
              <v:shape id="Shape 54116"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92"/>
      </w:tabs>
      <w:spacing w:after="0" w:line="259" w:lineRule="auto"/>
      <w:ind w:left="0" w:right="0" w:firstLine="0"/>
      <w:jc w:val="left"/>
    </w:pPr>
    <w:r>
      <w:rPr>
        <w:noProof/>
        <w:sz w:val="22"/>
      </w:rPr>
      <mc:AlternateContent>
        <mc:Choice Requires="wpg">
          <w:drawing>
            <wp:anchor distT="0" distB="0" distL="114300" distR="114300" simplePos="0" relativeHeight="25167564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092" name="Group 54092"/>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93" name="Shape 5409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94" name="Shape 5409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92" style="width:435.826pt;height:0.398pt;position:absolute;mso-position-horizontal-relative:page;mso-position-horizontal:absolute;margin-left:86.811pt;mso-position-vertical-relative:page;margin-top:754.367pt;" coordsize="55349,50">
              <v:shape id="Shape 54093" style="position:absolute;width:27674;height:0;left:0;top:0;" coordsize="2767495,0" path="m0,0l2767495,0">
                <v:stroke weight="0.398pt" endcap="flat" joinstyle="miter" miterlimit="10" on="true" color="#000000"/>
                <v:fill on="false" color="#000000" opacity="0"/>
              </v:shape>
              <v:shape id="Shape 54094"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8"/>
      </w:tabs>
      <w:spacing w:after="0" w:line="259" w:lineRule="auto"/>
      <w:ind w:left="0" w:right="0" w:firstLine="0"/>
      <w:jc w:val="left"/>
    </w:pPr>
    <w:r>
      <w:rPr>
        <w:noProof/>
        <w:sz w:val="22"/>
      </w:rPr>
      <mc:AlternateContent>
        <mc:Choice Requires="wpg">
          <w:drawing>
            <wp:anchor distT="0" distB="0" distL="114300" distR="114300" simplePos="0" relativeHeight="25167872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193" name="Group 54193"/>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94" name="Shape 54194"/>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95" name="Shape 54195"/>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93" style="width:435.826pt;height:0.398pt;position:absolute;mso-position-horizontal-relative:page;mso-position-horizontal:absolute;margin-left:86.811pt;mso-position-vertical-relative:page;margin-top:754.367pt;" coordsize="55349,50">
              <v:shape id="Shape 54194" style="position:absolute;width:27674;height:0;left:0;top:0;" coordsize="2767495,0" path="m0,0l2767495,0">
                <v:stroke weight="0.398pt" endcap="flat" joinstyle="miter" miterlimit="10" on="true" color="#000000"/>
                <v:fill on="false" color="#000000" opacity="0"/>
              </v:shape>
              <v:shape id="Shape 54195"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8"/>
      </w:tabs>
      <w:spacing w:after="0" w:line="259" w:lineRule="auto"/>
      <w:ind w:left="0" w:right="0" w:firstLine="0"/>
      <w:jc w:val="left"/>
    </w:pPr>
    <w:r>
      <w:rPr>
        <w:noProof/>
        <w:sz w:val="22"/>
      </w:rPr>
      <mc:AlternateContent>
        <mc:Choice Requires="wpg">
          <w:drawing>
            <wp:anchor distT="0" distB="0" distL="114300" distR="114300" simplePos="0" relativeHeight="25167974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171" name="Group 54171"/>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72" name="Shape 54172"/>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73" name="Shape 54173"/>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71" style="width:435.826pt;height:0.398pt;position:absolute;mso-position-horizontal-relative:page;mso-position-horizontal:absolute;margin-left:86.811pt;mso-position-vertical-relative:page;margin-top:754.367pt;" coordsize="55349,50">
              <v:shape id="Shape 54172" style="position:absolute;width:27674;height:0;left:0;top:0;" coordsize="2767495,0" path="m0,0l2767495,0">
                <v:stroke weight="0.398pt" endcap="flat" joinstyle="miter" miterlimit="10" on="true" color="#000000"/>
                <v:fill on="false" color="#000000" opacity="0"/>
              </v:shape>
              <v:shape id="Shape 54173"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8"/>
      </w:tabs>
      <w:spacing w:after="0" w:line="259" w:lineRule="auto"/>
      <w:ind w:left="0" w:right="0" w:firstLine="0"/>
      <w:jc w:val="left"/>
    </w:pPr>
    <w:r>
      <w:rPr>
        <w:noProof/>
        <w:sz w:val="22"/>
      </w:rPr>
      <mc:AlternateContent>
        <mc:Choice Requires="wpg">
          <w:drawing>
            <wp:anchor distT="0" distB="0" distL="114300" distR="114300" simplePos="0" relativeHeight="25168076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149" name="Group 54149"/>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50" name="Shape 54150"/>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51" name="Shape 54151"/>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49" style="width:435.826pt;height:0.398pt;position:absolute;mso-position-horizontal-relative:page;mso-position-horizontal:absolute;margin-left:86.811pt;mso-position-vertical-relative:page;margin-top:754.367pt;" coordsize="55349,50">
              <v:shape id="Shape 54150" style="position:absolute;width:27674;height:0;left:0;top:0;" coordsize="2767495,0" path="m0,0l2767495,0">
                <v:stroke weight="0.398pt" endcap="flat" joinstyle="miter" miterlimit="10" on="true" color="#000000"/>
                <v:fill on="false" color="#000000" opacity="0"/>
              </v:shape>
              <v:shape id="Shape 54151"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07"/>
      </w:tabs>
      <w:spacing w:after="0" w:line="259" w:lineRule="auto"/>
      <w:ind w:left="0" w:right="0" w:firstLine="0"/>
      <w:jc w:val="left"/>
    </w:pPr>
    <w:r>
      <w:rPr>
        <w:noProof/>
        <w:sz w:val="22"/>
      </w:rPr>
      <mc:AlternateContent>
        <mc:Choice Requires="wpg">
          <w:drawing>
            <wp:anchor distT="0" distB="0" distL="114300" distR="114300" simplePos="0" relativeHeight="251682816"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240" name="Group 54240"/>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41" name="Shape 54241"/>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42" name="Shape 54242"/>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40" style="width:435.826pt;height:0.398pt;position:absolute;mso-position-horizontal-relative:page;mso-position-horizontal:absolute;margin-left:86.811pt;mso-position-vertical-relative:page;margin-top:754.367pt;" coordsize="55349,50">
              <v:shape id="Shape 54241" style="position:absolute;width:27674;height:0;left:0;top:0;" coordsize="2767495,0" path="m0,0l2767495,0">
                <v:stroke weight="0.398pt" endcap="flat" joinstyle="miter" miterlimit="10" on="true" color="#000000"/>
                <v:fill on="false" color="#000000" opacity="0"/>
              </v:shape>
              <v:shape id="Shape 54242"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07"/>
      </w:tabs>
      <w:spacing w:after="0" w:line="259" w:lineRule="auto"/>
      <w:ind w:left="0" w:right="0" w:firstLine="0"/>
      <w:jc w:val="left"/>
    </w:pPr>
    <w:r>
      <w:rPr>
        <w:noProof/>
        <w:sz w:val="22"/>
      </w:rPr>
      <mc:AlternateContent>
        <mc:Choice Requires="wpg">
          <w:drawing>
            <wp:anchor distT="0" distB="0" distL="114300" distR="114300" simplePos="0" relativeHeight="25168384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218" name="Group 54218"/>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19" name="Shape 54219"/>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20" name="Shape 54220"/>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18" style="width:435.826pt;height:0.398pt;position:absolute;mso-position-horizontal-relative:page;mso-position-horizontal:absolute;margin-left:86.811pt;mso-position-vertical-relative:page;margin-top:754.367pt;" coordsize="55349,50">
              <v:shape id="Shape 54219" style="position:absolute;width:27674;height:0;left:0;top:0;" coordsize="2767495,0" path="m0,0l2767495,0">
                <v:stroke weight="0.398pt" endcap="flat" joinstyle="miter" miterlimit="10" on="true" color="#000000"/>
                <v:fill on="false" color="#000000" opacity="0"/>
              </v:shape>
              <v:shape id="Shape 54220"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8"/>
      </w:tabs>
      <w:spacing w:after="0" w:line="259" w:lineRule="auto"/>
      <w:ind w:left="0" w:right="0" w:firstLine="0"/>
      <w:jc w:val="left"/>
    </w:pPr>
    <w:r>
      <w:rPr>
        <w:noProof/>
        <w:sz w:val="22"/>
      </w:rPr>
      <mc:AlternateContent>
        <mc:Choice Requires="wpg">
          <w:drawing>
            <wp:anchor distT="0" distB="0" distL="114300" distR="114300" simplePos="0" relativeHeight="25168486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206" name="Group 54206"/>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07" name="Shape 5420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08" name="Shape 5420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06" style="width:435.826pt;height:0.398pt;position:absolute;mso-position-horizontal-relative:page;mso-position-horizontal:absolute;margin-left:86.811pt;mso-position-vertical-relative:page;margin-top:754.367pt;" coordsize="55349,50">
              <v:shape id="Shape 54207" style="position:absolute;width:27674;height:0;left:0;top:0;" coordsize="2767495,0" path="m0,0l2767495,0">
                <v:stroke weight="0.398pt" endcap="flat" joinstyle="miter" miterlimit="10" on="true" color="#000000"/>
                <v:fill on="false" color="#000000" opacity="0"/>
              </v:shape>
              <v:shape id="Shape 54208"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07"/>
      </w:tabs>
      <w:spacing w:after="0" w:line="259" w:lineRule="auto"/>
      <w:ind w:left="0" w:right="0" w:firstLine="0"/>
      <w:jc w:val="left"/>
    </w:pPr>
    <w:r>
      <w:rPr>
        <w:noProof/>
        <w:sz w:val="22"/>
      </w:rPr>
      <mc:AlternateContent>
        <mc:Choice Requires="wpg">
          <w:drawing>
            <wp:anchor distT="0" distB="0" distL="114300" distR="114300" simplePos="0" relativeHeight="25168896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307" name="Group 54307"/>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08" name="Shape 54308"/>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09" name="Shape 54309"/>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07" style="width:435.826pt;height:0.398pt;position:absolute;mso-position-horizontal-relative:page;mso-position-horizontal:absolute;margin-left:86.811pt;mso-position-vertical-relative:page;margin-top:754.367pt;" coordsize="55349,50">
              <v:shape id="Shape 54308" style="position:absolute;width:27674;height:0;left:0;top:0;" coordsize="2767495,0" path="m0,0l2767495,0">
                <v:stroke weight="0.398pt" endcap="flat" joinstyle="miter" miterlimit="10" on="true" color="#000000"/>
                <v:fill on="false" color="#000000" opacity="0"/>
              </v:shape>
              <v:shape id="Shape 54309"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07"/>
      </w:tabs>
      <w:spacing w:after="0" w:line="259" w:lineRule="auto"/>
      <w:ind w:left="0" w:right="0" w:firstLine="0"/>
      <w:jc w:val="left"/>
    </w:pPr>
    <w:r>
      <w:rPr>
        <w:noProof/>
        <w:sz w:val="22"/>
      </w:rPr>
      <mc:AlternateContent>
        <mc:Choice Requires="wpg">
          <w:drawing>
            <wp:anchor distT="0" distB="0" distL="114300" distR="114300" simplePos="0" relativeHeight="25168998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285" name="Group 5428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86" name="Shape 54286"/>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87" name="Shape 54287"/>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85" style="width:435.826pt;height:0.398pt;position:absolute;mso-position-horizontal-relative:page;mso-position-horizontal:absolute;margin-left:86.811pt;mso-position-vertical-relative:page;margin-top:754.367pt;" coordsize="55349,50">
              <v:shape id="Shape 54286" style="position:absolute;width:27674;height:0;left:0;top:0;" coordsize="2767495,0" path="m0,0l2767495,0">
                <v:stroke weight="0.398pt" endcap="flat" joinstyle="miter" miterlimit="10" on="true" color="#000000"/>
                <v:fill on="false" color="#000000" opacity="0"/>
              </v:shape>
              <v:shape id="Shape 54287"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07"/>
      </w:tabs>
      <w:spacing w:after="0" w:line="259" w:lineRule="auto"/>
      <w:ind w:left="0" w:right="0" w:firstLine="0"/>
      <w:jc w:val="left"/>
    </w:pPr>
    <w:r>
      <w:rPr>
        <w:noProof/>
        <w:sz w:val="22"/>
      </w:rPr>
      <mc:AlternateContent>
        <mc:Choice Requires="wpg">
          <w:drawing>
            <wp:anchor distT="0" distB="0" distL="114300" distR="114300" simplePos="0" relativeHeight="25169100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263" name="Group 54263"/>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64" name="Shape 54264"/>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65" name="Shape 54265"/>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63" style="width:435.826pt;height:0.398pt;position:absolute;mso-position-horizontal-relative:page;mso-position-horizontal:absolute;margin-left:86.811pt;mso-position-vertical-relative:page;margin-top:754.367pt;" coordsize="55349,50">
              <v:shape id="Shape 54264" style="position:absolute;width:27674;height:0;left:0;top:0;" coordsize="2767495,0" path="m0,0l2767495,0">
                <v:stroke weight="0.398pt" endcap="flat" joinstyle="miter" miterlimit="10" on="true" color="#000000"/>
                <v:fill on="false" color="#000000" opacity="0"/>
              </v:shape>
              <v:shape id="Shape 54265"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69408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364" name="Group 5436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65" name="Shape 5436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66" name="Shape 5436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64" style="width:435.826pt;height:0.398pt;position:absolute;mso-position-horizontal-relative:page;mso-position-horizontal:absolute;margin-left:86.811pt;mso-position-vertical-relative:page;margin-top:754.367pt;" coordsize="55349,50">
              <v:shape id="Shape 54365" style="position:absolute;width:27674;height:0;left:0;top:0;" coordsize="2767495,0" path="m0,0l2767495,0">
                <v:stroke weight="0.398pt" endcap="flat" joinstyle="miter" miterlimit="10" on="true" color="#000000"/>
                <v:fill on="false" color="#000000" opacity="0"/>
              </v:shape>
              <v:shape id="Shape 54366"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69510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342" name="Group 54342"/>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43" name="Shape 5434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44" name="Shape 5434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42" style="width:435.826pt;height:0.398pt;position:absolute;mso-position-horizontal-relative:page;mso-position-horizontal:absolute;margin-left:86.811pt;mso-position-vertical-relative:page;margin-top:754.367pt;" coordsize="55349,50">
              <v:shape id="Shape 54343" style="position:absolute;width:27674;height:0;left:0;top:0;" coordsize="2767495,0" path="m0,0l2767495,0">
                <v:stroke weight="0.398pt" endcap="flat" joinstyle="miter" miterlimit="10" on="true" color="#000000"/>
                <v:fill on="false" color="#000000" opacity="0"/>
              </v:shape>
              <v:shape id="Shape 54344"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69612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320" name="Group 54320"/>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21" name="Shape 54321"/>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22" name="Shape 54322"/>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20" style="width:435.826pt;height:0.398pt;position:absolute;mso-position-horizontal-relative:page;mso-position-horizontal:absolute;margin-left:86.811pt;mso-position-vertical-relative:page;margin-top:754.367pt;" coordsize="55349,50">
              <v:shape id="Shape 54321" style="position:absolute;width:27674;height:0;left:0;top:0;" coordsize="2767495,0" path="m0,0l2767495,0">
                <v:stroke weight="0.398pt" endcap="flat" joinstyle="miter" miterlimit="10" on="true" color="#000000"/>
                <v:fill on="false" color="#000000" opacity="0"/>
              </v:shape>
              <v:shape id="Shape 54322"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69920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411" name="Group 54411"/>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12" name="Shape 54412"/>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13" name="Shape 54413"/>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11" style="width:435.826pt;height:0.398pt;position:absolute;mso-position-horizontal-relative:page;mso-position-horizontal:absolute;margin-left:86.811pt;mso-position-vertical-relative:page;margin-top:754.367pt;" coordsize="55349,50">
              <v:shape id="Shape 54412" style="position:absolute;width:27674;height:0;left:0;top:0;" coordsize="2767495,0" path="m0,0l2767495,0">
                <v:stroke weight="0.398pt" endcap="flat" joinstyle="miter" miterlimit="10" on="true" color="#000000"/>
                <v:fill on="false" color="#000000" opacity="0"/>
              </v:shape>
              <v:shape id="Shape 54413"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70022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394" name="Group 5439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95" name="Shape 5439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96" name="Shape 5439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94" style="width:435.826pt;height:0.398pt;position:absolute;mso-position-horizontal-relative:page;mso-position-horizontal:absolute;margin-left:86.811pt;mso-position-vertical-relative:page;margin-top:754.367pt;" coordsize="55349,50">
              <v:shape id="Shape 54395" style="position:absolute;width:27674;height:0;left:0;top:0;" coordsize="2767495,0" path="m0,0l2767495,0">
                <v:stroke weight="0.398pt" endcap="flat" joinstyle="miter" miterlimit="10" on="true" color="#000000"/>
                <v:fill on="false" color="#000000" opacity="0"/>
              </v:shape>
              <v:shape id="Shape 54396"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70124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377" name="Group 54377"/>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78" name="Shape 54378"/>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79" name="Shape 54379"/>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77" style="width:435.826pt;height:0.398pt;position:absolute;mso-position-horizontal-relative:page;mso-position-horizontal:absolute;margin-left:86.811pt;mso-position-vertical-relative:page;margin-top:754.367pt;" coordsize="55349,50">
              <v:shape id="Shape 54378" style="position:absolute;width:27674;height:0;left:0;top:0;" coordsize="2767495,0" path="m0,0l2767495,0">
                <v:stroke weight="0.398pt" endcap="flat" joinstyle="miter" miterlimit="10" on="true" color="#000000"/>
                <v:fill on="false" color="#000000" opacity="0"/>
              </v:shape>
              <v:shape id="Shape 54379"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6"/>
      </w:tabs>
      <w:spacing w:after="0" w:line="259" w:lineRule="auto"/>
      <w:ind w:left="0" w:right="0" w:firstLine="0"/>
      <w:jc w:val="left"/>
    </w:pPr>
    <w:r>
      <w:rPr>
        <w:noProof/>
        <w:sz w:val="22"/>
      </w:rPr>
      <mc:AlternateContent>
        <mc:Choice Requires="wpg">
          <w:drawing>
            <wp:anchor distT="0" distB="0" distL="114300" distR="114300" simplePos="0" relativeHeight="25170432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468" name="Group 54468"/>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69" name="Shape 54469"/>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70" name="Shape 54470"/>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68" style="width:435.826pt;height:0.398pt;position:absolute;mso-position-horizontal-relative:page;mso-position-horizontal:absolute;margin-left:86.811pt;mso-position-vertical-relative:page;margin-top:754.367pt;" coordsize="55349,50">
              <v:shape id="Shape 54469" style="position:absolute;width:27674;height:0;left:0;top:0;" coordsize="2767495,0" path="m0,0l2767495,0">
                <v:stroke weight="0.398pt" endcap="flat" joinstyle="miter" miterlimit="10" on="true" color="#000000"/>
                <v:fill on="false" color="#000000" opacity="0"/>
              </v:shape>
              <v:shape id="Shape 54470"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6"/>
      </w:tabs>
      <w:spacing w:after="0" w:line="259" w:lineRule="auto"/>
      <w:ind w:left="0" w:right="0" w:firstLine="0"/>
      <w:jc w:val="left"/>
    </w:pPr>
    <w:r>
      <w:rPr>
        <w:noProof/>
        <w:sz w:val="22"/>
      </w:rPr>
      <mc:AlternateContent>
        <mc:Choice Requires="wpg">
          <w:drawing>
            <wp:anchor distT="0" distB="0" distL="114300" distR="114300" simplePos="0" relativeHeight="25170534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446" name="Group 54446"/>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47" name="Shape 5444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48" name="Shape 5444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46" style="width:435.826pt;height:0.398pt;position:absolute;mso-position-horizontal-relative:page;mso-position-horizontal:absolute;margin-left:86.811pt;mso-position-vertical-relative:page;margin-top:754.367pt;" coordsize="55349,50">
              <v:shape id="Shape 54447" style="position:absolute;width:27674;height:0;left:0;top:0;" coordsize="2767495,0" path="m0,0l2767495,0">
                <v:stroke weight="0.398pt" endcap="flat" joinstyle="miter" miterlimit="10" on="true" color="#000000"/>
                <v:fill on="false" color="#000000" opacity="0"/>
              </v:shape>
              <v:shape id="Shape 54448"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6"/>
      </w:tabs>
      <w:spacing w:after="0" w:line="259" w:lineRule="auto"/>
      <w:ind w:left="0" w:right="0" w:firstLine="0"/>
      <w:jc w:val="left"/>
    </w:pPr>
    <w:r>
      <w:rPr>
        <w:noProof/>
        <w:sz w:val="22"/>
      </w:rPr>
      <mc:AlternateContent>
        <mc:Choice Requires="wpg">
          <w:drawing>
            <wp:anchor distT="0" distB="0" distL="114300" distR="114300" simplePos="0" relativeHeight="25170636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424" name="Group 5442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25" name="Shape 5442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26" name="Shape 5442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24" style="width:435.826pt;height:0.398pt;position:absolute;mso-position-horizontal-relative:page;mso-position-horizontal:absolute;margin-left:86.811pt;mso-position-vertical-relative:page;margin-top:754.367pt;" coordsize="55349,50">
              <v:shape id="Shape 54425" style="position:absolute;width:27674;height:0;left:0;top:0;" coordsize="2767495,0" path="m0,0l2767495,0">
                <v:stroke weight="0.398pt" endcap="flat" joinstyle="miter" miterlimit="10" on="true" color="#000000"/>
                <v:fill on="false" color="#000000" opacity="0"/>
              </v:shape>
              <v:shape id="Shape 54426"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707392"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505" name="Group 5450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506" name="Shape 54506"/>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507" name="Shape 54507"/>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505" style="width:435.826pt;height:0.398pt;position:absolute;mso-position-horizontal-relative:page;mso-position-horizontal:absolute;margin-left:86.811pt;mso-position-vertical-relative:page;margin-top:754.367pt;" coordsize="55349,50">
              <v:shape id="Shape 54506" style="position:absolute;width:27674;height:0;left:0;top:0;" coordsize="2767495,0" path="m0,0l2767495,0">
                <v:stroke weight="0.398pt" endcap="flat" joinstyle="miter" miterlimit="10" on="true" color="#000000"/>
                <v:fill on="false" color="#000000" opacity="0"/>
              </v:shape>
              <v:shape id="Shape 54507"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708416"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493" name="Group 54493"/>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94" name="Shape 54494"/>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95" name="Shape 54495"/>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93" style="width:435.826pt;height:0.398pt;position:absolute;mso-position-horizontal-relative:page;mso-position-horizontal:absolute;margin-left:86.811pt;mso-position-vertical-relative:page;margin-top:754.367pt;" coordsize="55349,50">
              <v:shape id="Shape 54494" style="position:absolute;width:27674;height:0;left:0;top:0;" coordsize="2767495,0" path="m0,0l2767495,0">
                <v:stroke weight="0.398pt" endcap="flat" joinstyle="miter" miterlimit="10" on="true" color="#000000"/>
                <v:fill on="false" color="#000000" opacity="0"/>
              </v:shape>
              <v:shape id="Shape 54495"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70944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481" name="Group 54481"/>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82" name="Shape 54482"/>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83" name="Shape 54483"/>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81" style="width:435.826pt;height:0.398pt;position:absolute;mso-position-horizontal-relative:page;mso-position-horizontal:absolute;margin-left:86.811pt;mso-position-vertical-relative:page;margin-top:754.367pt;" coordsize="55349,50">
              <v:shape id="Shape 54482" style="position:absolute;width:27674;height:0;left:0;top:0;" coordsize="2767495,0" path="m0,0l2767495,0">
                <v:stroke weight="0.398pt" endcap="flat" joinstyle="miter" miterlimit="10" on="true" color="#000000"/>
                <v:fill on="false" color="#000000" opacity="0"/>
              </v:shape>
              <v:shape id="Shape 54483"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XI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85"/>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3969" name="Group 53969"/>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3970" name="Shape 53970"/>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971" name="Shape 53971"/>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969" style="width:435.826pt;height:0.398pt;position:absolute;mso-position-horizontal-relative:page;mso-position-horizontal:absolute;margin-left:86.811pt;mso-position-vertical-relative:page;margin-top:754.367pt;" coordsize="55349,50">
              <v:shape id="Shape 53970" style="position:absolute;width:27674;height:0;left:0;top:0;" coordsize="2767495,0" path="m0,0l2767495,0">
                <v:stroke weight="0.398pt" endcap="flat" joinstyle="miter" miterlimit="10" on="true" color="#000000"/>
                <v:fill on="false" color="#000000" opacity="0"/>
              </v:shape>
              <v:shape id="Shape 53971"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85"/>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3957" name="Group 53957"/>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3958" name="Shape 53958"/>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959" name="Shape 53959"/>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957" style="width:435.826pt;height:0.398pt;position:absolute;mso-position-horizontal-relative:page;mso-position-horizontal:absolute;margin-left:86.811pt;mso-position-vertical-relative:page;margin-top:754.367pt;" coordsize="55349,50">
              <v:shape id="Shape 53958" style="position:absolute;width:27674;height:0;left:0;top:0;" coordsize="2767495,0" path="m0,0l2767495,0">
                <v:stroke weight="0.398pt" endcap="flat" joinstyle="miter" miterlimit="10" on="true" color="#000000"/>
                <v:fill on="false" color="#000000" opacity="0"/>
              </v:shape>
              <v:shape id="Shape 53959"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85"/>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3945" name="Group 5394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3946" name="Shape 53946"/>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947" name="Shape 53947"/>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945" style="width:435.826pt;height:0.398pt;position:absolute;mso-position-horizontal-relative:page;mso-position-horizontal:absolute;margin-left:86.811pt;mso-position-vertical-relative:page;margin-top:754.367pt;" coordsize="55349,50">
              <v:shape id="Shape 53946" style="position:absolute;width:27674;height:0;left:0;top:0;" coordsize="2767495,0" path="m0,0l2767495,0">
                <v:stroke weight="0.398pt" endcap="flat" joinstyle="miter" miterlimit="10" on="true" color="#000000"/>
                <v:fill on="false" color="#000000" opacity="0"/>
              </v:shape>
              <v:shape id="Shape 53947"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8"/>
      </w:tabs>
      <w:spacing w:after="0"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012" name="Group 54012"/>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13" name="Shape 5401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14" name="Shape 5401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12" style="width:435.826pt;height:0.398pt;position:absolute;mso-position-horizontal-relative:page;mso-position-horizontal:absolute;margin-left:86.811pt;mso-position-vertical-relative:page;margin-top:754.367pt;" coordsize="55349,50">
              <v:shape id="Shape 54013" style="position:absolute;width:27674;height:0;left:0;top:0;" coordsize="2767495,0" path="m0,0l2767495,0">
                <v:stroke weight="0.398pt" endcap="flat" joinstyle="miter" miterlimit="10" on="true" color="#000000"/>
                <v:fill on="false" color="#000000" opacity="0"/>
              </v:shape>
              <v:shape id="Shape 54014"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8"/>
      </w:tabs>
      <w:spacing w:after="0"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4000" name="Group 54000"/>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01" name="Shape 54001"/>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02" name="Shape 54002"/>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00" style="width:435.826pt;height:0.398pt;position:absolute;mso-position-horizontal-relative:page;mso-position-horizontal:absolute;margin-left:86.811pt;mso-position-vertical-relative:page;margin-top:754.367pt;" coordsize="55349,50">
              <v:shape id="Shape 54001" style="position:absolute;width:27674;height:0;left:0;top:0;" coordsize="2767495,0" path="m0,0l2767495,0">
                <v:stroke weight="0.398pt" endcap="flat" joinstyle="miter" miterlimit="10" on="true" color="#000000"/>
                <v:fill on="false" color="#000000" opacity="0"/>
              </v:shape>
              <v:shape id="Shape 54002"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8658"/>
      </w:tabs>
      <w:spacing w:after="0" w:line="259" w:lineRule="auto"/>
      <w:ind w:left="0" w:right="0"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53982" name="Group 53982"/>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3983" name="Shape 5398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984" name="Shape 5398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982" style="width:435.826pt;height:0.398pt;position:absolute;mso-position-horizontal-relative:page;mso-position-horizontal:absolute;margin-left:86.811pt;mso-position-vertical-relative:page;margin-top:754.367pt;" coordsize="55349,50">
              <v:shape id="Shape 53983" style="position:absolute;width:27674;height:0;left:0;top:0;" coordsize="2767495,0" path="m0,0l2767495,0">
                <v:stroke weight="0.398pt" endcap="flat" joinstyle="miter" miterlimit="10" on="true" color="#000000"/>
                <v:fill on="false" color="#000000" opacity="0"/>
              </v:shape>
              <v:shape id="Shape 53984"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BE2" w:rsidRDefault="00AB5BE2">
      <w:pPr>
        <w:spacing w:after="0" w:line="245" w:lineRule="auto"/>
        <w:ind w:left="299" w:right="548" w:hanging="189"/>
      </w:pPr>
      <w:r>
        <w:separator/>
      </w:r>
    </w:p>
  </w:footnote>
  <w:footnote w:type="continuationSeparator" w:id="0">
    <w:p w:rsidR="00AB5BE2" w:rsidRDefault="00AB5BE2">
      <w:pPr>
        <w:spacing w:after="0" w:line="245" w:lineRule="auto"/>
        <w:ind w:left="299" w:right="548" w:hanging="189"/>
      </w:pPr>
      <w:r>
        <w:continuationSeparator/>
      </w:r>
    </w:p>
  </w:footnote>
  <w:footnote w:id="1">
    <w:p w:rsidR="00C87C6F" w:rsidRDefault="00C87C6F">
      <w:pPr>
        <w:pStyle w:val="footnotedescription"/>
        <w:spacing w:after="0" w:line="245" w:lineRule="auto"/>
        <w:ind w:left="299" w:right="548" w:hanging="189"/>
        <w:jc w:val="both"/>
      </w:pPr>
      <w:r>
        <w:rPr>
          <w:rStyle w:val="footnotemark"/>
        </w:rPr>
        <w:footnoteRef/>
      </w:r>
      <w:r>
        <w:t xml:space="preserve"> „Software deployment </w:t>
      </w:r>
      <w:proofErr w:type="spellStart"/>
      <w:r>
        <w:t>may</w:t>
      </w:r>
      <w:proofErr w:type="spellEnd"/>
      <w:r>
        <w:t xml:space="preserve"> be </w:t>
      </w:r>
      <w:proofErr w:type="spellStart"/>
      <w:r>
        <w:t>considered</w:t>
      </w:r>
      <w:proofErr w:type="spellEnd"/>
      <w:r>
        <w:t xml:space="preserve"> to be a process </w:t>
      </w:r>
      <w:proofErr w:type="spellStart"/>
      <w:r>
        <w:t>consisting</w:t>
      </w:r>
      <w:proofErr w:type="spellEnd"/>
      <w:r>
        <w:t xml:space="preserve"> of a </w:t>
      </w:r>
      <w:proofErr w:type="spellStart"/>
      <w:r>
        <w:t>number</w:t>
      </w:r>
      <w:proofErr w:type="spellEnd"/>
      <w:r>
        <w:t xml:space="preserve"> of inter-</w:t>
      </w:r>
      <w:proofErr w:type="spellStart"/>
      <w:r>
        <w:t>related</w:t>
      </w:r>
      <w:proofErr w:type="spellEnd"/>
      <w:r>
        <w:t xml:space="preserve"> </w:t>
      </w:r>
      <w:proofErr w:type="spellStart"/>
      <w:r>
        <w:t>activities</w:t>
      </w:r>
      <w:proofErr w:type="spellEnd"/>
      <w:r>
        <w:t xml:space="preserve"> including the release of software at the </w:t>
      </w:r>
      <w:proofErr w:type="spellStart"/>
      <w:r>
        <w:t>end</w:t>
      </w:r>
      <w:proofErr w:type="spellEnd"/>
      <w:r>
        <w:t xml:space="preserve"> of the </w:t>
      </w:r>
      <w:proofErr w:type="spellStart"/>
      <w:r>
        <w:t>development</w:t>
      </w:r>
      <w:proofErr w:type="spellEnd"/>
      <w:r>
        <w:t xml:space="preserve"> </w:t>
      </w:r>
      <w:proofErr w:type="spellStart"/>
      <w:r>
        <w:t>cycle</w:t>
      </w:r>
      <w:proofErr w:type="spellEnd"/>
      <w:r>
        <w:t xml:space="preserve">; the configuration of the software, the </w:t>
      </w:r>
      <w:proofErr w:type="spellStart"/>
      <w:r>
        <w:t>installation</w:t>
      </w:r>
      <w:proofErr w:type="spellEnd"/>
      <w:r>
        <w:t xml:space="preserve"> of software into the </w:t>
      </w:r>
      <w:proofErr w:type="spellStart"/>
      <w:r>
        <w:t>execution</w:t>
      </w:r>
      <w:proofErr w:type="spellEnd"/>
      <w:r>
        <w:t xml:space="preserve"> environment, and the </w:t>
      </w:r>
      <w:proofErr w:type="spellStart"/>
      <w:r>
        <w:t>activation</w:t>
      </w:r>
      <w:proofErr w:type="spellEnd"/>
      <w:r>
        <w:t xml:space="preserve"> of the software. It also </w:t>
      </w:r>
      <w:proofErr w:type="spellStart"/>
      <w:r>
        <w:t>includes</w:t>
      </w:r>
      <w:proofErr w:type="spellEnd"/>
      <w:r>
        <w:t xml:space="preserve"> </w:t>
      </w:r>
      <w:proofErr w:type="spellStart"/>
      <w:r>
        <w:t>post</w:t>
      </w:r>
      <w:proofErr w:type="spellEnd"/>
      <w:r>
        <w:t xml:space="preserve"> </w:t>
      </w:r>
      <w:proofErr w:type="spellStart"/>
      <w:r>
        <w:t>installation</w:t>
      </w:r>
      <w:proofErr w:type="spellEnd"/>
      <w:r>
        <w:t xml:space="preserve"> </w:t>
      </w:r>
      <w:proofErr w:type="spellStart"/>
      <w:r>
        <w:t>activities</w:t>
      </w:r>
      <w:proofErr w:type="spellEnd"/>
      <w:r>
        <w:t xml:space="preserve"> including the </w:t>
      </w:r>
      <w:proofErr w:type="spellStart"/>
      <w:r>
        <w:t>monitoring</w:t>
      </w:r>
      <w:proofErr w:type="spellEnd"/>
      <w:r>
        <w:t xml:space="preserve">, </w:t>
      </w:r>
      <w:proofErr w:type="spellStart"/>
      <w:r>
        <w:t>deactivation</w:t>
      </w:r>
      <w:proofErr w:type="spellEnd"/>
      <w:r>
        <w:t xml:space="preserve">, </w:t>
      </w:r>
      <w:proofErr w:type="spellStart"/>
      <w:r>
        <w:t>updating</w:t>
      </w:r>
      <w:proofErr w:type="spellEnd"/>
      <w:r>
        <w:t xml:space="preserve">, </w:t>
      </w:r>
      <w:proofErr w:type="spellStart"/>
      <w:r>
        <w:t>reconfiguration</w:t>
      </w:r>
      <w:proofErr w:type="spellEnd"/>
      <w:r>
        <w:t xml:space="preserve">, </w:t>
      </w:r>
      <w:proofErr w:type="spellStart"/>
      <w:r>
        <w:t>adaptation</w:t>
      </w:r>
      <w:proofErr w:type="spellEnd"/>
      <w:r>
        <w:t xml:space="preserve">, </w:t>
      </w:r>
      <w:proofErr w:type="spellStart"/>
      <w:r>
        <w:t>redeploying</w:t>
      </w:r>
      <w:proofErr w:type="spellEnd"/>
      <w:r>
        <w:t xml:space="preserve"> and </w:t>
      </w:r>
      <w:proofErr w:type="spellStart"/>
      <w:r>
        <w:t>undeploying</w:t>
      </w:r>
      <w:proofErr w:type="spellEnd"/>
      <w:r>
        <w:t xml:space="preserve"> of the software.“ (</w:t>
      </w:r>
      <w:proofErr w:type="spellStart"/>
      <w:r>
        <w:t>Dearle</w:t>
      </w:r>
      <w:proofErr w:type="spellEnd"/>
      <w:r>
        <w:t xml:space="preserve"> 2007)</w:t>
      </w:r>
    </w:p>
  </w:footnote>
  <w:footnote w:id="2">
    <w:p w:rsidR="00C87C6F" w:rsidRDefault="00C87C6F">
      <w:pPr>
        <w:pStyle w:val="footnotedescription"/>
        <w:ind w:left="110"/>
      </w:pPr>
      <w:r>
        <w:rPr>
          <w:rStyle w:val="footnotemark"/>
        </w:rPr>
        <w:footnoteRef/>
      </w:r>
      <w:r>
        <w:t xml:space="preserve"> Definition: &lt;</w:t>
      </w:r>
      <w:proofErr w:type="spellStart"/>
      <w:r>
        <w:t>Defintion</w:t>
      </w:r>
      <w:proofErr w:type="spellEnd"/>
      <w:r>
        <w:t>/&gt;</w:t>
      </w:r>
    </w:p>
  </w:footnote>
  <w:footnote w:id="3">
    <w:p w:rsidR="00C87C6F" w:rsidRDefault="00C87C6F">
      <w:pPr>
        <w:pStyle w:val="footnotedescription"/>
        <w:spacing w:after="73"/>
        <w:ind w:left="110"/>
      </w:pPr>
      <w:r>
        <w:rPr>
          <w:rStyle w:val="footnotemark"/>
        </w:rPr>
        <w:footnoteRef/>
      </w:r>
      <w:r>
        <w:t xml:space="preserve"> engl. Geschäftsszenario</w:t>
      </w:r>
    </w:p>
  </w:footnote>
  <w:footnote w:id="4">
    <w:p w:rsidR="00C87C6F" w:rsidRDefault="00C87C6F">
      <w:pPr>
        <w:pStyle w:val="footnotedescription"/>
        <w:spacing w:after="0" w:line="252" w:lineRule="auto"/>
        <w:ind w:left="299" w:right="548" w:hanging="189"/>
        <w:jc w:val="both"/>
      </w:pPr>
      <w:r>
        <w:rPr>
          <w:rStyle w:val="footnotemark"/>
        </w:rPr>
        <w:footnoteRef/>
      </w:r>
      <w:r>
        <w:t xml:space="preserve"> „OpenShift is an open source container application </w:t>
      </w:r>
      <w:proofErr w:type="spellStart"/>
      <w:r>
        <w:t>platform</w:t>
      </w:r>
      <w:proofErr w:type="spellEnd"/>
      <w:r>
        <w:t xml:space="preserve"> by </w:t>
      </w:r>
      <w:proofErr w:type="spellStart"/>
      <w:r>
        <w:t>Red</w:t>
      </w:r>
      <w:proofErr w:type="spellEnd"/>
      <w:r>
        <w:t xml:space="preserve"> </w:t>
      </w:r>
      <w:proofErr w:type="gramStart"/>
      <w:r>
        <w:t>Hat</w:t>
      </w:r>
      <w:proofErr w:type="gramEnd"/>
      <w:r>
        <w:t xml:space="preserve"> </w:t>
      </w:r>
      <w:proofErr w:type="spellStart"/>
      <w:r>
        <w:t>based</w:t>
      </w:r>
      <w:proofErr w:type="spellEnd"/>
      <w:r>
        <w:t xml:space="preserve"> on the Kubernetes container </w:t>
      </w:r>
      <w:proofErr w:type="spellStart"/>
      <w:r>
        <w:t>orchestrator</w:t>
      </w:r>
      <w:proofErr w:type="spellEnd"/>
      <w:r>
        <w:t xml:space="preserve"> for </w:t>
      </w:r>
      <w:proofErr w:type="spellStart"/>
      <w:r>
        <w:t>enterprise</w:t>
      </w:r>
      <w:proofErr w:type="spellEnd"/>
      <w:r>
        <w:t xml:space="preserve"> </w:t>
      </w:r>
      <w:proofErr w:type="spellStart"/>
      <w:r>
        <w:t>app</w:t>
      </w:r>
      <w:proofErr w:type="spellEnd"/>
      <w:r>
        <w:t xml:space="preserve"> </w:t>
      </w:r>
      <w:proofErr w:type="spellStart"/>
      <w:r>
        <w:t>development</w:t>
      </w:r>
      <w:proofErr w:type="spellEnd"/>
      <w:r>
        <w:t xml:space="preserve"> and deployment.“ Quelle: </w:t>
      </w:r>
      <w:proofErr w:type="spellStart"/>
      <w:r>
        <w:t>Red</w:t>
      </w:r>
      <w:proofErr w:type="spellEnd"/>
      <w:r>
        <w:t xml:space="preserve"> </w:t>
      </w:r>
      <w:proofErr w:type="gramStart"/>
      <w:r>
        <w:t>Hat</w:t>
      </w:r>
      <w:proofErr w:type="gramEnd"/>
      <w:r>
        <w:t>, Inc. 2020a</w:t>
      </w:r>
    </w:p>
  </w:footnote>
  <w:footnote w:id="5">
    <w:p w:rsidR="00C87C6F" w:rsidRDefault="00C87C6F">
      <w:pPr>
        <w:pStyle w:val="footnotedescription"/>
        <w:spacing w:after="0" w:line="248" w:lineRule="auto"/>
        <w:ind w:left="299" w:right="548" w:hanging="189"/>
        <w:jc w:val="both"/>
      </w:pPr>
      <w:r>
        <w:rPr>
          <w:rStyle w:val="footnotemark"/>
        </w:rPr>
        <w:footnoteRef/>
      </w:r>
      <w:r>
        <w:t xml:space="preserve"> „</w:t>
      </w:r>
      <w:proofErr w:type="spellStart"/>
      <w:r>
        <w:t>Red</w:t>
      </w:r>
      <w:proofErr w:type="spellEnd"/>
      <w:r>
        <w:t xml:space="preserve"> </w:t>
      </w:r>
      <w:proofErr w:type="gramStart"/>
      <w:r>
        <w:t>Hat</w:t>
      </w:r>
      <w:proofErr w:type="gramEnd"/>
      <w:r>
        <w:t xml:space="preserve"> ist der weltweit führender Anbieter von Open Source-Lösungen, die auf verlässlichen und leistungsstarken Technologien in den Bereichen Cloud, Virtualisierung, Storage, Linux, Mobile und Middleware basieren. Darüber hinaus bieten wir Support-, Trainings- und Consulting-Services an, die mehrfach prämiert wurden.“ Quelle: </w:t>
      </w:r>
      <w:proofErr w:type="spellStart"/>
      <w:r>
        <w:t>Red</w:t>
      </w:r>
      <w:proofErr w:type="spellEnd"/>
      <w:r>
        <w:t xml:space="preserve"> </w:t>
      </w:r>
      <w:proofErr w:type="gramStart"/>
      <w:r>
        <w:t>Hat</w:t>
      </w:r>
      <w:proofErr w:type="gramEnd"/>
      <w:r>
        <w:t>, Inc. 2020b</w:t>
      </w:r>
    </w:p>
  </w:footnote>
  <w:footnote w:id="6">
    <w:p w:rsidR="00C87C6F" w:rsidRDefault="00C87C6F">
      <w:pPr>
        <w:pStyle w:val="footnotedescription"/>
        <w:spacing w:after="0" w:line="269" w:lineRule="auto"/>
        <w:ind w:left="110" w:right="6833"/>
      </w:pPr>
      <w:r>
        <w:rPr>
          <w:rStyle w:val="footnotemark"/>
        </w:rPr>
        <w:footnoteRef/>
      </w:r>
      <w:r>
        <w:t xml:space="preserve"> </w:t>
      </w:r>
      <w:proofErr w:type="spellStart"/>
      <w:r>
        <w:t>Partsch</w:t>
      </w:r>
      <w:proofErr w:type="spellEnd"/>
      <w:r>
        <w:t xml:space="preserve"> 2010, S.19. </w:t>
      </w:r>
      <w:r>
        <w:rPr>
          <w:vertAlign w:val="superscript"/>
        </w:rPr>
        <w:t>7</w:t>
      </w:r>
      <w:r>
        <w:t>IEEE 2005, S.9.</w:t>
      </w:r>
    </w:p>
  </w:footnote>
  <w:footnote w:id="7">
    <w:p w:rsidR="00C87C6F" w:rsidRDefault="00C87C6F">
      <w:pPr>
        <w:pStyle w:val="footnotedescription"/>
        <w:spacing w:after="10"/>
        <w:ind w:left="110"/>
      </w:pPr>
      <w:r>
        <w:rPr>
          <w:rStyle w:val="footnotemark"/>
        </w:rPr>
        <w:footnoteRef/>
      </w:r>
      <w:r>
        <w:t xml:space="preserve"> </w:t>
      </w:r>
      <w:proofErr w:type="spellStart"/>
      <w:r>
        <w:t>Partsch</w:t>
      </w:r>
      <w:proofErr w:type="spellEnd"/>
      <w:r>
        <w:t xml:space="preserve"> 2010, S.27.</w:t>
      </w:r>
    </w:p>
  </w:footnote>
  <w:footnote w:id="8">
    <w:p w:rsidR="00C87C6F" w:rsidRDefault="00C87C6F">
      <w:pPr>
        <w:pStyle w:val="footnotedescription"/>
        <w:spacing w:after="0" w:line="267" w:lineRule="auto"/>
        <w:ind w:right="5472" w:firstLine="79"/>
      </w:pPr>
      <w:r>
        <w:rPr>
          <w:rStyle w:val="footnotemark"/>
        </w:rPr>
        <w:footnoteRef/>
      </w:r>
      <w:r>
        <w:t xml:space="preserve"> vgl. </w:t>
      </w:r>
      <w:proofErr w:type="spellStart"/>
      <w:r>
        <w:t>Partsch</w:t>
      </w:r>
      <w:proofErr w:type="spellEnd"/>
      <w:r>
        <w:t xml:space="preserve"> 2010, S.27-29. </w:t>
      </w:r>
      <w:r>
        <w:rPr>
          <w:vertAlign w:val="superscript"/>
        </w:rPr>
        <w:t>10</w:t>
      </w:r>
      <w:r>
        <w:t>Partsch 2010, S.8.</w:t>
      </w:r>
    </w:p>
  </w:footnote>
  <w:footnote w:id="9">
    <w:p w:rsidR="00C87C6F" w:rsidRDefault="00C87C6F">
      <w:pPr>
        <w:pStyle w:val="footnotedescription"/>
        <w:spacing w:after="10"/>
      </w:pPr>
      <w:r>
        <w:rPr>
          <w:rStyle w:val="footnotemark"/>
        </w:rPr>
        <w:footnoteRef/>
      </w:r>
      <w:r>
        <w:t xml:space="preserve"> vgl. Hull, Jackson und Dick 2011, S.94.</w:t>
      </w:r>
    </w:p>
  </w:footnote>
  <w:footnote w:id="10">
    <w:p w:rsidR="00C87C6F" w:rsidRDefault="00C87C6F">
      <w:pPr>
        <w:pStyle w:val="footnotedescription"/>
        <w:spacing w:after="0" w:line="269" w:lineRule="auto"/>
        <w:ind w:right="4595"/>
      </w:pPr>
      <w:r>
        <w:rPr>
          <w:rStyle w:val="footnotemark"/>
        </w:rPr>
        <w:footnoteRef/>
      </w:r>
      <w:r>
        <w:t xml:space="preserve"> vgl. Hull, Jackson und Dick 2011, S.94. </w:t>
      </w:r>
      <w:r>
        <w:rPr>
          <w:vertAlign w:val="superscript"/>
        </w:rPr>
        <w:t>13</w:t>
      </w:r>
      <w:r>
        <w:t>Hull, Jackson und Dick 2011, S.115.</w:t>
      </w:r>
    </w:p>
  </w:footnote>
  <w:footnote w:id="11">
    <w:p w:rsidR="00C87C6F" w:rsidRDefault="00C87C6F">
      <w:pPr>
        <w:pStyle w:val="footnotedescription"/>
        <w:spacing w:after="10"/>
      </w:pPr>
      <w:r>
        <w:rPr>
          <w:rStyle w:val="footnotemark"/>
        </w:rPr>
        <w:footnoteRef/>
      </w:r>
      <w:r>
        <w:t xml:space="preserve"> DIN Deutsches Institut für Normung 2020a, S.7.</w:t>
      </w:r>
    </w:p>
  </w:footnote>
  <w:footnote w:id="12">
    <w:p w:rsidR="00C87C6F" w:rsidRDefault="00C87C6F">
      <w:pPr>
        <w:pStyle w:val="footnotedescription"/>
        <w:spacing w:after="8"/>
      </w:pPr>
      <w:r>
        <w:rPr>
          <w:rStyle w:val="footnotemark"/>
        </w:rPr>
        <w:footnoteRef/>
      </w:r>
      <w:r>
        <w:t xml:space="preserve"> vgl. Reinheimer und Springer Fachmedien Wiesbaden GmbH 2018, S.4.</w:t>
      </w:r>
    </w:p>
  </w:footnote>
  <w:footnote w:id="13">
    <w:p w:rsidR="00C87C6F" w:rsidRDefault="00C87C6F">
      <w:pPr>
        <w:pStyle w:val="footnotedescription"/>
        <w:spacing w:after="3" w:line="268" w:lineRule="auto"/>
        <w:ind w:right="4689"/>
      </w:pPr>
      <w:r>
        <w:rPr>
          <w:rStyle w:val="footnotemark"/>
        </w:rPr>
        <w:footnoteRef/>
      </w:r>
      <w:r>
        <w:t xml:space="preserve"> siehe dazu Abbildung A.3 auf Seite XX </w:t>
      </w:r>
      <w:r>
        <w:rPr>
          <w:vertAlign w:val="superscript"/>
        </w:rPr>
        <w:t>17</w:t>
      </w:r>
      <w:r>
        <w:t>vgl. Hill 2013, S.3-5.</w:t>
      </w:r>
    </w:p>
  </w:footnote>
  <w:footnote w:id="14">
    <w:p w:rsidR="00C87C6F" w:rsidRDefault="00C87C6F">
      <w:pPr>
        <w:pStyle w:val="footnotedescription"/>
        <w:spacing w:after="0"/>
      </w:pPr>
      <w:r>
        <w:rPr>
          <w:rStyle w:val="footnotemark"/>
        </w:rPr>
        <w:footnoteRef/>
      </w:r>
      <w:r>
        <w:t xml:space="preserve"> vgl. McCarthy 1983.</w:t>
      </w:r>
    </w:p>
  </w:footnote>
  <w:footnote w:id="15">
    <w:p w:rsidR="00C87C6F" w:rsidRDefault="00C87C6F">
      <w:pPr>
        <w:pStyle w:val="footnotedescription"/>
        <w:spacing w:after="12"/>
      </w:pPr>
      <w:r>
        <w:rPr>
          <w:rStyle w:val="footnotemark"/>
        </w:rPr>
        <w:footnoteRef/>
      </w:r>
      <w:r>
        <w:t xml:space="preserve"> vgl. Parkhill 1966.</w:t>
      </w:r>
    </w:p>
  </w:footnote>
  <w:footnote w:id="16">
    <w:p w:rsidR="00C87C6F" w:rsidRDefault="00C87C6F">
      <w:pPr>
        <w:pStyle w:val="footnotedescription"/>
        <w:spacing w:after="13"/>
      </w:pPr>
      <w:r>
        <w:rPr>
          <w:rStyle w:val="footnotemark"/>
        </w:rPr>
        <w:footnoteRef/>
      </w:r>
      <w:r>
        <w:t xml:space="preserve"> vgl. Hill 2013, S.4.</w:t>
      </w:r>
    </w:p>
  </w:footnote>
  <w:footnote w:id="17">
    <w:p w:rsidR="00C87C6F" w:rsidRDefault="00C87C6F">
      <w:pPr>
        <w:pStyle w:val="footnotedescription"/>
        <w:spacing w:after="11"/>
      </w:pPr>
      <w:r>
        <w:rPr>
          <w:rStyle w:val="footnotemark"/>
        </w:rPr>
        <w:footnoteRef/>
      </w:r>
      <w:r>
        <w:t xml:space="preserve"> vgl. Weinhardt etal. 2009.</w:t>
      </w:r>
    </w:p>
  </w:footnote>
  <w:footnote w:id="18">
    <w:p w:rsidR="00C87C6F" w:rsidRDefault="00C87C6F">
      <w:pPr>
        <w:pStyle w:val="footnotedescription"/>
        <w:spacing w:after="0"/>
      </w:pPr>
      <w:r>
        <w:rPr>
          <w:rStyle w:val="footnotemark"/>
        </w:rPr>
        <w:footnoteRef/>
      </w:r>
      <w:r>
        <w:t xml:space="preserve"> vgl. Foster und </w:t>
      </w:r>
      <w:proofErr w:type="spellStart"/>
      <w:r>
        <w:t>Kesselman</w:t>
      </w:r>
      <w:proofErr w:type="spellEnd"/>
      <w:r>
        <w:t xml:space="preserve"> 1999.</w:t>
      </w:r>
    </w:p>
  </w:footnote>
  <w:footnote w:id="19">
    <w:p w:rsidR="00C87C6F" w:rsidRDefault="00C87C6F">
      <w:pPr>
        <w:pStyle w:val="footnotedescription"/>
        <w:spacing w:after="12"/>
      </w:pPr>
      <w:r>
        <w:rPr>
          <w:rStyle w:val="footnotemark"/>
        </w:rPr>
        <w:footnoteRef/>
      </w:r>
      <w:r>
        <w:t xml:space="preserve"> Mell und Grance 2011, S.2.</w:t>
      </w:r>
    </w:p>
  </w:footnote>
  <w:footnote w:id="20">
    <w:p w:rsidR="00C87C6F" w:rsidRDefault="00C87C6F">
      <w:pPr>
        <w:pStyle w:val="footnotedescription"/>
        <w:spacing w:after="24" w:line="246" w:lineRule="auto"/>
        <w:ind w:right="94"/>
        <w:jc w:val="both"/>
      </w:pPr>
      <w:r>
        <w:rPr>
          <w:rStyle w:val="footnotemark"/>
        </w:rPr>
        <w:footnoteRef/>
      </w:r>
      <w:r>
        <w:t xml:space="preserve"> Jedoch werden diese Charakteristika in anderen wissenschaftlichen Ausarbeitungen um „</w:t>
      </w:r>
      <w:proofErr w:type="spellStart"/>
      <w:r>
        <w:t>multitenancy</w:t>
      </w:r>
      <w:proofErr w:type="spellEnd"/>
      <w:r>
        <w:t xml:space="preserve">“, „service </w:t>
      </w:r>
      <w:proofErr w:type="spellStart"/>
      <w:r>
        <w:t>oriented</w:t>
      </w:r>
      <w:proofErr w:type="spellEnd"/>
      <w:r>
        <w:t>“ und „utility-</w:t>
      </w:r>
      <w:proofErr w:type="spellStart"/>
      <w:r>
        <w:t>based</w:t>
      </w:r>
      <w:proofErr w:type="spellEnd"/>
      <w:r>
        <w:t xml:space="preserve"> pricing“ ergänzt.(vgl. Institute of Electrical and Electronics Engineers 2011, S.1) </w:t>
      </w:r>
      <w:r>
        <w:rPr>
          <w:vertAlign w:val="superscript"/>
        </w:rPr>
        <w:t>25</w:t>
      </w:r>
      <w:r>
        <w:t>Mell und Grance 2011, S.2.</w:t>
      </w:r>
    </w:p>
  </w:footnote>
  <w:footnote w:id="21">
    <w:p w:rsidR="00C87C6F" w:rsidRDefault="00C87C6F">
      <w:pPr>
        <w:pStyle w:val="footnotedescription"/>
        <w:spacing w:after="12"/>
      </w:pPr>
      <w:r>
        <w:rPr>
          <w:rStyle w:val="footnotemark"/>
        </w:rPr>
        <w:footnoteRef/>
      </w:r>
      <w:r>
        <w:t xml:space="preserve"> Mell und Grance 2011, S.2.</w:t>
      </w:r>
    </w:p>
  </w:footnote>
  <w:footnote w:id="22">
    <w:p w:rsidR="00C87C6F" w:rsidRDefault="00C87C6F">
      <w:pPr>
        <w:pStyle w:val="footnotedescription"/>
        <w:spacing w:after="0"/>
      </w:pPr>
      <w:r>
        <w:rPr>
          <w:rStyle w:val="footnotemark"/>
        </w:rPr>
        <w:footnoteRef/>
      </w:r>
      <w:r>
        <w:t xml:space="preserve"> vgl. Kumar und </w:t>
      </w:r>
      <w:proofErr w:type="spellStart"/>
      <w:r>
        <w:t>Vidhyalakshmi</w:t>
      </w:r>
      <w:proofErr w:type="spellEnd"/>
      <w:r>
        <w:t xml:space="preserve"> 2018, S.8.</w:t>
      </w:r>
    </w:p>
  </w:footnote>
  <w:footnote w:id="23">
    <w:p w:rsidR="00C87C6F" w:rsidRDefault="00C87C6F">
      <w:pPr>
        <w:pStyle w:val="footnotedescription"/>
        <w:spacing w:after="11"/>
      </w:pPr>
      <w:r>
        <w:rPr>
          <w:rStyle w:val="footnotemark"/>
        </w:rPr>
        <w:footnoteRef/>
      </w:r>
      <w:r>
        <w:t xml:space="preserve"> Mell und Grance 2011, S.3.</w:t>
      </w:r>
    </w:p>
  </w:footnote>
  <w:footnote w:id="24">
    <w:p w:rsidR="00C87C6F" w:rsidRDefault="00C87C6F">
      <w:pPr>
        <w:pStyle w:val="footnotedescription"/>
        <w:spacing w:after="10"/>
      </w:pPr>
      <w:r>
        <w:rPr>
          <w:rStyle w:val="footnotemark"/>
        </w:rPr>
        <w:footnoteRef/>
      </w:r>
      <w:r>
        <w:t xml:space="preserve"> Mell und Grance 2011, S.3.</w:t>
      </w:r>
    </w:p>
  </w:footnote>
  <w:footnote w:id="25">
    <w:p w:rsidR="00C87C6F" w:rsidRDefault="00C87C6F">
      <w:pPr>
        <w:pStyle w:val="footnotedescription"/>
        <w:spacing w:after="15"/>
      </w:pPr>
      <w:r>
        <w:rPr>
          <w:rStyle w:val="footnotemark"/>
        </w:rPr>
        <w:footnoteRef/>
      </w:r>
      <w:r>
        <w:t xml:space="preserve"> Pahl 2015, S.25.</w:t>
      </w:r>
    </w:p>
  </w:footnote>
  <w:footnote w:id="26">
    <w:p w:rsidR="00C87C6F" w:rsidRDefault="00C87C6F">
      <w:pPr>
        <w:pStyle w:val="footnotedescription"/>
        <w:spacing w:after="0"/>
      </w:pPr>
      <w:r>
        <w:rPr>
          <w:rStyle w:val="footnotemark"/>
        </w:rPr>
        <w:footnoteRef/>
      </w:r>
      <w:r>
        <w:t xml:space="preserve"> bietet Services für die Gastsysteme an</w:t>
      </w:r>
    </w:p>
  </w:footnote>
  <w:footnote w:id="27">
    <w:p w:rsidR="00C87C6F" w:rsidRDefault="00C87C6F">
      <w:pPr>
        <w:pStyle w:val="footnotedescription"/>
        <w:spacing w:after="11"/>
      </w:pPr>
      <w:r>
        <w:rPr>
          <w:rStyle w:val="footnotemark"/>
        </w:rPr>
        <w:footnoteRef/>
      </w:r>
      <w:r>
        <w:t xml:space="preserve"> Google Ireland </w:t>
      </w:r>
      <w:proofErr w:type="gramStart"/>
      <w:r>
        <w:t>Limited</w:t>
      </w:r>
      <w:proofErr w:type="gramEnd"/>
      <w:r>
        <w:t xml:space="preserve"> 2020.</w:t>
      </w:r>
    </w:p>
  </w:footnote>
  <w:footnote w:id="28">
    <w:p w:rsidR="00C87C6F" w:rsidRDefault="00C87C6F">
      <w:pPr>
        <w:pStyle w:val="footnotedescription"/>
        <w:spacing w:after="0"/>
      </w:pPr>
      <w:r>
        <w:rPr>
          <w:rStyle w:val="footnotemark"/>
        </w:rPr>
        <w:footnoteRef/>
      </w:r>
      <w:r>
        <w:t xml:space="preserve"> vgl. Google Ireland </w:t>
      </w:r>
      <w:proofErr w:type="gramStart"/>
      <w:r>
        <w:t>Limited</w:t>
      </w:r>
      <w:proofErr w:type="gramEnd"/>
      <w:r>
        <w:t xml:space="preserve"> 2020.</w:t>
      </w:r>
    </w:p>
  </w:footnote>
  <w:footnote w:id="29">
    <w:p w:rsidR="00C87C6F" w:rsidRDefault="00C87C6F">
      <w:pPr>
        <w:pStyle w:val="footnotedescription"/>
        <w:spacing w:after="12"/>
      </w:pPr>
      <w:r>
        <w:rPr>
          <w:rStyle w:val="footnotemark"/>
        </w:rPr>
        <w:footnoteRef/>
      </w:r>
      <w:r>
        <w:t xml:space="preserve"> vgl. Kharb 2016, S.1.</w:t>
      </w:r>
    </w:p>
  </w:footnote>
  <w:footnote w:id="30">
    <w:p w:rsidR="00C87C6F" w:rsidRDefault="00C87C6F">
      <w:pPr>
        <w:pStyle w:val="footnotedescription"/>
        <w:spacing w:after="0" w:line="271" w:lineRule="auto"/>
        <w:ind w:right="6290"/>
      </w:pPr>
      <w:r>
        <w:rPr>
          <w:rStyle w:val="footnotemark"/>
        </w:rPr>
        <w:footnoteRef/>
      </w:r>
      <w:r>
        <w:t xml:space="preserve"> Bernstein 2014, S.82. </w:t>
      </w:r>
      <w:r>
        <w:rPr>
          <w:vertAlign w:val="superscript"/>
        </w:rPr>
        <w:t>36</w:t>
      </w:r>
      <w:r>
        <w:t>vgl. Pahl 2015, S.30.</w:t>
      </w:r>
    </w:p>
  </w:footnote>
  <w:footnote w:id="31">
    <w:p w:rsidR="00C87C6F" w:rsidRDefault="00C87C6F">
      <w:pPr>
        <w:pStyle w:val="footnotedescription"/>
        <w:spacing w:after="12"/>
      </w:pPr>
      <w:r>
        <w:rPr>
          <w:rStyle w:val="footnotemark"/>
        </w:rPr>
        <w:footnoteRef/>
      </w:r>
      <w:r>
        <w:t xml:space="preserve"> vgl. Kharb 2016, S.1.</w:t>
      </w:r>
    </w:p>
  </w:footnote>
  <w:footnote w:id="32">
    <w:p w:rsidR="00C87C6F" w:rsidRDefault="00C87C6F">
      <w:pPr>
        <w:pStyle w:val="footnotedescription"/>
        <w:spacing w:after="13"/>
      </w:pPr>
      <w:r>
        <w:rPr>
          <w:rStyle w:val="footnotemark"/>
        </w:rPr>
        <w:footnoteRef/>
      </w:r>
      <w:r>
        <w:t xml:space="preserve"> vgl. Kharb 2016, S.1.</w:t>
      </w:r>
    </w:p>
  </w:footnote>
  <w:footnote w:id="33">
    <w:p w:rsidR="00C87C6F" w:rsidRDefault="00C87C6F">
      <w:pPr>
        <w:pStyle w:val="footnotedescription"/>
        <w:spacing w:after="10"/>
      </w:pPr>
      <w:r>
        <w:rPr>
          <w:rStyle w:val="footnotemark"/>
        </w:rPr>
        <w:footnoteRef/>
      </w:r>
      <w:r>
        <w:t xml:space="preserve"> Dies wirkt sich direkt auf die Code-/Produktqualität aus</w:t>
      </w:r>
    </w:p>
  </w:footnote>
  <w:footnote w:id="34">
    <w:p w:rsidR="00C87C6F" w:rsidRDefault="00C87C6F">
      <w:pPr>
        <w:pStyle w:val="footnotedescription"/>
        <w:spacing w:after="5" w:line="268" w:lineRule="auto"/>
        <w:ind w:right="94"/>
        <w:jc w:val="both"/>
      </w:pPr>
      <w:r>
        <w:rPr>
          <w:rStyle w:val="footnotemark"/>
        </w:rPr>
        <w:footnoteRef/>
      </w:r>
      <w:r>
        <w:t xml:space="preserve"> „TTM is the </w:t>
      </w:r>
      <w:proofErr w:type="spellStart"/>
      <w:r>
        <w:t>strategy</w:t>
      </w:r>
      <w:proofErr w:type="spellEnd"/>
      <w:r>
        <w:t xml:space="preserve"> of </w:t>
      </w:r>
      <w:proofErr w:type="spellStart"/>
      <w:r>
        <w:t>focusing</w:t>
      </w:r>
      <w:proofErr w:type="spellEnd"/>
      <w:r>
        <w:t xml:space="preserve"> on </w:t>
      </w:r>
      <w:proofErr w:type="spellStart"/>
      <w:r>
        <w:t>reducing</w:t>
      </w:r>
      <w:proofErr w:type="spellEnd"/>
      <w:r>
        <w:t xml:space="preserve"> the time to </w:t>
      </w:r>
      <w:proofErr w:type="spellStart"/>
      <w:r>
        <w:t>introduce</w:t>
      </w:r>
      <w:proofErr w:type="spellEnd"/>
      <w:r>
        <w:t xml:space="preserve"> </w:t>
      </w:r>
      <w:proofErr w:type="spellStart"/>
      <w:r>
        <w:t>new</w:t>
      </w:r>
      <w:proofErr w:type="spellEnd"/>
      <w:r>
        <w:t xml:space="preserve"> </w:t>
      </w:r>
      <w:proofErr w:type="spellStart"/>
      <w:r>
        <w:t>products</w:t>
      </w:r>
      <w:proofErr w:type="spellEnd"/>
      <w:r>
        <w:t xml:space="preserve"> to </w:t>
      </w:r>
      <w:proofErr w:type="spellStart"/>
      <w:r>
        <w:t>market</w:t>
      </w:r>
      <w:proofErr w:type="spellEnd"/>
      <w:r>
        <w:t>.“ (</w:t>
      </w:r>
      <w:proofErr w:type="spellStart"/>
      <w:r>
        <w:t>Pawar</w:t>
      </w:r>
      <w:proofErr w:type="spellEnd"/>
      <w:r>
        <w:t xml:space="preserve">, </w:t>
      </w:r>
      <w:proofErr w:type="spellStart"/>
      <w:r>
        <w:t>Menon</w:t>
      </w:r>
      <w:proofErr w:type="spellEnd"/>
      <w:r>
        <w:t xml:space="preserve"> und Riedel 1994) </w:t>
      </w:r>
      <w:r>
        <w:rPr>
          <w:vertAlign w:val="superscript"/>
        </w:rPr>
        <w:t>41</w:t>
      </w:r>
      <w:r>
        <w:t>vgl. Kharb 2016, S.2.</w:t>
      </w:r>
    </w:p>
  </w:footnote>
  <w:footnote w:id="35">
    <w:p w:rsidR="00C87C6F" w:rsidRDefault="00C87C6F">
      <w:pPr>
        <w:pStyle w:val="footnotedescription"/>
        <w:spacing w:after="0" w:line="255" w:lineRule="auto"/>
        <w:ind w:left="298" w:right="94" w:hanging="268"/>
        <w:jc w:val="both"/>
      </w:pPr>
      <w:r>
        <w:rPr>
          <w:rStyle w:val="footnotemark"/>
        </w:rPr>
        <w:footnoteRef/>
      </w:r>
      <w:r>
        <w:t xml:space="preserve"> Der Begriff ist aus der Musik abgeleitet: flexibles Kombinieren mehrerer Services oder Dienste zu einer sinnvollen Konzeption (Komposition), die einen Geschäftsprozess beschreibt. Quelle: Duden.de</w:t>
      </w:r>
    </w:p>
  </w:footnote>
  <w:footnote w:id="36">
    <w:p w:rsidR="00C87C6F" w:rsidRDefault="00C87C6F">
      <w:pPr>
        <w:pStyle w:val="footnotedescription"/>
        <w:spacing w:after="0" w:line="273" w:lineRule="auto"/>
        <w:ind w:left="298" w:hanging="268"/>
        <w:jc w:val="both"/>
      </w:pPr>
      <w:r>
        <w:rPr>
          <w:rStyle w:val="footnotemark"/>
        </w:rPr>
        <w:footnoteRef/>
      </w:r>
      <w:r>
        <w:t xml:space="preserve"> „is an open-source system for </w:t>
      </w:r>
      <w:proofErr w:type="spellStart"/>
      <w:r>
        <w:t>automating</w:t>
      </w:r>
      <w:proofErr w:type="spellEnd"/>
      <w:r>
        <w:t xml:space="preserve"> deployment, </w:t>
      </w:r>
      <w:proofErr w:type="spellStart"/>
      <w:r>
        <w:t>scaling</w:t>
      </w:r>
      <w:proofErr w:type="spellEnd"/>
      <w:r>
        <w:t xml:space="preserve">, and management of </w:t>
      </w:r>
      <w:proofErr w:type="spellStart"/>
      <w:r>
        <w:t>containerized</w:t>
      </w:r>
      <w:proofErr w:type="spellEnd"/>
      <w:r>
        <w:t xml:space="preserve"> applications.“ (Google LLC 2020)</w:t>
      </w:r>
    </w:p>
  </w:footnote>
  <w:footnote w:id="37">
    <w:p w:rsidR="00C87C6F" w:rsidRDefault="00C87C6F">
      <w:pPr>
        <w:pStyle w:val="footnotedescription"/>
        <w:spacing w:after="13"/>
      </w:pPr>
      <w:r>
        <w:rPr>
          <w:rStyle w:val="footnotemark"/>
        </w:rPr>
        <w:footnoteRef/>
      </w:r>
      <w:r>
        <w:t xml:space="preserve"> Lukša 2018, S.4.</w:t>
      </w:r>
    </w:p>
  </w:footnote>
  <w:footnote w:id="38">
    <w:p w:rsidR="00C87C6F" w:rsidRDefault="00C87C6F">
      <w:pPr>
        <w:pStyle w:val="footnotedescription"/>
        <w:spacing w:after="0"/>
      </w:pPr>
      <w:r>
        <w:rPr>
          <w:rStyle w:val="footnotemark"/>
        </w:rPr>
        <w:footnoteRef/>
      </w:r>
      <w:r>
        <w:t xml:space="preserve"> vgl. Lukša 2018, S.4.</w:t>
      </w:r>
    </w:p>
  </w:footnote>
  <w:footnote w:id="39">
    <w:p w:rsidR="00C87C6F" w:rsidRDefault="00C87C6F">
      <w:pPr>
        <w:pStyle w:val="footnotedescription"/>
        <w:spacing w:after="11"/>
      </w:pPr>
      <w:r>
        <w:rPr>
          <w:rStyle w:val="footnotemark"/>
        </w:rPr>
        <w:footnoteRef/>
      </w:r>
      <w:r>
        <w:t xml:space="preserve"> vgl. Staud 2006, S.5.</w:t>
      </w:r>
    </w:p>
  </w:footnote>
  <w:footnote w:id="40">
    <w:p w:rsidR="00C87C6F" w:rsidRDefault="00C87C6F">
      <w:pPr>
        <w:pStyle w:val="footnotedescription"/>
        <w:spacing w:after="14"/>
      </w:pPr>
      <w:r>
        <w:rPr>
          <w:rStyle w:val="footnotemark"/>
        </w:rPr>
        <w:footnoteRef/>
      </w:r>
      <w:r>
        <w:t xml:space="preserve"> Staud 2006, S.5.</w:t>
      </w:r>
    </w:p>
  </w:footnote>
  <w:footnote w:id="41">
    <w:p w:rsidR="00C87C6F" w:rsidRDefault="00C87C6F">
      <w:pPr>
        <w:pStyle w:val="footnotedescription"/>
        <w:spacing w:after="0"/>
      </w:pPr>
      <w:r>
        <w:rPr>
          <w:rStyle w:val="footnotemark"/>
        </w:rPr>
        <w:footnoteRef/>
      </w:r>
      <w:r>
        <w:t xml:space="preserve"> vgl. Staud 2006, S.4-5.</w:t>
      </w:r>
    </w:p>
  </w:footnote>
  <w:footnote w:id="42">
    <w:p w:rsidR="00C87C6F" w:rsidRDefault="00C87C6F">
      <w:pPr>
        <w:pStyle w:val="footnotedescription"/>
        <w:spacing w:after="14"/>
      </w:pPr>
      <w:r>
        <w:rPr>
          <w:rStyle w:val="footnotemark"/>
        </w:rPr>
        <w:footnoteRef/>
      </w:r>
      <w:r>
        <w:t xml:space="preserve"> Staud 2006, S.9.</w:t>
      </w:r>
    </w:p>
  </w:footnote>
  <w:footnote w:id="43">
    <w:p w:rsidR="00C87C6F" w:rsidRDefault="00C87C6F">
      <w:pPr>
        <w:pStyle w:val="footnotedescription"/>
        <w:spacing w:after="12"/>
      </w:pPr>
      <w:r>
        <w:rPr>
          <w:rStyle w:val="footnotemark"/>
        </w:rPr>
        <w:footnoteRef/>
      </w:r>
      <w:r>
        <w:t xml:space="preserve"> </w:t>
      </w:r>
      <w:proofErr w:type="spellStart"/>
      <w:r>
        <w:t>Gadatsch</w:t>
      </w:r>
      <w:proofErr w:type="spellEnd"/>
      <w:r>
        <w:t xml:space="preserve"> 2010, S.41.</w:t>
      </w:r>
    </w:p>
  </w:footnote>
  <w:footnote w:id="44">
    <w:p w:rsidR="00C87C6F" w:rsidRDefault="00C87C6F">
      <w:pPr>
        <w:pStyle w:val="footnotedescription"/>
        <w:spacing w:after="0"/>
      </w:pPr>
      <w:r>
        <w:rPr>
          <w:rStyle w:val="footnotemark"/>
        </w:rPr>
        <w:footnoteRef/>
      </w:r>
      <w:r>
        <w:t xml:space="preserve"> vgl. Staud 2006, S.11.</w:t>
      </w:r>
    </w:p>
  </w:footnote>
  <w:footnote w:id="45">
    <w:p w:rsidR="00C87C6F" w:rsidRDefault="00C87C6F">
      <w:pPr>
        <w:pStyle w:val="footnotedescription"/>
        <w:spacing w:after="12"/>
      </w:pPr>
      <w:r>
        <w:rPr>
          <w:rStyle w:val="footnotemark"/>
        </w:rPr>
        <w:footnoteRef/>
      </w:r>
      <w:r>
        <w:t xml:space="preserve"> vgl. Staud 2006, S.15.</w:t>
      </w:r>
    </w:p>
  </w:footnote>
  <w:footnote w:id="46">
    <w:p w:rsidR="00C87C6F" w:rsidRDefault="00C87C6F">
      <w:pPr>
        <w:pStyle w:val="footnotedescription"/>
        <w:spacing w:after="13"/>
      </w:pPr>
      <w:r>
        <w:rPr>
          <w:rStyle w:val="footnotemark"/>
        </w:rPr>
        <w:footnoteRef/>
      </w:r>
      <w:r>
        <w:t xml:space="preserve"> vgl. Staud 2006, S.59.</w:t>
      </w:r>
    </w:p>
  </w:footnote>
  <w:footnote w:id="47">
    <w:p w:rsidR="00C87C6F" w:rsidRDefault="00C87C6F">
      <w:pPr>
        <w:pStyle w:val="footnotedescription"/>
      </w:pPr>
      <w:r>
        <w:rPr>
          <w:rStyle w:val="footnotemark"/>
        </w:rPr>
        <w:footnoteRef/>
      </w:r>
      <w:r>
        <w:t xml:space="preserve"> vgl. Scheer, </w:t>
      </w:r>
      <w:proofErr w:type="spellStart"/>
      <w:r>
        <w:t>Nüttgens</w:t>
      </w:r>
      <w:proofErr w:type="spellEnd"/>
      <w:r>
        <w:t xml:space="preserve"> und Zimmermann 1997, S.4.</w:t>
      </w:r>
    </w:p>
  </w:footnote>
  <w:footnote w:id="48">
    <w:p w:rsidR="00C87C6F" w:rsidRDefault="00C87C6F">
      <w:pPr>
        <w:pStyle w:val="footnotedescription"/>
        <w:spacing w:after="10"/>
      </w:pPr>
      <w:r>
        <w:rPr>
          <w:rStyle w:val="footnotemark"/>
        </w:rPr>
        <w:footnoteRef/>
      </w:r>
      <w:r>
        <w:t xml:space="preserve"> vgl. Scheer, </w:t>
      </w:r>
      <w:proofErr w:type="spellStart"/>
      <w:r>
        <w:t>Nüttgens</w:t>
      </w:r>
      <w:proofErr w:type="spellEnd"/>
      <w:r>
        <w:t xml:space="preserve"> und Zimmermann 1997, S.4.</w:t>
      </w:r>
    </w:p>
  </w:footnote>
  <w:footnote w:id="49">
    <w:p w:rsidR="00C87C6F" w:rsidRDefault="00C87C6F">
      <w:pPr>
        <w:pStyle w:val="footnotedescription"/>
        <w:spacing w:after="8"/>
      </w:pPr>
      <w:r>
        <w:rPr>
          <w:rStyle w:val="footnotemark"/>
        </w:rPr>
        <w:footnoteRef/>
      </w:r>
      <w:r>
        <w:t xml:space="preserve"> Hier wird an die gängige Schreibweise der Logikgatter angeknüpft.</w:t>
      </w:r>
    </w:p>
  </w:footnote>
  <w:footnote w:id="50">
    <w:p w:rsidR="00C87C6F" w:rsidRDefault="00C87C6F">
      <w:pPr>
        <w:pStyle w:val="footnotedescription"/>
        <w:spacing w:after="7"/>
      </w:pPr>
      <w:r>
        <w:rPr>
          <w:rStyle w:val="footnotemark"/>
        </w:rPr>
        <w:footnoteRef/>
      </w:r>
      <w:r>
        <w:t xml:space="preserve"> </w:t>
      </w:r>
      <w:proofErr w:type="spellStart"/>
      <w:r>
        <w:t>Object</w:t>
      </w:r>
      <w:proofErr w:type="spellEnd"/>
      <w:r>
        <w:t xml:space="preserve"> Management Group (OMG) 2011.</w:t>
      </w:r>
    </w:p>
  </w:footnote>
  <w:footnote w:id="51">
    <w:p w:rsidR="00C87C6F" w:rsidRDefault="00C87C6F">
      <w:pPr>
        <w:pStyle w:val="footnotedescription"/>
        <w:spacing w:after="17"/>
      </w:pPr>
      <w:r>
        <w:rPr>
          <w:rStyle w:val="footnotemark"/>
        </w:rPr>
        <w:footnoteRef/>
      </w:r>
      <w:r>
        <w:t xml:space="preserve"> ICT/1 2020.</w:t>
      </w:r>
    </w:p>
  </w:footnote>
  <w:footnote w:id="52">
    <w:p w:rsidR="00C87C6F" w:rsidRDefault="00C87C6F">
      <w:pPr>
        <w:pStyle w:val="footnotedescription"/>
        <w:spacing w:after="0"/>
      </w:pPr>
      <w:r>
        <w:rPr>
          <w:rStyle w:val="footnotemark"/>
        </w:rPr>
        <w:footnoteRef/>
      </w:r>
      <w:r>
        <w:t xml:space="preserve"> vgl. Freund und Rücker 2017, S.28.</w:t>
      </w:r>
    </w:p>
  </w:footnote>
  <w:footnote w:id="53">
    <w:p w:rsidR="00C87C6F" w:rsidRDefault="00C87C6F">
      <w:pPr>
        <w:pStyle w:val="footnotedescription"/>
      </w:pPr>
      <w:r>
        <w:rPr>
          <w:rStyle w:val="footnotemark"/>
        </w:rPr>
        <w:footnoteRef/>
      </w:r>
      <w:r>
        <w:t xml:space="preserve"> Herman und Siegelaub 2009, S.4.</w:t>
      </w:r>
    </w:p>
  </w:footnote>
  <w:footnote w:id="54">
    <w:p w:rsidR="00C87C6F" w:rsidRDefault="00C87C6F">
      <w:pPr>
        <w:pStyle w:val="footnotedescription"/>
        <w:spacing w:after="12"/>
      </w:pPr>
      <w:r>
        <w:rPr>
          <w:rStyle w:val="footnotemark"/>
        </w:rPr>
        <w:footnoteRef/>
      </w:r>
      <w:r>
        <w:t xml:space="preserve"> Brugger 2009, S.12.</w:t>
      </w:r>
    </w:p>
  </w:footnote>
  <w:footnote w:id="55">
    <w:p w:rsidR="00C87C6F" w:rsidRDefault="00C87C6F">
      <w:pPr>
        <w:pStyle w:val="footnotedescription"/>
        <w:spacing w:after="0"/>
      </w:pPr>
      <w:r>
        <w:rPr>
          <w:rStyle w:val="footnotemark"/>
        </w:rPr>
        <w:footnoteRef/>
      </w:r>
      <w:r>
        <w:t xml:space="preserve"> Brugger 2009, S.13.</w:t>
      </w:r>
    </w:p>
  </w:footnote>
  <w:footnote w:id="56">
    <w:p w:rsidR="00C87C6F" w:rsidRDefault="00C87C6F">
      <w:pPr>
        <w:pStyle w:val="footnotedescription"/>
        <w:spacing w:after="11"/>
      </w:pPr>
      <w:r>
        <w:rPr>
          <w:rStyle w:val="footnotemark"/>
        </w:rPr>
        <w:footnoteRef/>
      </w:r>
      <w:r>
        <w:t xml:space="preserve"> vgl. Brugger 2009, S.14.</w:t>
      </w:r>
    </w:p>
  </w:footnote>
  <w:footnote w:id="57">
    <w:p w:rsidR="00C87C6F" w:rsidRDefault="00C87C6F">
      <w:pPr>
        <w:pStyle w:val="footnotedescription"/>
        <w:spacing w:after="11"/>
      </w:pPr>
      <w:r>
        <w:rPr>
          <w:rStyle w:val="footnotemark"/>
        </w:rPr>
        <w:footnoteRef/>
      </w:r>
      <w:r>
        <w:t xml:space="preserve"> vgl. Brugger 2009, S.17.</w:t>
      </w:r>
    </w:p>
  </w:footnote>
  <w:footnote w:id="58">
    <w:p w:rsidR="00C87C6F" w:rsidRDefault="00C87C6F">
      <w:pPr>
        <w:pStyle w:val="footnotedescription"/>
        <w:spacing w:after="0"/>
      </w:pPr>
      <w:r>
        <w:rPr>
          <w:rStyle w:val="footnotemark"/>
        </w:rPr>
        <w:footnoteRef/>
      </w:r>
      <w:r>
        <w:t xml:space="preserve"> vgl. Brugger 2009, S.27.</w:t>
      </w:r>
    </w:p>
  </w:footnote>
  <w:footnote w:id="59">
    <w:p w:rsidR="00C87C6F" w:rsidRDefault="00C87C6F">
      <w:pPr>
        <w:pStyle w:val="footnotedescription"/>
        <w:spacing w:after="12"/>
      </w:pPr>
      <w:r>
        <w:rPr>
          <w:rStyle w:val="footnotemark"/>
        </w:rPr>
        <w:footnoteRef/>
      </w:r>
      <w:r>
        <w:t xml:space="preserve"> vgl. Brugger 2009, S.33.</w:t>
      </w:r>
    </w:p>
  </w:footnote>
  <w:footnote w:id="60">
    <w:p w:rsidR="00C87C6F" w:rsidRDefault="00C87C6F">
      <w:pPr>
        <w:pStyle w:val="footnotedescription"/>
        <w:spacing w:after="0"/>
      </w:pPr>
      <w:r>
        <w:rPr>
          <w:rStyle w:val="footnotemark"/>
        </w:rPr>
        <w:footnoteRef/>
      </w:r>
      <w:r>
        <w:t xml:space="preserve"> vgl. Brugger 2009, S.41-42.</w:t>
      </w:r>
    </w:p>
  </w:footnote>
  <w:footnote w:id="61">
    <w:p w:rsidR="00C87C6F" w:rsidRDefault="00C87C6F">
      <w:pPr>
        <w:pStyle w:val="footnotedescription"/>
        <w:spacing w:after="0" w:line="268" w:lineRule="auto"/>
        <w:ind w:right="1162"/>
      </w:pPr>
      <w:r>
        <w:rPr>
          <w:rStyle w:val="footnotemark"/>
        </w:rPr>
        <w:footnoteRef/>
      </w:r>
      <w:r>
        <w:t xml:space="preserve"> vgl. Bundesamt für Sicherheit in der Informationstechnik (BSI) 2020, S.2f. </w:t>
      </w:r>
      <w:r>
        <w:rPr>
          <w:vertAlign w:val="superscript"/>
        </w:rPr>
        <w:t>69</w:t>
      </w:r>
      <w:r>
        <w:t>Bundesamt für Sicherheit in der Informationstechnik (BSI) 2020, S.1.</w:t>
      </w:r>
    </w:p>
  </w:footnote>
  <w:footnote w:id="62">
    <w:p w:rsidR="00C87C6F" w:rsidRDefault="00C87C6F">
      <w:pPr>
        <w:pStyle w:val="footnotedescription"/>
      </w:pPr>
      <w:r>
        <w:rPr>
          <w:rStyle w:val="footnotemark"/>
        </w:rPr>
        <w:footnoteRef/>
      </w:r>
      <w:r>
        <w:t xml:space="preserve"> vgl. Bundesamt für Sicherheit in der Informationstechnik (BSI) 2020, S.1ff.</w:t>
      </w:r>
    </w:p>
  </w:footnote>
  <w:footnote w:id="63">
    <w:p w:rsidR="00C87C6F" w:rsidRDefault="00C87C6F">
      <w:pPr>
        <w:pStyle w:val="footnotedescription"/>
      </w:pPr>
      <w:r>
        <w:rPr>
          <w:rStyle w:val="footnotemark"/>
        </w:rPr>
        <w:footnoteRef/>
      </w:r>
      <w:r>
        <w:t xml:space="preserve"> Bundesamt für Sicherheit in der Informationstechnik (BSI) 2020, S.1.</w:t>
      </w:r>
    </w:p>
  </w:footnote>
  <w:footnote w:id="64">
    <w:p w:rsidR="00C87C6F" w:rsidRDefault="00C87C6F">
      <w:pPr>
        <w:pStyle w:val="footnotedescription"/>
      </w:pPr>
      <w:r>
        <w:rPr>
          <w:rStyle w:val="footnotemark"/>
        </w:rPr>
        <w:footnoteRef/>
      </w:r>
      <w:r>
        <w:t xml:space="preserve"> vgl. DIN Deutsches Institut für Normung 2020b.</w:t>
      </w:r>
    </w:p>
  </w:footnote>
  <w:footnote w:id="65">
    <w:p w:rsidR="00C87C6F" w:rsidRDefault="00C87C6F">
      <w:pPr>
        <w:pStyle w:val="footnotedescription"/>
        <w:spacing w:after="11"/>
      </w:pPr>
      <w:r>
        <w:rPr>
          <w:rStyle w:val="footnotemark"/>
        </w:rPr>
        <w:footnoteRef/>
      </w:r>
      <w:r>
        <w:t xml:space="preserve"> vgl. Kersten etal. 2020, S.2.</w:t>
      </w:r>
    </w:p>
  </w:footnote>
  <w:footnote w:id="66">
    <w:p w:rsidR="00C87C6F" w:rsidRDefault="00C87C6F">
      <w:pPr>
        <w:pStyle w:val="footnotedescription"/>
        <w:spacing w:after="0"/>
      </w:pPr>
      <w:r>
        <w:rPr>
          <w:rStyle w:val="footnotemark"/>
        </w:rPr>
        <w:footnoteRef/>
      </w:r>
      <w:r>
        <w:t xml:space="preserve"> vgl. Kersten etal. 2020, S.4.</w:t>
      </w:r>
    </w:p>
  </w:footnote>
  <w:footnote w:id="67">
    <w:p w:rsidR="00C87C6F" w:rsidRDefault="00C87C6F">
      <w:pPr>
        <w:pStyle w:val="footnotedescription"/>
        <w:spacing w:after="10"/>
      </w:pPr>
      <w:r>
        <w:rPr>
          <w:rStyle w:val="footnotemark"/>
        </w:rPr>
        <w:footnoteRef/>
      </w:r>
      <w:r>
        <w:t xml:space="preserve"> DIN Deutsches Institut für Normung 2019, S.20.</w:t>
      </w:r>
    </w:p>
  </w:footnote>
  <w:footnote w:id="68">
    <w:p w:rsidR="00C87C6F" w:rsidRDefault="00C87C6F">
      <w:pPr>
        <w:pStyle w:val="footnotedescription"/>
        <w:spacing w:after="8"/>
      </w:pPr>
      <w:r>
        <w:rPr>
          <w:rStyle w:val="footnotemark"/>
        </w:rPr>
        <w:footnoteRef/>
      </w:r>
      <w:r>
        <w:t xml:space="preserve"> vgl. DIN Deutsches Institut für Normung 2020b, S.6-16.</w:t>
      </w:r>
    </w:p>
  </w:footnote>
  <w:footnote w:id="69">
    <w:p w:rsidR="00C87C6F" w:rsidRDefault="00C87C6F">
      <w:pPr>
        <w:pStyle w:val="footnotedescription"/>
        <w:spacing w:after="11"/>
      </w:pPr>
      <w:r>
        <w:rPr>
          <w:rStyle w:val="footnotemark"/>
        </w:rPr>
        <w:footnoteRef/>
      </w:r>
      <w:r>
        <w:t xml:space="preserve"> Kersten etal. 2020, S.5.</w:t>
      </w:r>
    </w:p>
  </w:footnote>
  <w:footnote w:id="70">
    <w:p w:rsidR="00C87C6F" w:rsidRDefault="00C87C6F">
      <w:pPr>
        <w:pStyle w:val="footnotedescription"/>
        <w:spacing w:after="12"/>
      </w:pPr>
      <w:r>
        <w:rPr>
          <w:rStyle w:val="footnotemark"/>
        </w:rPr>
        <w:footnoteRef/>
      </w:r>
      <w:r>
        <w:t xml:space="preserve"> Kersten etal. 2020, S.5.</w:t>
      </w:r>
    </w:p>
  </w:footnote>
  <w:footnote w:id="71">
    <w:p w:rsidR="00C87C6F" w:rsidRDefault="00C87C6F">
      <w:pPr>
        <w:pStyle w:val="footnotedescription"/>
        <w:spacing w:after="10"/>
      </w:pPr>
      <w:r>
        <w:rPr>
          <w:rStyle w:val="footnotemark"/>
        </w:rPr>
        <w:footnoteRef/>
      </w:r>
      <w:r>
        <w:t xml:space="preserve"> DIN Deutsches Institut für Normung 2020c.</w:t>
      </w:r>
    </w:p>
  </w:footnote>
  <w:footnote w:id="72">
    <w:p w:rsidR="00C87C6F" w:rsidRDefault="00C87C6F">
      <w:pPr>
        <w:pStyle w:val="footnotedescription"/>
        <w:spacing w:after="0" w:line="245" w:lineRule="auto"/>
        <w:ind w:left="298" w:right="288" w:hanging="268"/>
        <w:jc w:val="both"/>
      </w:pPr>
      <w:r>
        <w:rPr>
          <w:rStyle w:val="footnotemark"/>
        </w:rPr>
        <w:footnoteRef/>
      </w:r>
      <w:r>
        <w:t xml:space="preserve"> „Unter Assets wird alles verstanden, was für eine Organisation einen Wert darstellt. Dies können zunächst Grundstücke, Gebäude, Maschinen und Anlagen, Geschäftsprozesse sein – aber natürlich auch die sogenannten Information Assets (Informationswerte) wie Informationen/Daten, Systeme, Anwendungen, IT Services. Ergänzend kann man auch Soft Assets betrachten wie das Image oder die Kreditwürdigkeit einer Organisation.“ Quelle: Kersten etal. 2020, S.8</w:t>
      </w:r>
    </w:p>
  </w:footnote>
  <w:footnote w:id="73">
    <w:p w:rsidR="00C87C6F" w:rsidRDefault="00C87C6F">
      <w:pPr>
        <w:pStyle w:val="footnotedescription"/>
      </w:pPr>
      <w:r>
        <w:rPr>
          <w:rStyle w:val="footnotemark"/>
        </w:rPr>
        <w:footnoteRef/>
      </w:r>
      <w:r>
        <w:t xml:space="preserve"> Eine Abbildung dieses ist im Anhang C.1 auf Seite XXVII zu sehen.</w:t>
      </w:r>
    </w:p>
  </w:footnote>
  <w:footnote w:id="74">
    <w:p w:rsidR="00C87C6F" w:rsidRDefault="00C87C6F">
      <w:pPr>
        <w:pStyle w:val="footnotedescription"/>
      </w:pPr>
      <w:r>
        <w:rPr>
          <w:rStyle w:val="footnotemark"/>
        </w:rPr>
        <w:footnoteRef/>
      </w:r>
      <w:r>
        <w:t xml:space="preserve"> vgl. DIN Deutsches Institut für Normung 2020b, S.16.</w:t>
      </w:r>
    </w:p>
  </w:footnote>
  <w:footnote w:id="75">
    <w:p w:rsidR="00C87C6F" w:rsidRDefault="00C87C6F">
      <w:pPr>
        <w:pStyle w:val="footnotedescription"/>
        <w:spacing w:after="10"/>
      </w:pPr>
      <w:r>
        <w:rPr>
          <w:rStyle w:val="footnotemark"/>
        </w:rPr>
        <w:footnoteRef/>
      </w:r>
      <w:r>
        <w:t xml:space="preserve"> vgl. Deutsches Institut für Normung, e.V. 2017.</w:t>
      </w:r>
    </w:p>
  </w:footnote>
  <w:footnote w:id="76">
    <w:p w:rsidR="00C87C6F" w:rsidRDefault="00C87C6F">
      <w:pPr>
        <w:pStyle w:val="footnotedescription"/>
        <w:spacing w:after="14"/>
        <w:jc w:val="both"/>
      </w:pPr>
      <w:r>
        <w:rPr>
          <w:rStyle w:val="footnotemark"/>
        </w:rPr>
        <w:footnoteRef/>
      </w:r>
      <w:r>
        <w:t xml:space="preserve"> Es gibt eine Tabelle, die die Implementierungsbeispiele des IT-Grundschutz zu den „Controlls“ der</w:t>
      </w:r>
    </w:p>
    <w:p w:rsidR="00C87C6F" w:rsidRDefault="00C87C6F">
      <w:pPr>
        <w:pStyle w:val="footnotedescription"/>
        <w:spacing w:after="38" w:line="230" w:lineRule="auto"/>
        <w:ind w:right="81" w:firstLine="268"/>
      </w:pPr>
      <w:r>
        <w:t xml:space="preserve">ISO 27001 zuordnet. Quelle: Bundesamt für Sicherheit in der Informationstechnik (BSI) 2018 </w:t>
      </w:r>
      <w:r>
        <w:rPr>
          <w:vertAlign w:val="superscript"/>
        </w:rPr>
        <w:t>85</w:t>
      </w:r>
      <w:r>
        <w:t>vgl. Bundesamt für Sicherheit in der Informationstechnik (BSI) 2020, S.3.</w:t>
      </w:r>
    </w:p>
  </w:footnote>
  <w:footnote w:id="77">
    <w:p w:rsidR="00C87C6F" w:rsidRDefault="00C87C6F">
      <w:pPr>
        <w:pStyle w:val="footnotedescription"/>
        <w:spacing w:after="0" w:line="268" w:lineRule="auto"/>
        <w:ind w:right="1223"/>
      </w:pPr>
      <w:r>
        <w:rPr>
          <w:rStyle w:val="footnotemark"/>
        </w:rPr>
        <w:footnoteRef/>
      </w:r>
      <w:r>
        <w:t xml:space="preserve"> vgl. Bundesamt für Sicherheit in der Informationstechnik (BSI) 2017, S.5. </w:t>
      </w:r>
      <w:r>
        <w:rPr>
          <w:vertAlign w:val="superscript"/>
        </w:rPr>
        <w:t>87</w:t>
      </w:r>
      <w:r>
        <w:t>Bundesamt für Sicherheit in der Informationstechnik (BSI) 2020, S.2.</w:t>
      </w:r>
    </w:p>
  </w:footnote>
  <w:footnote w:id="78">
    <w:p w:rsidR="00C87C6F" w:rsidRDefault="00C87C6F">
      <w:pPr>
        <w:pStyle w:val="footnotedescription"/>
        <w:spacing w:after="0" w:line="268" w:lineRule="auto"/>
        <w:ind w:right="1223"/>
      </w:pPr>
      <w:r>
        <w:rPr>
          <w:rStyle w:val="footnotemark"/>
        </w:rPr>
        <w:footnoteRef/>
      </w:r>
      <w:r>
        <w:t xml:space="preserve"> vgl. Bundesamt für Sicherheit in der Informationstechnik (BSI) 2020, S.2. </w:t>
      </w:r>
      <w:r>
        <w:rPr>
          <w:vertAlign w:val="superscript"/>
        </w:rPr>
        <w:t>89</w:t>
      </w:r>
      <w:r>
        <w:t>Bundesamt für Sicherheit in der Informationstechnik (BSI) 2020, S.3.</w:t>
      </w:r>
    </w:p>
  </w:footnote>
  <w:footnote w:id="79">
    <w:p w:rsidR="00C87C6F" w:rsidRDefault="00C87C6F">
      <w:pPr>
        <w:pStyle w:val="footnotedescription"/>
      </w:pPr>
      <w:r>
        <w:rPr>
          <w:rStyle w:val="footnotemark"/>
        </w:rPr>
        <w:footnoteRef/>
      </w:r>
      <w:r>
        <w:t xml:space="preserve"> vgl. Bundesamt für Sicherheit in der Informationstechnik (BSI) 2020, S.3.</w:t>
      </w:r>
    </w:p>
  </w:footnote>
  <w:footnote w:id="80">
    <w:p w:rsidR="00C87C6F" w:rsidRDefault="00C87C6F">
      <w:pPr>
        <w:pStyle w:val="footnotedescription"/>
        <w:spacing w:after="0" w:line="243" w:lineRule="auto"/>
        <w:ind w:left="298" w:right="288" w:hanging="268"/>
        <w:jc w:val="both"/>
      </w:pPr>
      <w:r>
        <w:rPr>
          <w:rStyle w:val="footnotemark"/>
        </w:rPr>
        <w:footnoteRef/>
      </w:r>
      <w:r>
        <w:t xml:space="preserve"> „[...] ist die Gesamtheit von infrastrukturellen, organisatorischen, personellen und technischen Objekten zu verstehen, die der Aufgabenerfüllung in einem bestimmten Anwendungsbereich der Informationsverarbeitung dienen. Ein Informationsverbund kann dabei als Ausprägung die gesamte Institution oder auch einzelne Bereiche, die durch organisatorische Strukturen (z. B. Abteilungen) oder gemeinsame Geschäftsprozesse bzw. Anwendungen (z. B. Personalinformationssystem) gegliedert sind, umfassen.“ Quelle: Bundesamt für Sicherheit in der Informationstechnik (BSI) 2020,</w:t>
      </w:r>
    </w:p>
    <w:p w:rsidR="00C87C6F" w:rsidRDefault="00C87C6F">
      <w:pPr>
        <w:pStyle w:val="footnotedescription"/>
        <w:spacing w:after="0"/>
        <w:ind w:left="299"/>
      </w:pPr>
      <w:r>
        <w:t>S.37</w:t>
      </w:r>
    </w:p>
  </w:footnote>
  <w:footnote w:id="81">
    <w:p w:rsidR="00C87C6F" w:rsidRDefault="00C87C6F">
      <w:pPr>
        <w:pStyle w:val="footnotedescription"/>
        <w:spacing w:after="0"/>
      </w:pPr>
      <w:r>
        <w:rPr>
          <w:rStyle w:val="footnotemark"/>
        </w:rPr>
        <w:footnoteRef/>
      </w:r>
      <w:r>
        <w:t xml:space="preserve"> nicht zu verwechseln mit „Open Systems Interconnection“ (OSI)-Modell der Netzwerkprotokolle</w:t>
      </w:r>
    </w:p>
  </w:footnote>
  <w:footnote w:id="82">
    <w:p w:rsidR="00C87C6F" w:rsidRDefault="00C87C6F">
      <w:pPr>
        <w:pStyle w:val="footnotedescription"/>
        <w:spacing w:after="20" w:line="255" w:lineRule="auto"/>
        <w:ind w:left="298" w:right="288" w:hanging="268"/>
        <w:jc w:val="both"/>
      </w:pPr>
      <w:r>
        <w:rPr>
          <w:rStyle w:val="footnotemark"/>
        </w:rPr>
        <w:footnoteRef/>
      </w:r>
      <w:r>
        <w:t xml:space="preserve"> a </w:t>
      </w:r>
      <w:proofErr w:type="spellStart"/>
      <w:r>
        <w:t>request</w:t>
      </w:r>
      <w:proofErr w:type="spellEnd"/>
      <w:r>
        <w:t xml:space="preserve"> from a user or a </w:t>
      </w:r>
      <w:proofErr w:type="spellStart"/>
      <w:r>
        <w:t>user’s</w:t>
      </w:r>
      <w:proofErr w:type="spellEnd"/>
      <w:r>
        <w:t xml:space="preserve"> </w:t>
      </w:r>
      <w:proofErr w:type="spellStart"/>
      <w:r>
        <w:t>authorized</w:t>
      </w:r>
      <w:proofErr w:type="spellEnd"/>
      <w:r>
        <w:t xml:space="preserve"> </w:t>
      </w:r>
      <w:proofErr w:type="spellStart"/>
      <w:r>
        <w:t>representative</w:t>
      </w:r>
      <w:proofErr w:type="spellEnd"/>
      <w:r>
        <w:t xml:space="preserve"> that </w:t>
      </w:r>
      <w:proofErr w:type="spellStart"/>
      <w:r>
        <w:t>initiates</w:t>
      </w:r>
      <w:proofErr w:type="spellEnd"/>
      <w:r>
        <w:t xml:space="preserve"> a service </w:t>
      </w:r>
      <w:proofErr w:type="spellStart"/>
      <w:r>
        <w:t>action</w:t>
      </w:r>
      <w:proofErr w:type="spellEnd"/>
      <w:r>
        <w:t xml:space="preserve"> which has </w:t>
      </w:r>
      <w:proofErr w:type="spellStart"/>
      <w:r>
        <w:t>been</w:t>
      </w:r>
      <w:proofErr w:type="spellEnd"/>
      <w:r>
        <w:t xml:space="preserve"> agreed as a normal </w:t>
      </w:r>
      <w:proofErr w:type="spellStart"/>
      <w:r>
        <w:t>part</w:t>
      </w:r>
      <w:proofErr w:type="spellEnd"/>
      <w:r>
        <w:t xml:space="preserve"> of service </w:t>
      </w:r>
      <w:proofErr w:type="spellStart"/>
      <w:r>
        <w:t>delivery</w:t>
      </w:r>
      <w:proofErr w:type="spellEnd"/>
      <w:r>
        <w:t xml:space="preserve">. Quelle: AXELOS </w:t>
      </w:r>
      <w:proofErr w:type="gramStart"/>
      <w:r>
        <w:t>Limited</w:t>
      </w:r>
      <w:proofErr w:type="gramEnd"/>
      <w:r>
        <w:t xml:space="preserve"> und Stationery Office (Great Britain) 2019, S.195</w:t>
      </w:r>
    </w:p>
  </w:footnote>
  <w:footnote w:id="83">
    <w:p w:rsidR="00C87C6F" w:rsidRDefault="00C87C6F">
      <w:pPr>
        <w:pStyle w:val="footnotedescription"/>
        <w:spacing w:after="19"/>
      </w:pPr>
      <w:r>
        <w:rPr>
          <w:rStyle w:val="footnotemark"/>
        </w:rPr>
        <w:footnoteRef/>
      </w:r>
      <w:r>
        <w:t xml:space="preserve"> </w:t>
      </w:r>
      <w:r>
        <w:rPr>
          <w:i/>
        </w:rPr>
        <w:t xml:space="preserve">n ≤ </w:t>
      </w:r>
      <w:r>
        <w:t>5</w:t>
      </w:r>
      <w:r>
        <w:rPr>
          <w:i/>
        </w:rPr>
        <w:t>,n ∈</w:t>
      </w:r>
      <w:r>
        <w:t>N</w:t>
      </w:r>
      <w:r>
        <w:rPr>
          <w:sz w:val="14"/>
        </w:rPr>
        <w:t>0</w:t>
      </w:r>
      <w:r>
        <w:t>, gemessen p. a.</w:t>
      </w:r>
    </w:p>
  </w:footnote>
  <w:footnote w:id="84">
    <w:p w:rsidR="00C87C6F" w:rsidRDefault="00C87C6F">
      <w:pPr>
        <w:pStyle w:val="footnotedescription"/>
        <w:spacing w:after="0"/>
      </w:pPr>
      <w:r>
        <w:rPr>
          <w:rStyle w:val="footnotemark"/>
        </w:rPr>
        <w:footnoteRef/>
      </w:r>
      <w:r>
        <w:t xml:space="preserve"> aus Sicht von IU11</w:t>
      </w:r>
    </w:p>
  </w:footnote>
  <w:footnote w:id="85">
    <w:p w:rsidR="00C87C6F" w:rsidRDefault="00C87C6F">
      <w:pPr>
        <w:pStyle w:val="footnotedescription"/>
        <w:spacing w:after="0" w:line="279" w:lineRule="auto"/>
        <w:ind w:right="5677"/>
      </w:pPr>
      <w:r>
        <w:rPr>
          <w:rStyle w:val="footnotemark"/>
        </w:rPr>
        <w:footnoteRef/>
      </w:r>
      <w:r>
        <w:t xml:space="preserve"> </w:t>
      </w:r>
      <w:r>
        <w:rPr>
          <w:i/>
        </w:rPr>
        <w:t xml:space="preserve">n ≤ </w:t>
      </w:r>
      <w:r>
        <w:t>10</w:t>
      </w:r>
      <w:r>
        <w:rPr>
          <w:i/>
        </w:rPr>
        <w:t>,n ∈</w:t>
      </w:r>
      <w:r>
        <w:t>N</w:t>
      </w:r>
      <w:r>
        <w:rPr>
          <w:sz w:val="14"/>
        </w:rPr>
        <w:t>0</w:t>
      </w:r>
      <w:r>
        <w:t xml:space="preserve">, gemessen p. a. </w:t>
      </w:r>
      <w:r>
        <w:rPr>
          <w:vertAlign w:val="superscript"/>
        </w:rPr>
        <w:t>97</w:t>
      </w:r>
      <w:r>
        <w:t>vgl. Sonatype Inc. 2020.</w:t>
      </w:r>
    </w:p>
  </w:footnote>
  <w:footnote w:id="86">
    <w:p w:rsidR="00C87C6F" w:rsidRDefault="00C87C6F">
      <w:pPr>
        <w:pStyle w:val="footnotedescription"/>
        <w:spacing w:after="0"/>
      </w:pPr>
      <w:r>
        <w:rPr>
          <w:rStyle w:val="footnotemark"/>
        </w:rPr>
        <w:footnoteRef/>
      </w:r>
      <w:r>
        <w:t xml:space="preserve"> </w:t>
      </w:r>
      <w:proofErr w:type="spellStart"/>
      <w:r>
        <w:t>sig</w:t>
      </w:r>
      <w:proofErr w:type="spellEnd"/>
      <w:r>
        <w:t xml:space="preserve">. </w:t>
      </w:r>
      <w:proofErr w:type="spellStart"/>
      <w:r>
        <w:t>Partsch</w:t>
      </w:r>
      <w:proofErr w:type="spellEnd"/>
      <w:r>
        <w:t xml:space="preserve"> 2010, S.34.</w:t>
      </w:r>
    </w:p>
  </w:footnote>
  <w:footnote w:id="87">
    <w:p w:rsidR="00C87C6F" w:rsidRDefault="00C87C6F">
      <w:pPr>
        <w:pStyle w:val="footnotedescription"/>
        <w:spacing w:after="0"/>
      </w:pPr>
      <w:r>
        <w:rPr>
          <w:rStyle w:val="footnotemark"/>
        </w:rPr>
        <w:footnoteRef/>
      </w:r>
      <w:r>
        <w:t xml:space="preserve"> vgl. </w:t>
      </w:r>
      <w:r>
        <w:rPr>
          <w:i/>
        </w:rPr>
        <w:t xml:space="preserve">Atomic Requirement Download </w:t>
      </w:r>
      <w:r>
        <w:t>2019.</w:t>
      </w:r>
    </w:p>
  </w:footnote>
  <w:footnote w:id="88">
    <w:p w:rsidR="00C87C6F" w:rsidRDefault="00C87C6F">
      <w:pPr>
        <w:pStyle w:val="footnotedescription"/>
        <w:spacing w:after="0"/>
        <w:ind w:left="0"/>
      </w:pPr>
      <w:r>
        <w:rPr>
          <w:rStyle w:val="footnotemark"/>
        </w:rPr>
        <w:footnoteRef/>
      </w:r>
      <w:r>
        <w:t xml:space="preserve"> Bundesamt für Sicherheit in der Informationstechnik (BSI) 2020, S.23-24.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810"/>
      </w:tabs>
      <w:spacing w:after="0" w:line="259" w:lineRule="auto"/>
      <w:ind w:left="0" w:right="0"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068" name="Group 54068"/>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69" name="Shape 54069"/>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70" name="Shape 54070"/>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68" style="width:435.826pt;height:0.398pt;position:absolute;mso-position-horizontal-relative:page;mso-position-horizontal:absolute;margin-left:86.811pt;mso-position-vertical-relative:page;margin-top:88.414pt;" coordsize="55349,50">
              <v:shape id="Shape 54069" style="position:absolute;width:27674;height:0;left:0;top:0;" coordsize="2767495,0" path="m0,0l2767495,0">
                <v:stroke weight="0.398pt" endcap="flat" joinstyle="miter" miterlimit="10" on="true" color="#000000"/>
                <v:fill on="false" color="#000000" opacity="0"/>
              </v:shape>
              <v:shape id="Shape 54070"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2</w:t>
    </w:r>
    <w:r>
      <w:tab/>
      <w:t>Forschungsfrage 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810"/>
      </w:tabs>
      <w:spacing w:after="0" w:line="259" w:lineRule="auto"/>
      <w:ind w:left="0" w:right="0"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046" name="Group 54046"/>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47" name="Shape 5404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48" name="Shape 5404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46" style="width:435.826pt;height:0.398pt;position:absolute;mso-position-horizontal-relative:page;mso-position-horizontal:absolute;margin-left:86.811pt;mso-position-vertical-relative:page;margin-top:88.414pt;" coordsize="55349,50">
              <v:shape id="Shape 54047" style="position:absolute;width:27674;height:0;left:0;top:0;" coordsize="2767495,0" path="m0,0l2767495,0">
                <v:stroke weight="0.398pt" endcap="flat" joinstyle="miter" miterlimit="10" on="true" color="#000000"/>
                <v:fill on="false" color="#000000" opacity="0"/>
              </v:shape>
              <v:shape id="Shape 54048"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2</w:t>
    </w:r>
    <w:r>
      <w:tab/>
      <w:t>Forschungsfrage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810"/>
      </w:tabs>
      <w:spacing w:after="0" w:line="259" w:lineRule="auto"/>
      <w:ind w:left="0" w:righ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024" name="Group 5402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025" name="Shape 5402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026" name="Shape 5402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024" style="width:435.826pt;height:0.398pt;position:absolute;mso-position-horizontal-relative:page;mso-position-horizontal:absolute;margin-left:86.811pt;mso-position-vertical-relative:page;margin-top:88.414pt;" coordsize="55349,50">
              <v:shape id="Shape 54025" style="position:absolute;width:27674;height:0;left:0;top:0;" coordsize="2767495,0" path="m0,0l2767495,0">
                <v:stroke weight="0.398pt" endcap="flat" joinstyle="miter" miterlimit="10" on="true" color="#000000"/>
                <v:fill on="false" color="#000000" opacity="0"/>
              </v:shape>
              <v:shape id="Shape 54026"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2</w:t>
    </w:r>
    <w:r>
      <w:tab/>
      <w:t>Forschungsfrage 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92"/>
      </w:tabs>
      <w:spacing w:after="0" w:line="259" w:lineRule="auto"/>
      <w:ind w:left="0" w:right="0" w:firstLine="0"/>
      <w:jc w:val="left"/>
    </w:pPr>
    <w:r>
      <w:rPr>
        <w:noProof/>
        <w:sz w:val="22"/>
      </w:rPr>
      <mc:AlternateContent>
        <mc:Choice Requires="wpg">
          <w:drawing>
            <wp:anchor distT="0" distB="0" distL="114300" distR="114300" simplePos="0" relativeHeight="25167155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125" name="Group 5412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26" name="Shape 54126"/>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27" name="Shape 54127"/>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25" style="width:435.826pt;height:0.398pt;position:absolute;mso-position-horizontal-relative:page;mso-position-horizontal:absolute;margin-left:86.811pt;mso-position-vertical-relative:page;margin-top:88.414pt;" coordsize="55349,50">
              <v:shape id="Shape 54126" style="position:absolute;width:27674;height:0;left:0;top:0;" coordsize="2767495,0" path="m0,0l2767495,0">
                <v:stroke weight="0.398pt" endcap="flat" joinstyle="miter" miterlimit="10" on="true" color="#000000"/>
                <v:fill on="false" color="#000000" opacity="0"/>
              </v:shape>
              <v:shape id="Shape 54127"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3</w:t>
    </w:r>
    <w:r>
      <w:tab/>
      <w:t>Forschungsfrage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92"/>
      </w:tabs>
      <w:spacing w:after="0" w:line="259" w:lineRule="auto"/>
      <w:ind w:left="0" w:right="0" w:firstLine="0"/>
      <w:jc w:val="left"/>
    </w:pPr>
    <w:r>
      <w:rPr>
        <w:noProof/>
        <w:sz w:val="22"/>
      </w:rPr>
      <mc:AlternateContent>
        <mc:Choice Requires="wpg">
          <w:drawing>
            <wp:anchor distT="0" distB="0" distL="114300" distR="114300" simplePos="0" relativeHeight="251672576"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103" name="Group 54103"/>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04" name="Shape 54104"/>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05" name="Shape 54105"/>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03" style="width:435.826pt;height:0.398pt;position:absolute;mso-position-horizontal-relative:page;mso-position-horizontal:absolute;margin-left:86.811pt;mso-position-vertical-relative:page;margin-top:88.414pt;" coordsize="55349,50">
              <v:shape id="Shape 54104" style="position:absolute;width:27674;height:0;left:0;top:0;" coordsize="2767495,0" path="m0,0l2767495,0">
                <v:stroke weight="0.398pt" endcap="flat" joinstyle="miter" miterlimit="10" on="true" color="#000000"/>
                <v:fill on="false" color="#000000" opacity="0"/>
              </v:shape>
              <v:shape id="Shape 54105"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3</w:t>
    </w:r>
    <w:r>
      <w:tab/>
      <w:t>Forschungsfrage 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7838"/>
      </w:tabs>
      <w:spacing w:after="0" w:line="259" w:lineRule="auto"/>
      <w:ind w:left="0" w:right="0" w:firstLine="0"/>
      <w:jc w:val="left"/>
    </w:pPr>
    <w:r>
      <w:rPr>
        <w:noProof/>
        <w:sz w:val="22"/>
      </w:rPr>
      <mc:AlternateContent>
        <mc:Choice Requires="wpg">
          <w:drawing>
            <wp:anchor distT="0" distB="0" distL="114300" distR="114300" simplePos="0" relativeHeight="25167667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182" name="Group 54182"/>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83" name="Shape 5418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84" name="Shape 5418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82" style="width:435.826pt;height:0.398pt;position:absolute;mso-position-horizontal-relative:page;mso-position-horizontal:absolute;margin-left:86.811pt;mso-position-vertical-relative:page;margin-top:88.414pt;" coordsize="55349,50">
              <v:shape id="Shape 54183" style="position:absolute;width:27674;height:0;left:0;top:0;" coordsize="2767495,0" path="m0,0l2767495,0">
                <v:stroke weight="0.398pt" endcap="flat" joinstyle="miter" miterlimit="10" on="true" color="#000000"/>
                <v:fill on="false" color="#000000" opacity="0"/>
              </v:shape>
              <v:shape id="Shape 54184"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4</w:t>
    </w:r>
    <w:r>
      <w:tab/>
      <w:t>Forschungsfrage 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7838"/>
      </w:tabs>
      <w:spacing w:after="0" w:line="259" w:lineRule="auto"/>
      <w:ind w:left="0" w:right="0" w:firstLine="0"/>
      <w:jc w:val="left"/>
    </w:pPr>
    <w:r>
      <w:rPr>
        <w:noProof/>
        <w:sz w:val="22"/>
      </w:rPr>
      <mc:AlternateContent>
        <mc:Choice Requires="wpg">
          <w:drawing>
            <wp:anchor distT="0" distB="0" distL="114300" distR="114300" simplePos="0" relativeHeight="251677696"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160" name="Group 54160"/>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161" name="Shape 54161"/>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62" name="Shape 54162"/>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60" style="width:435.826pt;height:0.398pt;position:absolute;mso-position-horizontal-relative:page;mso-position-horizontal:absolute;margin-left:86.811pt;mso-position-vertical-relative:page;margin-top:88.414pt;" coordsize="55349,50">
              <v:shape id="Shape 54161" style="position:absolute;width:27674;height:0;left:0;top:0;" coordsize="2767495,0" path="m0,0l2767495,0">
                <v:stroke weight="0.398pt" endcap="flat" joinstyle="miter" miterlimit="10" on="true" color="#000000"/>
                <v:fill on="false" color="#000000" opacity="0"/>
              </v:shape>
              <v:shape id="Shape 54162"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4</w:t>
    </w:r>
    <w:r>
      <w:tab/>
      <w:t>Forschungsfrage 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7773"/>
      </w:tabs>
      <w:spacing w:after="0" w:line="259" w:lineRule="auto"/>
      <w:ind w:left="0" w:right="0" w:firstLine="0"/>
      <w:jc w:val="left"/>
    </w:pPr>
    <w:r>
      <w:rPr>
        <w:noProof/>
        <w:sz w:val="22"/>
      </w:rPr>
      <mc:AlternateContent>
        <mc:Choice Requires="wpg">
          <w:drawing>
            <wp:anchor distT="0" distB="0" distL="114300" distR="114300" simplePos="0" relativeHeight="25168179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229" name="Group 54229"/>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30" name="Shape 54230"/>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31" name="Shape 54231"/>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29" style="width:435.826pt;height:0.398pt;position:absolute;mso-position-horizontal-relative:page;mso-position-horizontal:absolute;margin-left:86.811pt;mso-position-vertical-relative:page;margin-top:88.414pt;" coordsize="55349,50">
              <v:shape id="Shape 54230" style="position:absolute;width:27674;height:0;left:0;top:0;" coordsize="2767495,0" path="m0,0l2767495,0">
                <v:stroke weight="0.398pt" endcap="flat" joinstyle="miter" miterlimit="10" on="true" color="#000000"/>
                <v:fill on="false" color="#000000" opacity="0"/>
              </v:shape>
              <v:shape id="Shape 54231"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5</w:t>
    </w:r>
    <w:r>
      <w:tab/>
      <w:t>Literaturverzeichnis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7773"/>
      </w:tabs>
      <w:spacing w:after="0" w:line="259" w:lineRule="auto"/>
      <w:ind w:left="0" w:right="0" w:firstLine="0"/>
      <w:jc w:val="left"/>
    </w:pPr>
    <w:r>
      <w:rPr>
        <w:noProof/>
        <w:sz w:val="22"/>
      </w:rPr>
      <mc:AlternateContent>
        <mc:Choice Requires="wpg">
          <w:drawing>
            <wp:anchor distT="0" distB="0" distL="114300" distR="114300" simplePos="0" relativeHeight="251685888"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296" name="Group 54296"/>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97" name="Shape 5429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98" name="Shape 5429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96" style="width:435.826pt;height:0.398pt;position:absolute;mso-position-horizontal-relative:page;mso-position-horizontal:absolute;margin-left:86.811pt;mso-position-vertical-relative:page;margin-top:88.414pt;" coordsize="55349,50">
              <v:shape id="Shape 54297" style="position:absolute;width:27674;height:0;left:0;top:0;" coordsize="2767495,0" path="m0,0l2767495,0">
                <v:stroke weight="0.398pt" endcap="flat" joinstyle="miter" miterlimit="10" on="true" color="#000000"/>
                <v:fill on="false" color="#000000" opacity="0"/>
              </v:shape>
              <v:shape id="Shape 54298"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5</w:t>
    </w:r>
    <w:r>
      <w:tab/>
      <w:t>Literaturverzeichnis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7773"/>
      </w:tabs>
      <w:spacing w:after="0" w:line="259" w:lineRule="auto"/>
      <w:ind w:left="0" w:right="0" w:firstLine="0"/>
      <w:jc w:val="left"/>
    </w:pPr>
    <w:r>
      <w:rPr>
        <w:noProof/>
        <w:sz w:val="22"/>
      </w:rPr>
      <mc:AlternateContent>
        <mc:Choice Requires="wpg">
          <w:drawing>
            <wp:anchor distT="0" distB="0" distL="114300" distR="114300" simplePos="0" relativeHeight="25168691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274" name="Group 5427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75" name="Shape 5427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76" name="Shape 5427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74" style="width:435.826pt;height:0.398pt;position:absolute;mso-position-horizontal-relative:page;mso-position-horizontal:absolute;margin-left:86.811pt;mso-position-vertical-relative:page;margin-top:88.414pt;" coordsize="55349,50">
              <v:shape id="Shape 54275" style="position:absolute;width:27674;height:0;left:0;top:0;" coordsize="2767495,0" path="m0,0l2767495,0">
                <v:stroke weight="0.398pt" endcap="flat" joinstyle="miter" miterlimit="10" on="true" color="#000000"/>
                <v:fill on="false" color="#000000" opacity="0"/>
              </v:shape>
              <v:shape id="Shape 54276"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5</w:t>
    </w:r>
    <w:r>
      <w:tab/>
      <w:t>Literaturverzeichnis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7773"/>
      </w:tabs>
      <w:spacing w:after="0" w:line="259" w:lineRule="auto"/>
      <w:ind w:left="0" w:right="0" w:firstLine="0"/>
      <w:jc w:val="left"/>
    </w:pPr>
    <w:r>
      <w:rPr>
        <w:noProof/>
        <w:sz w:val="22"/>
      </w:rPr>
      <mc:AlternateContent>
        <mc:Choice Requires="wpg">
          <w:drawing>
            <wp:anchor distT="0" distB="0" distL="114300" distR="114300" simplePos="0" relativeHeight="251687936"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252" name="Group 54252"/>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253" name="Shape 5425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54" name="Shape 5425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52" style="width:435.826pt;height:0.398pt;position:absolute;mso-position-horizontal-relative:page;mso-position-horizontal:absolute;margin-left:86.811pt;mso-position-vertical-relative:page;margin-top:88.414pt;" coordsize="55349,50">
              <v:shape id="Shape 54253" style="position:absolute;width:27674;height:0;left:0;top:0;" coordsize="2767495,0" path="m0,0l2767495,0">
                <v:stroke weight="0.398pt" endcap="flat" joinstyle="miter" miterlimit="10" on="true" color="#000000"/>
                <v:fill on="false" color="#000000" opacity="0"/>
              </v:shape>
              <v:shape id="Shape 54254"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5</w:t>
    </w:r>
    <w:r>
      <w:tab/>
      <w:t>Literaturverzeichnis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69203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353" name="Group 54353"/>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54" name="Shape 54354"/>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55" name="Shape 54355"/>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53" style="width:435.826pt;height:0.398pt;position:absolute;mso-position-horizontal-relative:page;mso-position-horizontal:absolute;margin-left:86.811pt;mso-position-vertical-relative:page;margin-top:88.414pt;" coordsize="55349,50">
              <v:shape id="Shape 54354" style="position:absolute;width:27674;height:0;left:0;top:0;" coordsize="2767495,0" path="m0,0l2767495,0">
                <v:stroke weight="0.398pt" endcap="flat" joinstyle="miter" miterlimit="10" on="true" color="#000000"/>
                <v:fill on="false" color="#000000" opacity="0"/>
              </v:shape>
              <v:shape id="Shape 54355" style="position:absolute;width:27674;height:0;left:27674;top:0;" coordsize="2767495,0" path="m0,0l2767495,0">
                <v:stroke weight="0.398pt" endcap="flat" joinstyle="miter" miterlimit="10" on="true" color="#000000"/>
                <v:fill on="false" color="#000000" opacity="0"/>
              </v:shape>
              <w10:wrap type="square"/>
            </v:group>
          </w:pict>
        </mc:Fallback>
      </mc:AlternateContent>
    </w:r>
    <w:r>
      <w:t>Anhang A</w:t>
    </w:r>
    <w:r>
      <w:tab/>
      <w:t>Ergänzungen zur Forschungsfrage eins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right" w:pos="8717"/>
      </w:tabs>
      <w:spacing w:after="0" w:line="259" w:lineRule="auto"/>
      <w:ind w:left="0" w:right="0" w:firstLine="0"/>
      <w:jc w:val="left"/>
    </w:pPr>
    <w:r>
      <w:rPr>
        <w:noProof/>
        <w:sz w:val="22"/>
      </w:rPr>
      <mc:AlternateContent>
        <mc:Choice Requires="wpg">
          <w:drawing>
            <wp:anchor distT="0" distB="0" distL="114300" distR="114300" simplePos="0" relativeHeight="251693056"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331" name="Group 54331"/>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332" name="Shape 54332"/>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333" name="Shape 54333"/>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31" style="width:435.826pt;height:0.398pt;position:absolute;mso-position-horizontal-relative:page;mso-position-horizontal:absolute;margin-left:86.811pt;mso-position-vertical-relative:page;margin-top:88.414pt;" coordsize="55349,50">
              <v:shape id="Shape 54332" style="position:absolute;width:27674;height:0;left:0;top:0;" coordsize="2767495,0" path="m0,0l2767495,0">
                <v:stroke weight="0.398pt" endcap="flat" joinstyle="miter" miterlimit="10" on="true" color="#000000"/>
                <v:fill on="false" color="#000000" opacity="0"/>
              </v:shape>
              <v:shape id="Shape 54333" style="position:absolute;width:27674;height:0;left:27674;top:0;" coordsize="2767495,0" path="m0,0l2767495,0">
                <v:stroke weight="0.398pt" endcap="flat" joinstyle="miter" miterlimit="10" on="true" color="#000000"/>
                <v:fill on="false" color="#000000" opacity="0"/>
              </v:shape>
              <w10:wrap type="square"/>
            </v:group>
          </w:pict>
        </mc:Fallback>
      </mc:AlternateContent>
    </w:r>
    <w:r>
      <w:t>Anhang A</w:t>
    </w:r>
    <w:r>
      <w:tab/>
      <w:t>Ergänzungen zur Forschungsfrage eins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0" w:line="259" w:lineRule="auto"/>
      <w:ind w:left="-1736" w:right="10453" w:firstLine="0"/>
      <w:jc w:val="left"/>
    </w:pPr>
    <w:r>
      <w:rPr>
        <w:noProof/>
        <w:sz w:val="22"/>
      </w:rPr>
      <mc:AlternateContent>
        <mc:Choice Requires="wpg">
          <w:drawing>
            <wp:anchor distT="0" distB="0" distL="114300" distR="114300" simplePos="0" relativeHeight="251697152" behindDoc="0" locked="0" layoutInCell="1" allowOverlap="1">
              <wp:simplePos x="0" y="0"/>
              <wp:positionH relativeFrom="page">
                <wp:posOffset>1102500</wp:posOffset>
              </wp:positionH>
              <wp:positionV relativeFrom="page">
                <wp:posOffset>1122858</wp:posOffset>
              </wp:positionV>
              <wp:extent cx="2767495" cy="5055"/>
              <wp:effectExtent l="0" t="0" r="0" b="0"/>
              <wp:wrapSquare wrapText="bothSides"/>
              <wp:docPr id="54401" name="Group 54401"/>
              <wp:cNvGraphicFramePr/>
              <a:graphic xmlns:a="http://schemas.openxmlformats.org/drawingml/2006/main">
                <a:graphicData uri="http://schemas.microsoft.com/office/word/2010/wordprocessingGroup">
                  <wpg:wgp>
                    <wpg:cNvGrpSpPr/>
                    <wpg:grpSpPr>
                      <a:xfrm>
                        <a:off x="0" y="0"/>
                        <a:ext cx="2767495" cy="5055"/>
                        <a:chOff x="0" y="0"/>
                        <a:chExt cx="2767495" cy="5055"/>
                      </a:xfrm>
                    </wpg:grpSpPr>
                    <wps:wsp>
                      <wps:cNvPr id="54402" name="Shape 54402"/>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01" style="width:217.913pt;height:0.398pt;position:absolute;mso-position-horizontal-relative:page;mso-position-horizontal:absolute;margin-left:86.811pt;mso-position-vertical-relative:page;margin-top:88.414pt;" coordsize="27674,50">
              <v:shape id="Shape 54402" style="position:absolute;width:27674;height:0;left:0;top:0;" coordsize="2767495,0" path="m0,0l2767495,0">
                <v:stroke weight="0.398pt" endcap="flat" joinstyle="miter" miterlimit="10" on="true" color="#000000"/>
                <v:fill on="false" color="#000000" opacity="0"/>
              </v:shape>
              <w10:wrap type="squar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0" w:line="259" w:lineRule="auto"/>
      <w:ind w:left="-1736" w:right="10453" w:firstLine="0"/>
      <w:jc w:val="left"/>
    </w:pPr>
    <w:r>
      <w:rPr>
        <w:noProof/>
        <w:sz w:val="22"/>
      </w:rPr>
      <mc:AlternateContent>
        <mc:Choice Requires="wpg">
          <w:drawing>
            <wp:anchor distT="0" distB="0" distL="114300" distR="114300" simplePos="0" relativeHeight="251698176" behindDoc="0" locked="0" layoutInCell="1" allowOverlap="1">
              <wp:simplePos x="0" y="0"/>
              <wp:positionH relativeFrom="page">
                <wp:posOffset>1102500</wp:posOffset>
              </wp:positionH>
              <wp:positionV relativeFrom="page">
                <wp:posOffset>1122858</wp:posOffset>
              </wp:positionV>
              <wp:extent cx="2767495" cy="5055"/>
              <wp:effectExtent l="0" t="0" r="0" b="0"/>
              <wp:wrapSquare wrapText="bothSides"/>
              <wp:docPr id="54384" name="Group 54384"/>
              <wp:cNvGraphicFramePr/>
              <a:graphic xmlns:a="http://schemas.openxmlformats.org/drawingml/2006/main">
                <a:graphicData uri="http://schemas.microsoft.com/office/word/2010/wordprocessingGroup">
                  <wpg:wgp>
                    <wpg:cNvGrpSpPr/>
                    <wpg:grpSpPr>
                      <a:xfrm>
                        <a:off x="0" y="0"/>
                        <a:ext cx="2767495" cy="5055"/>
                        <a:chOff x="0" y="0"/>
                        <a:chExt cx="2767495" cy="5055"/>
                      </a:xfrm>
                    </wpg:grpSpPr>
                    <wps:wsp>
                      <wps:cNvPr id="54385" name="Shape 5438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384" style="width:217.913pt;height:0.398pt;position:absolute;mso-position-horizontal-relative:page;mso-position-horizontal:absolute;margin-left:86.811pt;mso-position-vertical-relative:page;margin-top:88.414pt;" coordsize="27674,50">
              <v:shape id="Shape 54385" style="position:absolute;width:27674;height:0;left:0;top:0;" coordsize="2767495,0" path="m0,0l2767495,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6912"/>
      </w:tabs>
      <w:spacing w:after="0" w:line="259" w:lineRule="auto"/>
      <w:ind w:left="0" w:right="0" w:firstLine="0"/>
      <w:jc w:val="left"/>
    </w:pPr>
    <w:r>
      <w:rPr>
        <w:noProof/>
        <w:sz w:val="22"/>
      </w:rPr>
      <mc:AlternateContent>
        <mc:Choice Requires="wpg">
          <w:drawing>
            <wp:anchor distT="0" distB="0" distL="114300" distR="114300" simplePos="0" relativeHeight="25170227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457" name="Group 54457"/>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58" name="Shape 54458"/>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59" name="Shape 54459"/>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57" style="width:435.826pt;height:0.398pt;position:absolute;mso-position-horizontal-relative:page;mso-position-horizontal:absolute;margin-left:86.811pt;mso-position-vertical-relative:page;margin-top:88.414pt;" coordsize="55349,50">
              <v:shape id="Shape 54458" style="position:absolute;width:27674;height:0;left:0;top:0;" coordsize="2767495,0" path="m0,0l2767495,0">
                <v:stroke weight="0.398pt" endcap="flat" joinstyle="miter" miterlimit="10" on="true" color="#000000"/>
                <v:fill on="false" color="#000000" opacity="0"/>
              </v:shape>
              <v:shape id="Shape 54459" style="position:absolute;width:27674;height:0;left:27674;top:0;" coordsize="2767495,0" path="m0,0l2767495,0">
                <v:stroke weight="0.398pt" endcap="flat" joinstyle="miter" miterlimit="10" on="true" color="#000000"/>
                <v:fill on="false" color="#000000" opacity="0"/>
              </v:shape>
              <w10:wrap type="square"/>
            </v:group>
          </w:pict>
        </mc:Fallback>
      </mc:AlternateContent>
    </w:r>
    <w:r>
      <w:t>Anhang C</w:t>
    </w:r>
    <w:r>
      <w:tab/>
      <w:t>Ergänzungen zur Forschungsfrage drei</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tabs>
        <w:tab w:val="center" w:pos="6912"/>
      </w:tabs>
      <w:spacing w:after="0" w:line="259" w:lineRule="auto"/>
      <w:ind w:left="0" w:right="0" w:firstLine="0"/>
      <w:jc w:val="left"/>
    </w:pPr>
    <w:r>
      <w:rPr>
        <w:noProof/>
        <w:sz w:val="22"/>
      </w:rPr>
      <mc:AlternateContent>
        <mc:Choice Requires="wpg">
          <w:drawing>
            <wp:anchor distT="0" distB="0" distL="114300" distR="114300" simplePos="0" relativeHeight="251703296"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4435" name="Group 5443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4436" name="Shape 54436"/>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437" name="Shape 54437"/>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35" style="width:435.826pt;height:0.398pt;position:absolute;mso-position-horizontal-relative:page;mso-position-horizontal:absolute;margin-left:86.811pt;mso-position-vertical-relative:page;margin-top:88.414pt;" coordsize="55349,50">
              <v:shape id="Shape 54436" style="position:absolute;width:27674;height:0;left:0;top:0;" coordsize="2767495,0" path="m0,0l2767495,0">
                <v:stroke weight="0.398pt" endcap="flat" joinstyle="miter" miterlimit="10" on="true" color="#000000"/>
                <v:fill on="false" color="#000000" opacity="0"/>
              </v:shape>
              <v:shape id="Shape 54437" style="position:absolute;width:27674;height:0;left:27674;top:0;" coordsize="2767495,0" path="m0,0l2767495,0">
                <v:stroke weight="0.398pt" endcap="flat" joinstyle="miter" miterlimit="10" on="true" color="#000000"/>
                <v:fill on="false" color="#000000" opacity="0"/>
              </v:shape>
              <w10:wrap type="square"/>
            </v:group>
          </w:pict>
        </mc:Fallback>
      </mc:AlternateContent>
    </w:r>
    <w:r>
      <w:t>Anhang C</w:t>
    </w:r>
    <w:r>
      <w:tab/>
      <w:t>Ergänzungen zur Forschungsfrage drei</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0" w:line="259" w:lineRule="auto"/>
      <w:ind w:left="-1736" w:right="11001"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53989" name="Group 53989"/>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53990" name="Shape 53990"/>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991" name="Shape 53991"/>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989" style="width:435.826pt;height:0.398pt;position:absolute;mso-position-horizontal-relative:page;mso-position-horizontal:absolute;margin-left:86.811pt;mso-position-vertical-relative:page;margin-top:88.414pt;" coordsize="55349,50">
              <v:shape id="Shape 53990" style="position:absolute;width:27674;height:0;left:0;top:0;" coordsize="2767495,0" path="m0,0l2767495,0">
                <v:stroke weight="0.398pt" endcap="flat" joinstyle="miter" miterlimit="10" on="true" color="#000000"/>
                <v:fill on="false" color="#000000" opacity="0"/>
              </v:shape>
              <v:shape id="Shape 53991" style="position:absolute;width:27674;height:0;left:27674;top:0;" coordsize="2767495,0" path="m0,0l2767495,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C6F" w:rsidRDefault="00C87C6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1E5E"/>
    <w:multiLevelType w:val="hybridMultilevel"/>
    <w:tmpl w:val="693A3FDC"/>
    <w:lvl w:ilvl="0" w:tplc="6D7ED52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F4B8BA">
      <w:start w:val="1"/>
      <w:numFmt w:val="lowerLetter"/>
      <w:lvlText w:val="%2"/>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CE338">
      <w:start w:val="1"/>
      <w:numFmt w:val="decimal"/>
      <w:lvlRestart w:val="0"/>
      <w:lvlText w:val="%3."/>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6C9838">
      <w:start w:val="1"/>
      <w:numFmt w:val="decimal"/>
      <w:lvlText w:val="%4"/>
      <w:lvlJc w:val="left"/>
      <w:pPr>
        <w:ind w:left="15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7EDD9E">
      <w:start w:val="1"/>
      <w:numFmt w:val="lowerLetter"/>
      <w:lvlText w:val="%5"/>
      <w:lvlJc w:val="left"/>
      <w:pPr>
        <w:ind w:left="2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5C2B88">
      <w:start w:val="1"/>
      <w:numFmt w:val="lowerRoman"/>
      <w:lvlText w:val="%6"/>
      <w:lvlJc w:val="left"/>
      <w:pPr>
        <w:ind w:left="3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34C384">
      <w:start w:val="1"/>
      <w:numFmt w:val="decimal"/>
      <w:lvlText w:val="%7"/>
      <w:lvlJc w:val="left"/>
      <w:pPr>
        <w:ind w:left="3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369952">
      <w:start w:val="1"/>
      <w:numFmt w:val="lowerLetter"/>
      <w:lvlText w:val="%8"/>
      <w:lvlJc w:val="left"/>
      <w:pPr>
        <w:ind w:left="4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2E2026">
      <w:start w:val="1"/>
      <w:numFmt w:val="lowerRoman"/>
      <w:lvlText w:val="%9"/>
      <w:lvlJc w:val="left"/>
      <w:pPr>
        <w:ind w:left="5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050131"/>
    <w:multiLevelType w:val="hybridMultilevel"/>
    <w:tmpl w:val="C67E87C8"/>
    <w:lvl w:ilvl="0" w:tplc="7332DC5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40A4E">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BCAECE">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B4A902">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862E9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6699D0">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BC7C0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D4FAE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88E1FC">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4B4AB9"/>
    <w:multiLevelType w:val="multilevel"/>
    <w:tmpl w:val="B6349D44"/>
    <w:lvl w:ilvl="0">
      <w:start w:val="1"/>
      <w:numFmt w:val="upperLetter"/>
      <w:lvlText w:val="%1"/>
      <w:lvlJc w:val="left"/>
      <w:pPr>
        <w:ind w:left="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D90883"/>
    <w:multiLevelType w:val="multilevel"/>
    <w:tmpl w:val="706E993C"/>
    <w:lvl w:ilvl="0">
      <w:start w:val="1"/>
      <w:numFmt w:val="decimal"/>
      <w:lvlText w:val="%1"/>
      <w:lvlJc w:val="left"/>
      <w:pPr>
        <w:ind w:left="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F4193E"/>
    <w:multiLevelType w:val="hybridMultilevel"/>
    <w:tmpl w:val="46581B66"/>
    <w:lvl w:ilvl="0" w:tplc="56E61812">
      <w:start w:val="4"/>
      <w:numFmt w:val="decimal"/>
      <w:lvlText w:val="%1"/>
      <w:lvlJc w:val="left"/>
      <w:pPr>
        <w:ind w:left="545"/>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tplc="BB7C04F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2EFE36">
      <w:start w:val="1"/>
      <w:numFmt w:val="bullet"/>
      <w:lvlText w:val="▪"/>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C6A01E">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384FAC">
      <w:start w:val="1"/>
      <w:numFmt w:val="bullet"/>
      <w:lvlText w:val="o"/>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6609F6">
      <w:start w:val="1"/>
      <w:numFmt w:val="bullet"/>
      <w:lvlText w:val="▪"/>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56CE2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3A2496">
      <w:start w:val="1"/>
      <w:numFmt w:val="bullet"/>
      <w:lvlText w:val="o"/>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8CA814">
      <w:start w:val="1"/>
      <w:numFmt w:val="bullet"/>
      <w:lvlText w:val="▪"/>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561E63"/>
    <w:multiLevelType w:val="hybridMultilevel"/>
    <w:tmpl w:val="FA648E2C"/>
    <w:lvl w:ilvl="0" w:tplc="9E76C0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607DFE">
      <w:start w:val="1"/>
      <w:numFmt w:val="lowerLetter"/>
      <w:lvlText w:val="%2"/>
      <w:lvlJc w:val="left"/>
      <w:pPr>
        <w:ind w:left="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D83834">
      <w:start w:val="1"/>
      <w:numFmt w:val="decimal"/>
      <w:lvlRestart w:val="0"/>
      <w:lvlText w:val="%3."/>
      <w:lvlJc w:val="left"/>
      <w:pPr>
        <w:ind w:left="12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7EF4AA">
      <w:start w:val="1"/>
      <w:numFmt w:val="decimal"/>
      <w:lvlText w:val="%4"/>
      <w:lvlJc w:val="left"/>
      <w:pPr>
        <w:ind w:left="1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842306">
      <w:start w:val="1"/>
      <w:numFmt w:val="lowerLetter"/>
      <w:lvlText w:val="%5"/>
      <w:lvlJc w:val="left"/>
      <w:pPr>
        <w:ind w:left="2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40D4B0">
      <w:start w:val="1"/>
      <w:numFmt w:val="lowerRoman"/>
      <w:lvlText w:val="%6"/>
      <w:lvlJc w:val="left"/>
      <w:pPr>
        <w:ind w:left="3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9A04E8">
      <w:start w:val="1"/>
      <w:numFmt w:val="decimal"/>
      <w:lvlText w:val="%7"/>
      <w:lvlJc w:val="left"/>
      <w:pPr>
        <w:ind w:left="3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E0BBDE">
      <w:start w:val="1"/>
      <w:numFmt w:val="lowerLetter"/>
      <w:lvlText w:val="%8"/>
      <w:lvlJc w:val="left"/>
      <w:pPr>
        <w:ind w:left="4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14752C">
      <w:start w:val="1"/>
      <w:numFmt w:val="lowerRoman"/>
      <w:lvlText w:val="%9"/>
      <w:lvlJc w:val="left"/>
      <w:pPr>
        <w:ind w:left="5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4D1127"/>
    <w:multiLevelType w:val="multilevel"/>
    <w:tmpl w:val="654ECB24"/>
    <w:lvl w:ilvl="0">
      <w:start w:val="100"/>
      <w:numFmt w:val="upperRoman"/>
      <w:lvlText w:val="%1"/>
      <w:lvlJc w:val="left"/>
      <w:pPr>
        <w:ind w:left="621"/>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start w:val="1"/>
      <w:numFmt w:val="decimal"/>
      <w:lvlText w:val="%1.%2"/>
      <w:lvlJc w:val="left"/>
      <w:pPr>
        <w:ind w:left="1446"/>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abstractNum>
  <w:abstractNum w:abstractNumId="7" w15:restartNumberingAfterBreak="0">
    <w:nsid w:val="362C6467"/>
    <w:multiLevelType w:val="multilevel"/>
    <w:tmpl w:val="051C8654"/>
    <w:lvl w:ilvl="0">
      <w:start w:val="2"/>
      <w:numFmt w:val="decimal"/>
      <w:lvlText w:val="%1"/>
      <w:lvlJc w:val="left"/>
      <w:pPr>
        <w:ind w:left="1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start w:val="1"/>
      <w:numFmt w:val="decimal"/>
      <w:lvlText w:val="%1.%2"/>
      <w:lvlJc w:val="left"/>
      <w:pPr>
        <w:ind w:left="1393"/>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abstractNum>
  <w:abstractNum w:abstractNumId="8" w15:restartNumberingAfterBreak="0">
    <w:nsid w:val="36BC0582"/>
    <w:multiLevelType w:val="hybridMultilevel"/>
    <w:tmpl w:val="F24CDEF2"/>
    <w:lvl w:ilvl="0" w:tplc="8070A6B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C87C6C">
      <w:start w:val="1"/>
      <w:numFmt w:val="lowerLetter"/>
      <w:lvlText w:val="%2"/>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A24C0E">
      <w:start w:val="1"/>
      <w:numFmt w:val="decimal"/>
      <w:lvlRestart w:val="0"/>
      <w:lvlText w:val="%3."/>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721C46">
      <w:start w:val="1"/>
      <w:numFmt w:val="decimal"/>
      <w:lvlText w:val="%4"/>
      <w:lvlJc w:val="left"/>
      <w:pPr>
        <w:ind w:left="15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365610">
      <w:start w:val="1"/>
      <w:numFmt w:val="lowerLetter"/>
      <w:lvlText w:val="%5"/>
      <w:lvlJc w:val="left"/>
      <w:pPr>
        <w:ind w:left="2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0E314E">
      <w:start w:val="1"/>
      <w:numFmt w:val="lowerRoman"/>
      <w:lvlText w:val="%6"/>
      <w:lvlJc w:val="left"/>
      <w:pPr>
        <w:ind w:left="3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DA0DFE">
      <w:start w:val="1"/>
      <w:numFmt w:val="decimal"/>
      <w:lvlText w:val="%7"/>
      <w:lvlJc w:val="left"/>
      <w:pPr>
        <w:ind w:left="3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60AEDA">
      <w:start w:val="1"/>
      <w:numFmt w:val="lowerLetter"/>
      <w:lvlText w:val="%8"/>
      <w:lvlJc w:val="left"/>
      <w:pPr>
        <w:ind w:left="4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FA4ECC">
      <w:start w:val="1"/>
      <w:numFmt w:val="lowerRoman"/>
      <w:lvlText w:val="%9"/>
      <w:lvlJc w:val="left"/>
      <w:pPr>
        <w:ind w:left="5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8C0174"/>
    <w:multiLevelType w:val="hybridMultilevel"/>
    <w:tmpl w:val="FEC6874A"/>
    <w:lvl w:ilvl="0" w:tplc="A7F60544">
      <w:start w:val="2"/>
      <w:numFmt w:val="upperLetter"/>
      <w:lvlText w:val="%1"/>
      <w:lvlJc w:val="left"/>
      <w:pPr>
        <w:ind w:left="636"/>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tplc="84FE632E">
      <w:start w:val="1"/>
      <w:numFmt w:val="lowerLetter"/>
      <w:lvlText w:val="%2"/>
      <w:lvlJc w:val="left"/>
      <w:pPr>
        <w:ind w:left="108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2" w:tplc="40B27AF2">
      <w:start w:val="1"/>
      <w:numFmt w:val="lowerRoman"/>
      <w:lvlText w:val="%3"/>
      <w:lvlJc w:val="left"/>
      <w:pPr>
        <w:ind w:left="180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3" w:tplc="1D0CC386">
      <w:start w:val="1"/>
      <w:numFmt w:val="decimal"/>
      <w:lvlText w:val="%4"/>
      <w:lvlJc w:val="left"/>
      <w:pPr>
        <w:ind w:left="252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4" w:tplc="7E168500">
      <w:start w:val="1"/>
      <w:numFmt w:val="lowerLetter"/>
      <w:lvlText w:val="%5"/>
      <w:lvlJc w:val="left"/>
      <w:pPr>
        <w:ind w:left="324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5" w:tplc="E5B03090">
      <w:start w:val="1"/>
      <w:numFmt w:val="lowerRoman"/>
      <w:lvlText w:val="%6"/>
      <w:lvlJc w:val="left"/>
      <w:pPr>
        <w:ind w:left="396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6" w:tplc="86423294">
      <w:start w:val="1"/>
      <w:numFmt w:val="decimal"/>
      <w:lvlText w:val="%7"/>
      <w:lvlJc w:val="left"/>
      <w:pPr>
        <w:ind w:left="468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7" w:tplc="A164FE7A">
      <w:start w:val="1"/>
      <w:numFmt w:val="lowerLetter"/>
      <w:lvlText w:val="%8"/>
      <w:lvlJc w:val="left"/>
      <w:pPr>
        <w:ind w:left="540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8" w:tplc="29DC6648">
      <w:start w:val="1"/>
      <w:numFmt w:val="lowerRoman"/>
      <w:lvlText w:val="%9"/>
      <w:lvlJc w:val="left"/>
      <w:pPr>
        <w:ind w:left="612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abstractNum>
  <w:abstractNum w:abstractNumId="10" w15:restartNumberingAfterBreak="0">
    <w:nsid w:val="3B835F9A"/>
    <w:multiLevelType w:val="hybridMultilevel"/>
    <w:tmpl w:val="A1329E4C"/>
    <w:lvl w:ilvl="0" w:tplc="5CC09A0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5E4EA6">
      <w:start w:val="1"/>
      <w:numFmt w:val="lowerLetter"/>
      <w:lvlText w:val="%2"/>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0466FA">
      <w:start w:val="1"/>
      <w:numFmt w:val="decimal"/>
      <w:lvlRestart w:val="0"/>
      <w:lvlText w:val="%3."/>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6A45F2">
      <w:start w:val="1"/>
      <w:numFmt w:val="decimal"/>
      <w:lvlText w:val="%4"/>
      <w:lvlJc w:val="left"/>
      <w:pPr>
        <w:ind w:left="15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9C73F4">
      <w:start w:val="1"/>
      <w:numFmt w:val="lowerLetter"/>
      <w:lvlText w:val="%5"/>
      <w:lvlJc w:val="left"/>
      <w:pPr>
        <w:ind w:left="2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8CFEA8">
      <w:start w:val="1"/>
      <w:numFmt w:val="lowerRoman"/>
      <w:lvlText w:val="%6"/>
      <w:lvlJc w:val="left"/>
      <w:pPr>
        <w:ind w:left="3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22EE14">
      <w:start w:val="1"/>
      <w:numFmt w:val="decimal"/>
      <w:lvlText w:val="%7"/>
      <w:lvlJc w:val="left"/>
      <w:pPr>
        <w:ind w:left="3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44B9A0">
      <w:start w:val="1"/>
      <w:numFmt w:val="lowerLetter"/>
      <w:lvlText w:val="%8"/>
      <w:lvlJc w:val="left"/>
      <w:pPr>
        <w:ind w:left="4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E4E1B4">
      <w:start w:val="1"/>
      <w:numFmt w:val="lowerRoman"/>
      <w:lvlText w:val="%9"/>
      <w:lvlJc w:val="left"/>
      <w:pPr>
        <w:ind w:left="5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F513507"/>
    <w:multiLevelType w:val="multilevel"/>
    <w:tmpl w:val="F8F20414"/>
    <w:lvl w:ilvl="0">
      <w:start w:val="5"/>
      <w:numFmt w:val="decimal"/>
      <w:lvlText w:val="%1"/>
      <w:lvlJc w:val="left"/>
      <w:pPr>
        <w:ind w:left="545"/>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start w:val="1"/>
      <w:numFmt w:val="decimal"/>
      <w:lvlText w:val="%1.%2"/>
      <w:lvlJc w:val="left"/>
      <w:pPr>
        <w:ind w:left="1393"/>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abstractNum>
  <w:abstractNum w:abstractNumId="12" w15:restartNumberingAfterBreak="0">
    <w:nsid w:val="461544AF"/>
    <w:multiLevelType w:val="hybridMultilevel"/>
    <w:tmpl w:val="3EB879C8"/>
    <w:lvl w:ilvl="0" w:tplc="48B229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28C8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2838B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FE9A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5E52D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7E596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7E580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8653B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00D0F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CD7309"/>
    <w:multiLevelType w:val="hybridMultilevel"/>
    <w:tmpl w:val="EB44447E"/>
    <w:lvl w:ilvl="0" w:tplc="170C6B6C">
      <w:start w:val="1"/>
      <w:numFmt w:val="bullet"/>
      <w:lvlText w:val="•"/>
      <w:lvlJc w:val="left"/>
      <w:pPr>
        <w:ind w:left="6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E6F9E6">
      <w:start w:val="1"/>
      <w:numFmt w:val="bullet"/>
      <w:lvlText w:val="o"/>
      <w:lvlJc w:val="left"/>
      <w:pPr>
        <w:ind w:left="1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C24DC">
      <w:start w:val="1"/>
      <w:numFmt w:val="bullet"/>
      <w:lvlText w:val="▪"/>
      <w:lvlJc w:val="left"/>
      <w:pPr>
        <w:ind w:left="2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900AE0">
      <w:start w:val="1"/>
      <w:numFmt w:val="bullet"/>
      <w:lvlText w:val="•"/>
      <w:lvlJc w:val="left"/>
      <w:pPr>
        <w:ind w:left="2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EA2C22">
      <w:start w:val="1"/>
      <w:numFmt w:val="bullet"/>
      <w:lvlText w:val="o"/>
      <w:lvlJc w:val="left"/>
      <w:pPr>
        <w:ind w:left="3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0C8AF8">
      <w:start w:val="1"/>
      <w:numFmt w:val="bullet"/>
      <w:lvlText w:val="▪"/>
      <w:lvlJc w:val="left"/>
      <w:pPr>
        <w:ind w:left="4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720206">
      <w:start w:val="1"/>
      <w:numFmt w:val="bullet"/>
      <w:lvlText w:val="•"/>
      <w:lvlJc w:val="left"/>
      <w:pPr>
        <w:ind w:left="4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EC705A">
      <w:start w:val="1"/>
      <w:numFmt w:val="bullet"/>
      <w:lvlText w:val="o"/>
      <w:lvlJc w:val="left"/>
      <w:pPr>
        <w:ind w:left="5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C220C">
      <w:start w:val="1"/>
      <w:numFmt w:val="bullet"/>
      <w:lvlText w:val="▪"/>
      <w:lvlJc w:val="left"/>
      <w:pPr>
        <w:ind w:left="6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FD15A18"/>
    <w:multiLevelType w:val="hybridMultilevel"/>
    <w:tmpl w:val="408CC70E"/>
    <w:lvl w:ilvl="0" w:tplc="1292D5C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14A5A8">
      <w:start w:val="1"/>
      <w:numFmt w:val="lowerLetter"/>
      <w:lvlText w:val="%2"/>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3AEA">
      <w:start w:val="1"/>
      <w:numFmt w:val="decimal"/>
      <w:lvlRestart w:val="0"/>
      <w:lvlText w:val="%3."/>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E671EE">
      <w:start w:val="1"/>
      <w:numFmt w:val="decimal"/>
      <w:lvlText w:val="%4"/>
      <w:lvlJc w:val="left"/>
      <w:pPr>
        <w:ind w:left="15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00D23E">
      <w:start w:val="1"/>
      <w:numFmt w:val="lowerLetter"/>
      <w:lvlText w:val="%5"/>
      <w:lvlJc w:val="left"/>
      <w:pPr>
        <w:ind w:left="2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B80BA2">
      <w:start w:val="1"/>
      <w:numFmt w:val="lowerRoman"/>
      <w:lvlText w:val="%6"/>
      <w:lvlJc w:val="left"/>
      <w:pPr>
        <w:ind w:left="3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B24D2A">
      <w:start w:val="1"/>
      <w:numFmt w:val="decimal"/>
      <w:lvlText w:val="%7"/>
      <w:lvlJc w:val="left"/>
      <w:pPr>
        <w:ind w:left="3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E64BDE">
      <w:start w:val="1"/>
      <w:numFmt w:val="lowerLetter"/>
      <w:lvlText w:val="%8"/>
      <w:lvlJc w:val="left"/>
      <w:pPr>
        <w:ind w:left="4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3AADAE">
      <w:start w:val="1"/>
      <w:numFmt w:val="lowerRoman"/>
      <w:lvlText w:val="%9"/>
      <w:lvlJc w:val="left"/>
      <w:pPr>
        <w:ind w:left="5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BF24DA"/>
    <w:multiLevelType w:val="hybridMultilevel"/>
    <w:tmpl w:val="0816B054"/>
    <w:lvl w:ilvl="0" w:tplc="1D209D7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ECFFC4">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D0F74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1AC29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F48E6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EAF31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8CC74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C7A0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96A69C">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F35E51"/>
    <w:multiLevelType w:val="hybridMultilevel"/>
    <w:tmpl w:val="40D8FC02"/>
    <w:lvl w:ilvl="0" w:tplc="93466BC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228BD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1E2D7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CC0E7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768CB4">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5AFE7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641FA">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60264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0A8F9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DF84D6D"/>
    <w:multiLevelType w:val="multilevel"/>
    <w:tmpl w:val="0AC44032"/>
    <w:lvl w:ilvl="0">
      <w:start w:val="1"/>
      <w:numFmt w:val="upperLetter"/>
      <w:lvlText w:val="%1"/>
      <w:lvlJc w:val="left"/>
      <w:pPr>
        <w:ind w:left="36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2"/>
      <w:numFmt w:val="decimal"/>
      <w:lvlRestart w:val="0"/>
      <w:lvlText w:val="%1.%2"/>
      <w:lvlJc w:val="left"/>
      <w:pPr>
        <w:ind w:left="1456"/>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abstractNum>
  <w:abstractNum w:abstractNumId="18" w15:restartNumberingAfterBreak="0">
    <w:nsid w:val="6DA05C18"/>
    <w:multiLevelType w:val="hybridMultilevel"/>
    <w:tmpl w:val="C016A3A6"/>
    <w:lvl w:ilvl="0" w:tplc="B824B31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D0563E">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48AE2E">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D2071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CA30F4">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E86C3A">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885D4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68AD5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8E5D2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26967B2"/>
    <w:multiLevelType w:val="hybridMultilevel"/>
    <w:tmpl w:val="E3605C56"/>
    <w:lvl w:ilvl="0" w:tplc="B5421718">
      <w:start w:val="3"/>
      <w:numFmt w:val="decimal"/>
      <w:lvlText w:val="%1"/>
      <w:lvlJc w:val="left"/>
      <w:pPr>
        <w:ind w:left="545"/>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tplc="62165F4C">
      <w:start w:val="1"/>
      <w:numFmt w:val="lowerLetter"/>
      <w:lvlText w:val="%2"/>
      <w:lvlJc w:val="left"/>
      <w:pPr>
        <w:ind w:left="108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2" w:tplc="7B48F05C">
      <w:start w:val="1"/>
      <w:numFmt w:val="lowerRoman"/>
      <w:lvlText w:val="%3"/>
      <w:lvlJc w:val="left"/>
      <w:pPr>
        <w:ind w:left="180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3" w:tplc="A0AC8DA0">
      <w:start w:val="1"/>
      <w:numFmt w:val="decimal"/>
      <w:lvlText w:val="%4"/>
      <w:lvlJc w:val="left"/>
      <w:pPr>
        <w:ind w:left="252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4" w:tplc="A13CE4CE">
      <w:start w:val="1"/>
      <w:numFmt w:val="lowerLetter"/>
      <w:lvlText w:val="%5"/>
      <w:lvlJc w:val="left"/>
      <w:pPr>
        <w:ind w:left="324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5" w:tplc="41E8C54C">
      <w:start w:val="1"/>
      <w:numFmt w:val="lowerRoman"/>
      <w:lvlText w:val="%6"/>
      <w:lvlJc w:val="left"/>
      <w:pPr>
        <w:ind w:left="396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6" w:tplc="7CDC8DAA">
      <w:start w:val="1"/>
      <w:numFmt w:val="decimal"/>
      <w:lvlText w:val="%7"/>
      <w:lvlJc w:val="left"/>
      <w:pPr>
        <w:ind w:left="468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7" w:tplc="5D1EDD40">
      <w:start w:val="1"/>
      <w:numFmt w:val="lowerLetter"/>
      <w:lvlText w:val="%8"/>
      <w:lvlJc w:val="left"/>
      <w:pPr>
        <w:ind w:left="540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8" w:tplc="7AC2C268">
      <w:start w:val="1"/>
      <w:numFmt w:val="lowerRoman"/>
      <w:lvlText w:val="%9"/>
      <w:lvlJc w:val="left"/>
      <w:pPr>
        <w:ind w:left="612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abstractNum>
  <w:abstractNum w:abstractNumId="20" w15:restartNumberingAfterBreak="0">
    <w:nsid w:val="796154F7"/>
    <w:multiLevelType w:val="hybridMultilevel"/>
    <w:tmpl w:val="8CC00D42"/>
    <w:lvl w:ilvl="0" w:tplc="F126073A">
      <w:start w:val="1"/>
      <w:numFmt w:val="upperLetter"/>
      <w:lvlText w:val="%1"/>
      <w:lvlJc w:val="left"/>
      <w:pPr>
        <w:ind w:left="636"/>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tplc="BC38525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368B6E">
      <w:start w:val="1"/>
      <w:numFmt w:val="bullet"/>
      <w:lvlText w:val="▪"/>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D4933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68EB4A">
      <w:start w:val="1"/>
      <w:numFmt w:val="bullet"/>
      <w:lvlText w:val="o"/>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2E5D04">
      <w:start w:val="1"/>
      <w:numFmt w:val="bullet"/>
      <w:lvlText w:val="▪"/>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6EF40A">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A4DF60">
      <w:start w:val="1"/>
      <w:numFmt w:val="bullet"/>
      <w:lvlText w:val="o"/>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7ADA76">
      <w:start w:val="1"/>
      <w:numFmt w:val="bullet"/>
      <w:lvlText w:val="▪"/>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16"/>
  </w:num>
  <w:num w:numId="5">
    <w:abstractNumId w:val="7"/>
  </w:num>
  <w:num w:numId="6">
    <w:abstractNumId w:val="18"/>
  </w:num>
  <w:num w:numId="7">
    <w:abstractNumId w:val="19"/>
  </w:num>
  <w:num w:numId="8">
    <w:abstractNumId w:val="15"/>
  </w:num>
  <w:num w:numId="9">
    <w:abstractNumId w:val="4"/>
  </w:num>
  <w:num w:numId="10">
    <w:abstractNumId w:val="11"/>
  </w:num>
  <w:num w:numId="11">
    <w:abstractNumId w:val="20"/>
  </w:num>
  <w:num w:numId="12">
    <w:abstractNumId w:val="12"/>
  </w:num>
  <w:num w:numId="13">
    <w:abstractNumId w:val="10"/>
  </w:num>
  <w:num w:numId="14">
    <w:abstractNumId w:val="5"/>
  </w:num>
  <w:num w:numId="15">
    <w:abstractNumId w:val="17"/>
  </w:num>
  <w:num w:numId="16">
    <w:abstractNumId w:val="0"/>
  </w:num>
  <w:num w:numId="17">
    <w:abstractNumId w:val="14"/>
  </w:num>
  <w:num w:numId="18">
    <w:abstractNumId w:val="8"/>
  </w:num>
  <w:num w:numId="19">
    <w:abstractNumId w:val="9"/>
  </w:num>
  <w:num w:numId="20">
    <w:abstractNumId w:val="6"/>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3"/>
    <w:rsid w:val="00AB5BE2"/>
    <w:rsid w:val="00B67503"/>
    <w:rsid w:val="00C87C6F"/>
    <w:rsid w:val="00DB14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23EB"/>
  <w15:docId w15:val="{984BBCB5-4E12-4ADC-9DD4-267B2B74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after="134" w:line="247" w:lineRule="auto"/>
      <w:ind w:left="10" w:right="43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4" w:line="265" w:lineRule="auto"/>
      <w:ind w:left="202" w:hanging="10"/>
      <w:outlineLvl w:val="0"/>
    </w:pPr>
    <w:rPr>
      <w:rFonts w:ascii="Calibri" w:eastAsia="Calibri" w:hAnsi="Calibri" w:cs="Calibri"/>
      <w:b/>
      <w:color w:val="000000"/>
      <w:sz w:val="24"/>
    </w:rPr>
  </w:style>
  <w:style w:type="paragraph" w:styleId="berschrift2">
    <w:name w:val="heading 2"/>
    <w:next w:val="Standard"/>
    <w:link w:val="berschrift2Zchn"/>
    <w:uiPriority w:val="9"/>
    <w:unhideWhenUsed/>
    <w:qFormat/>
    <w:pPr>
      <w:keepNext/>
      <w:keepLines/>
      <w:spacing w:after="134" w:line="247" w:lineRule="auto"/>
      <w:ind w:left="10" w:right="430" w:hanging="10"/>
      <w:jc w:val="both"/>
      <w:outlineLvl w:val="1"/>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9"/>
      <w:ind w:left="3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berschrift1Zchn">
    <w:name w:val="Überschrift 1 Zchn"/>
    <w:link w:val="berschrift1"/>
    <w:rPr>
      <w:rFonts w:ascii="Calibri" w:eastAsia="Calibri" w:hAnsi="Calibri" w:cs="Calibri"/>
      <w:b/>
      <w:color w:val="000000"/>
      <w:sz w:val="24"/>
    </w:rPr>
  </w:style>
  <w:style w:type="character" w:customStyle="1" w:styleId="berschrift2Zchn">
    <w:name w:val="Überschrift 2 Zchn"/>
    <w:link w:val="berschrift2"/>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erarbeitung">
    <w:name w:val="Revision"/>
    <w:hidden/>
    <w:uiPriority w:val="99"/>
    <w:semiHidden/>
    <w:rsid w:val="00C87C6F"/>
    <w:pPr>
      <w:spacing w:after="0" w:line="240" w:lineRule="auto"/>
    </w:pPr>
    <w:rPr>
      <w:rFonts w:ascii="Calibri" w:eastAsia="Calibri" w:hAnsi="Calibri" w:cs="Calibri"/>
      <w:color w:val="000000"/>
      <w:sz w:val="24"/>
    </w:rPr>
  </w:style>
  <w:style w:type="paragraph" w:styleId="Sprechblasentext">
    <w:name w:val="Balloon Text"/>
    <w:basedOn w:val="Standard"/>
    <w:link w:val="SprechblasentextZchn"/>
    <w:uiPriority w:val="99"/>
    <w:semiHidden/>
    <w:unhideWhenUsed/>
    <w:rsid w:val="00C87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7C6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99" Type="http://schemas.openxmlformats.org/officeDocument/2006/relationships/hyperlink" Target="http://ieeexplore.ieee.org/document/7158965/" TargetMode="External"/><Relationship Id="rId303" Type="http://schemas.openxmlformats.org/officeDocument/2006/relationships/hyperlink" Target="https://doi.org/10.1108/09576069410815765" TargetMode="External"/><Relationship Id="rId324" Type="http://schemas.openxmlformats.org/officeDocument/2006/relationships/hyperlink" Target="https://de.sonatype.com/product-nexus-lifecycle?utm_campaign=NVS&amp;utm_source=ppc&amp;utm_medium=adwords&amp;ahcsource=paid&amp;utm_term=%2Bnexus%20%2Blifecycle&amp;hsa_tgt=kwd-437257894053&amp;hsa_grp=90875397990&amp;hsa_src=s&amp;hsa_net=adwords&amp;hsa_mt=b&amp;hsa_ver=3&amp;hsa_ad=406628330148&amp;hsa_acc=2665806879&amp;hsa_kw=%2Bnexus%20%2Blifecycle&amp;hsa_cam=8625747087&amp;gclid=EAIaIQobChMIgsvQt8mP6AIVh-h3Ch29zQJJEAAYASAAEgK02fD_BwE" TargetMode="External"/><Relationship Id="rId345" Type="http://schemas.openxmlformats.org/officeDocument/2006/relationships/footer" Target="footer25.xml"/><Relationship Id="rId366" Type="http://schemas.openxmlformats.org/officeDocument/2006/relationships/footer" Target="footer36.xml"/><Relationship Id="rId170" Type="http://schemas.openxmlformats.org/officeDocument/2006/relationships/footer" Target="footer4.xml"/><Relationship Id="rId191" Type="http://schemas.openxmlformats.org/officeDocument/2006/relationships/header" Target="header15.xml"/><Relationship Id="rId205" Type="http://schemas.openxmlformats.org/officeDocument/2006/relationships/hyperlink" Target="https://doi.org/10.1109/MCC.2014.51" TargetMode="External"/><Relationship Id="rId226" Type="http://schemas.openxmlformats.org/officeDocument/2006/relationships/hyperlink" Target="https://doi.org/10.1109/MCC.2016.100" TargetMode="External"/><Relationship Id="rId247" Type="http://schemas.openxmlformats.org/officeDocument/2006/relationships/hyperlink" Target="https://perinorm-fr.redi-bw.de/perinorm/fulltext.ashx?fulltextid=b13c1f6be2f04f0298a6f7c96b1bbad1&amp;userid=96f4b659-56a0-45ff-a5be-da1774bd04e8" TargetMode="External"/><Relationship Id="rId268" Type="http://schemas.openxmlformats.org/officeDocument/2006/relationships/hyperlink" Target="https://kubernetes.io/" TargetMode="External"/><Relationship Id="rId289" Type="http://schemas.openxmlformats.org/officeDocument/2006/relationships/hyperlink" Target="https://doi.org/10.1007/978-981-13-3023-0" TargetMode="External"/><Relationship Id="rId314" Type="http://schemas.openxmlformats.org/officeDocument/2006/relationships/hyperlink" Target="https://doi.org/10.1007/s10723-010-9171-y" TargetMode="External"/><Relationship Id="rId335" Type="http://schemas.openxmlformats.org/officeDocument/2006/relationships/header" Target="header23.xml"/><Relationship Id="rId356" Type="http://schemas.openxmlformats.org/officeDocument/2006/relationships/header" Target="header32.xml"/><Relationship Id="rId5" Type="http://schemas.openxmlformats.org/officeDocument/2006/relationships/footnotes" Target="footnotes.xml"/><Relationship Id="rId181" Type="http://schemas.openxmlformats.org/officeDocument/2006/relationships/header" Target="header10.xml"/><Relationship Id="rId216" Type="http://schemas.openxmlformats.org/officeDocument/2006/relationships/hyperlink" Target="https://www.bsi.bund.de/SharedDocs/Downloads/DE/BSI/Grundschutz/Kompendium/Zuordnung_ISO_und_modernisierter_IT_Grundschutz.pdf;jsessionid=5ADB145EF2581C0DD41F6CBA3A7048F8.2_cid360?__blob=publicationFile&amp;v=9" TargetMode="External"/><Relationship Id="rId237" Type="http://schemas.openxmlformats.org/officeDocument/2006/relationships/hyperlink" Target="https://perinorm-fr.redi-bw.de/perinorm/fulltext.ashx?fulltextid=3fb39d48521c4797907ba51ad7c443da&amp;userid=96f4b659-56a0-45ff-a5be-da1774bd04e8" TargetMode="External"/><Relationship Id="rId258" Type="http://schemas.openxmlformats.org/officeDocument/2006/relationships/hyperlink" Target="http://dx.doi.org/10.3139/9783446450783" TargetMode="External"/><Relationship Id="rId279" Type="http://schemas.openxmlformats.org/officeDocument/2006/relationships/hyperlink" Target="https://ieeexplore.ieee.org/abstract/document/5778816" TargetMode="External"/><Relationship Id="rId290" Type="http://schemas.openxmlformats.org/officeDocument/2006/relationships/hyperlink" Target="http://www-formal.stanford.edu/jmc/history/timesharing/timesharing.html" TargetMode="External"/><Relationship Id="rId304" Type="http://schemas.openxmlformats.org/officeDocument/2006/relationships/hyperlink" Target="https://doi.org/10.1108/09576069410815765" TargetMode="External"/><Relationship Id="rId325" Type="http://schemas.openxmlformats.org/officeDocument/2006/relationships/hyperlink" Target="https://doi.org/10.1007/3-540-37976-2" TargetMode="External"/><Relationship Id="rId346" Type="http://schemas.openxmlformats.org/officeDocument/2006/relationships/footer" Target="footer26.xml"/><Relationship Id="rId367" Type="http://schemas.openxmlformats.org/officeDocument/2006/relationships/fontTable" Target="fontTable.xml"/><Relationship Id="rId171" Type="http://schemas.openxmlformats.org/officeDocument/2006/relationships/footer" Target="footer5.xml"/><Relationship Id="rId192" Type="http://schemas.openxmlformats.org/officeDocument/2006/relationships/footer" Target="footer15.xml"/><Relationship Id="rId206" Type="http://schemas.openxmlformats.org/officeDocument/2006/relationships/hyperlink" Target="https://doi.org/10.1109/MCC.2014.51" TargetMode="External"/><Relationship Id="rId227" Type="http://schemas.openxmlformats.org/officeDocument/2006/relationships/hyperlink" Target="https://doi.org/10.1109/FOSE.2007.20" TargetMode="External"/><Relationship Id="rId248" Type="http://schemas.openxmlformats.org/officeDocument/2006/relationships/hyperlink" Target="https://perinorm-fr.redi-bw.de/perinorm/fulltext.ashx?fulltextid=230150cb1880449295f493e21a445a20&amp;userid=96f4b659-56a0-45ff-a5be-da1774bd04e8" TargetMode="External"/><Relationship Id="rId269" Type="http://schemas.openxmlformats.org/officeDocument/2006/relationships/hyperlink" Target="https://www.pmi.org/learning/library/need-business-case-6730" TargetMode="External"/><Relationship Id="rId280" Type="http://schemas.openxmlformats.org/officeDocument/2006/relationships/hyperlink" Target="https://ieeexplore.ieee.org/abstract/document/5778816" TargetMode="External"/><Relationship Id="rId315" Type="http://schemas.openxmlformats.org/officeDocument/2006/relationships/hyperlink" Target="http://link.springer.com/10.1007/s10723-010-9171-y" TargetMode="External"/><Relationship Id="rId336" Type="http://schemas.openxmlformats.org/officeDocument/2006/relationships/footer" Target="footer22.xml"/><Relationship Id="rId357" Type="http://schemas.openxmlformats.org/officeDocument/2006/relationships/footer" Target="footer31.xml"/><Relationship Id="rId161" Type="http://schemas.openxmlformats.org/officeDocument/2006/relationships/image" Target="media/image0.jpg"/><Relationship Id="rId182" Type="http://schemas.openxmlformats.org/officeDocument/2006/relationships/header" Target="header11.xml"/><Relationship Id="rId217" Type="http://schemas.openxmlformats.org/officeDocument/2006/relationships/hyperlink" Target="https://www.bsi.bund.de/SharedDocs/Downloads/DE/BSI/Grundschutz/Kompendium/Zuordnung_ISO_und_modernisierter_IT_Grundschutz.pdf;jsessionid=5ADB145EF2581C0DD41F6CBA3A7048F8.2_cid360?__blob=publicationFile&amp;v=9" TargetMode="External"/><Relationship Id="rId6" Type="http://schemas.openxmlformats.org/officeDocument/2006/relationships/endnotes" Target="endnotes.xml"/><Relationship Id="rId238" Type="http://schemas.openxmlformats.org/officeDocument/2006/relationships/hyperlink" Target="https://perinorm-fr.redi-bw.de/perinorm/fulltext.ashx?fulltextid=3fb39d48521c4797907ba51ad7c443da&amp;userid=96f4b659-56a0-45ff-a5be-da1774bd04e8" TargetMode="External"/><Relationship Id="rId259" Type="http://schemas.openxmlformats.org/officeDocument/2006/relationships/hyperlink" Target="http://dx.doi.org/10.3139/9783446450783" TargetMode="External"/><Relationship Id="rId270" Type="http://schemas.openxmlformats.org/officeDocument/2006/relationships/hyperlink" Target="https://www.pmi.org/learning/library/need-business-case-6730" TargetMode="External"/><Relationship Id="rId291" Type="http://schemas.openxmlformats.org/officeDocument/2006/relationships/hyperlink" Target="http://www-formal.stanford.edu/jmc/history/timesharing/timesharing.html" TargetMode="External"/><Relationship Id="rId305" Type="http://schemas.openxmlformats.org/officeDocument/2006/relationships/hyperlink" Target="https://doi.org/10.1108/09576069410815765" TargetMode="External"/><Relationship Id="rId326" Type="http://schemas.openxmlformats.org/officeDocument/2006/relationships/hyperlink" Target="https://doi.org/10.1007/3-540-37976-2" TargetMode="External"/><Relationship Id="rId347" Type="http://schemas.openxmlformats.org/officeDocument/2006/relationships/header" Target="header27.xml"/><Relationship Id="rId368" Type="http://schemas.microsoft.com/office/2011/relationships/people" Target="people.xml"/><Relationship Id="rId172" Type="http://schemas.openxmlformats.org/officeDocument/2006/relationships/header" Target="header6.xml"/><Relationship Id="rId193" Type="http://schemas.openxmlformats.org/officeDocument/2006/relationships/header" Target="header16.xml"/><Relationship Id="rId207" Type="http://schemas.openxmlformats.org/officeDocument/2006/relationships/hyperlink" Target="https://doi.org/10.1007/978-3-540-93858-3" TargetMode="External"/><Relationship Id="rId228" Type="http://schemas.openxmlformats.org/officeDocument/2006/relationships/hyperlink" Target="https://doi.org/10.1109/FOSE.2007.20" TargetMode="External"/><Relationship Id="rId249" Type="http://schemas.openxmlformats.org/officeDocument/2006/relationships/hyperlink" Target="https://perinorm-fr.redi-bw.de/perinorm/fulltext.ashx?fulltextid=230150cb1880449295f493e21a445a20&amp;userid=96f4b659-56a0-45ff-a5be-da1774bd04e8" TargetMode="External"/><Relationship Id="rId260" Type="http://schemas.openxmlformats.org/officeDocument/2006/relationships/hyperlink" Target="http://dx.doi.org/10.3139/9783446450783" TargetMode="External"/><Relationship Id="rId281" Type="http://schemas.openxmlformats.org/officeDocument/2006/relationships/hyperlink" Target="https://de.statista.com/statistik/daten/studie/150979/umfrage/marktanteile-der-fuehrenden-unternehmen-im-bereich-cloud-computing/" TargetMode="External"/><Relationship Id="rId316" Type="http://schemas.openxmlformats.org/officeDocument/2006/relationships/hyperlink" Target="https://www.uni-saarland.de/lehrstuhl/loos/publikationen/iwi-hefte.html" TargetMode="External"/><Relationship Id="rId337" Type="http://schemas.openxmlformats.org/officeDocument/2006/relationships/footer" Target="footer23.xml"/><Relationship Id="rId358" Type="http://schemas.openxmlformats.org/officeDocument/2006/relationships/footer" Target="footer32.xml"/><Relationship Id="rId7" Type="http://schemas.openxmlformats.org/officeDocument/2006/relationships/image" Target="media/image1.jpg"/><Relationship Id="rId162" Type="http://schemas.openxmlformats.org/officeDocument/2006/relationships/header" Target="header1.xml"/><Relationship Id="rId183" Type="http://schemas.openxmlformats.org/officeDocument/2006/relationships/footer" Target="footer10.xml"/><Relationship Id="rId218" Type="http://schemas.openxmlformats.org/officeDocument/2006/relationships/hyperlink" Target="https://www.bsi.bund.de/SharedDocs/Downloads/DE/BSI/Grundschutz/Kompendium/Zuordnung_ISO_und_modernisierter_IT_Grundschutz.pdf;jsessionid=5ADB145EF2581C0DD41F6CBA3A7048F8.2_cid360?__blob=publicationFile&amp;v=9" TargetMode="External"/><Relationship Id="rId239" Type="http://schemas.openxmlformats.org/officeDocument/2006/relationships/hyperlink" Target="https://perinorm-fr.redi-bw.de/perinorm/fulltext.ashx?fulltextid=3fb39d48521c4797907ba51ad7c443da&amp;userid=96f4b659-56a0-45ff-a5be-da1774bd04e8" TargetMode="External"/><Relationship Id="rId250" Type="http://schemas.openxmlformats.org/officeDocument/2006/relationships/hyperlink" Target="https://perinorm-fr.redi-bw.de/perinorm/fulltext.ashx?fulltextid=230150cb1880449295f493e21a445a20&amp;userid=96f4b659-56a0-45ff-a5be-da1774bd04e8" TargetMode="External"/><Relationship Id="rId271" Type="http://schemas.openxmlformats.org/officeDocument/2006/relationships/hyperlink" Target="https://www.pmi.org/learning/library/need-business-case-6730" TargetMode="External"/><Relationship Id="rId292" Type="http://schemas.openxmlformats.org/officeDocument/2006/relationships/hyperlink" Target="https://doi.org/10.6028/NIST.SP.800-145" TargetMode="External"/><Relationship Id="rId306" Type="http://schemas.openxmlformats.org/officeDocument/2006/relationships/hyperlink" Target="https://doi.org/10.1108/09576069410815765" TargetMode="External"/><Relationship Id="rId327" Type="http://schemas.openxmlformats.org/officeDocument/2006/relationships/hyperlink" Target="https://www.volere.org/templates/volere-requirements-specification-template/" TargetMode="External"/><Relationship Id="rId348" Type="http://schemas.openxmlformats.org/officeDocument/2006/relationships/footer" Target="footer27.xml"/><Relationship Id="rId369" Type="http://schemas.openxmlformats.org/officeDocument/2006/relationships/theme" Target="theme/theme1.xml"/><Relationship Id="rId173" Type="http://schemas.openxmlformats.org/officeDocument/2006/relationships/footer" Target="footer6.xml"/><Relationship Id="rId194" Type="http://schemas.openxmlformats.org/officeDocument/2006/relationships/header" Target="header17.xml"/><Relationship Id="rId208" Type="http://schemas.openxmlformats.org/officeDocument/2006/relationships/hyperlink" Target="https://doi.org/10.1007/978-3-540-93858-3" TargetMode="External"/><Relationship Id="rId229" Type="http://schemas.openxmlformats.org/officeDocument/2006/relationships/hyperlink" Target="https://doi.org/10.1109/FOSE.2007.20" TargetMode="External"/><Relationship Id="rId224" Type="http://schemas.openxmlformats.org/officeDocument/2006/relationships/hyperlink" Target="https://linuxcontainers.org/" TargetMode="External"/><Relationship Id="rId240" Type="http://schemas.openxmlformats.org/officeDocument/2006/relationships/hyperlink" Target="https://perinorm-fr.redi-bw.de/perinorm/fulltext.ashx?fulltextid=94c35b8fadfc4c51853726beaf30dda2&amp;userid=96f4b659-56a0-45ff-a5be-da1774bd04e8" TargetMode="External"/><Relationship Id="rId245" Type="http://schemas.openxmlformats.org/officeDocument/2006/relationships/hyperlink" Target="https://perinorm-fr.redi-bw.de/perinorm/fulltext.ashx?fulltextid=b13c1f6be2f04f0298a6f7c96b1bbad1&amp;userid=96f4b659-56a0-45ff-a5be-da1774bd04e8" TargetMode="External"/><Relationship Id="rId261" Type="http://schemas.openxmlformats.org/officeDocument/2006/relationships/hyperlink" Target="https://doi.org/10.1007/978-3-8348-9346-8" TargetMode="External"/><Relationship Id="rId266" Type="http://schemas.openxmlformats.org/officeDocument/2006/relationships/hyperlink" Target="https://de.statista.com/statistik/daten/studie/195760/umfrage/umsatz-mit-cloud-computing-weltweit/" TargetMode="External"/><Relationship Id="rId287" Type="http://schemas.openxmlformats.org/officeDocument/2006/relationships/hyperlink" Target="http://link.springer.com/10.1007/978-3-658-27692-8" TargetMode="External"/><Relationship Id="rId168" Type="http://schemas.openxmlformats.org/officeDocument/2006/relationships/header" Target="header4.xml"/><Relationship Id="rId282" Type="http://schemas.openxmlformats.org/officeDocument/2006/relationships/hyperlink" Target="https://de.statista.com/statistik/daten/studie/150979/umfrage/marktanteile-der-fuehrenden-unternehmen-im-bereich-cloud-computing/" TargetMode="External"/><Relationship Id="rId312" Type="http://schemas.openxmlformats.org/officeDocument/2006/relationships/hyperlink" Target="https://doi.org/10.1007/978-3-658-20967-4" TargetMode="External"/><Relationship Id="rId317" Type="http://schemas.openxmlformats.org/officeDocument/2006/relationships/hyperlink" Target="https://www.uni-saarland.de/lehrstuhl/loos/publikationen/iwi-hefte.html" TargetMode="External"/><Relationship Id="rId333" Type="http://schemas.openxmlformats.org/officeDocument/2006/relationships/hyperlink" Target="http://link.springer.com/10.1007/s12599-009-0071-2" TargetMode="External"/><Relationship Id="rId338" Type="http://schemas.openxmlformats.org/officeDocument/2006/relationships/header" Target="header24.xml"/><Relationship Id="rId354" Type="http://schemas.openxmlformats.org/officeDocument/2006/relationships/footer" Target="footer30.xml"/><Relationship Id="rId359" Type="http://schemas.openxmlformats.org/officeDocument/2006/relationships/header" Target="header33.xml"/><Relationship Id="rId163" Type="http://schemas.openxmlformats.org/officeDocument/2006/relationships/header" Target="header2.xml"/><Relationship Id="rId184" Type="http://schemas.openxmlformats.org/officeDocument/2006/relationships/footer" Target="footer11.xml"/><Relationship Id="rId189" Type="http://schemas.openxmlformats.org/officeDocument/2006/relationships/footer" Target="footer13.xml"/><Relationship Id="rId219" Type="http://schemas.openxmlformats.org/officeDocument/2006/relationships/hyperlink" Target="https://www.bsi.bund.de/SharedDocs/Downloads/DE/BSI/Grundschutz/Kompendium/IT_Grundschutz_Kompendium_Edition2020.pdf?__blob=publicationFile&amp;v=6" TargetMode="External"/><Relationship Id="rId3" Type="http://schemas.openxmlformats.org/officeDocument/2006/relationships/settings" Target="settings.xml"/><Relationship Id="rId214" Type="http://schemas.openxmlformats.org/officeDocument/2006/relationships/hyperlink" Target="https://www.bsi.bund.de/SharedDocs/Downloads/DE/BSI/Publikationen/Broschueren/Leitfaden_zur_Basis-Absicherung.html" TargetMode="External"/><Relationship Id="rId230" Type="http://schemas.openxmlformats.org/officeDocument/2006/relationships/hyperlink" Target="https://ieeexplore.ieee.org/document/4221626/" TargetMode="External"/><Relationship Id="rId235" Type="http://schemas.openxmlformats.org/officeDocument/2006/relationships/hyperlink" Target="https://miro.medium.com/max/1024/1*R0DEnf_7sjswuBHouioQFg.jpeg" TargetMode="External"/><Relationship Id="rId251" Type="http://schemas.openxmlformats.org/officeDocument/2006/relationships/hyperlink" Target="https://perinorm-fr.redi-bw.de/perinorm/fulltext.ashx?fulltextid=230150cb1880449295f493e21a445a20&amp;userid=96f4b659-56a0-45ff-a5be-da1774bd04e8" TargetMode="External"/><Relationship Id="rId256" Type="http://schemas.openxmlformats.org/officeDocument/2006/relationships/header" Target="header21.xml"/><Relationship Id="rId277" Type="http://schemas.openxmlformats.org/officeDocument/2006/relationships/hyperlink" Target="https://doi.org/10.1109/CAMAN.2011.5778816" TargetMode="External"/><Relationship Id="rId298" Type="http://schemas.openxmlformats.org/officeDocument/2006/relationships/hyperlink" Target="http://ieeexplore.ieee.org/document/7158965/" TargetMode="External"/><Relationship Id="rId272" Type="http://schemas.openxmlformats.org/officeDocument/2006/relationships/hyperlink" Target="https://www.omg.org/spec/BPMN/2.0/PDF" TargetMode="External"/><Relationship Id="rId293" Type="http://schemas.openxmlformats.org/officeDocument/2006/relationships/hyperlink" Target="https://doi.org/10.6028/NIST.SP.800-145" TargetMode="External"/><Relationship Id="rId302" Type="http://schemas.openxmlformats.org/officeDocument/2006/relationships/hyperlink" Target="http://dx.doi.org/10.1007/978-3-642-05358-0" TargetMode="External"/><Relationship Id="rId307" Type="http://schemas.openxmlformats.org/officeDocument/2006/relationships/hyperlink" Target="https://www.openshift.com/" TargetMode="External"/><Relationship Id="rId323" Type="http://schemas.openxmlformats.org/officeDocument/2006/relationships/hyperlink" Target="https://de.sonatype.com/product-nexus-lifecycle?utm_campaign=NVS&amp;utm_source=ppc&amp;utm_medium=adwords&amp;ahcsource=paid&amp;utm_term=%2Bnexus%20%2Blifecycle&amp;hsa_tgt=kwd-437257894053&amp;hsa_grp=90875397990&amp;hsa_src=s&amp;hsa_net=adwords&amp;hsa_mt=b&amp;hsa_ver=3&amp;hsa_ad=406628330148&amp;hsa_acc=2665806879&amp;hsa_kw=%2Bnexus%20%2Blifecycle&amp;hsa_cam=8625747087&amp;gclid=EAIaIQobChMIgsvQt8mP6AIVh-h3Ch29zQJJEAAYASAAEgK02fD_BwE" TargetMode="External"/><Relationship Id="rId328" Type="http://schemas.openxmlformats.org/officeDocument/2006/relationships/hyperlink" Target="https://www.volere.org/templates/volere-requirements-specification-template/" TargetMode="External"/><Relationship Id="rId344" Type="http://schemas.openxmlformats.org/officeDocument/2006/relationships/header" Target="header26.xml"/><Relationship Id="rId349" Type="http://schemas.openxmlformats.org/officeDocument/2006/relationships/header" Target="header28.xml"/><Relationship Id="rId174" Type="http://schemas.openxmlformats.org/officeDocument/2006/relationships/image" Target="media/image2.jpg"/><Relationship Id="rId179" Type="http://schemas.openxmlformats.org/officeDocument/2006/relationships/header" Target="header9.xml"/><Relationship Id="rId195" Type="http://schemas.openxmlformats.org/officeDocument/2006/relationships/footer" Target="footer16.xml"/><Relationship Id="rId209" Type="http://schemas.openxmlformats.org/officeDocument/2006/relationships/hyperlink" Target="https://doi.org/10.1007/978-3-540-93858-3" TargetMode="External"/><Relationship Id="rId360" Type="http://schemas.openxmlformats.org/officeDocument/2006/relationships/footer" Target="footer33.xml"/><Relationship Id="rId365" Type="http://schemas.openxmlformats.org/officeDocument/2006/relationships/header" Target="header36.xml"/><Relationship Id="rId190" Type="http://schemas.openxmlformats.org/officeDocument/2006/relationships/footer" Target="footer14.xml"/><Relationship Id="rId204" Type="http://schemas.openxmlformats.org/officeDocument/2006/relationships/hyperlink" Target="https://doi.org/10.1109/MCC.2014.51" TargetMode="External"/><Relationship Id="rId220" Type="http://schemas.openxmlformats.org/officeDocument/2006/relationships/hyperlink" Target="https://www.bsi.bund.de/SharedDocs/Downloads/DE/BSI/Grundschutz/Kompendium/IT_Grundschutz_Kompendium_Edition2020.pdf?__blob=publicationFile&amp;v=6" TargetMode="External"/><Relationship Id="rId225" Type="http://schemas.openxmlformats.org/officeDocument/2006/relationships/hyperlink" Target="https://doi.org/10.1109/MCC.2016.100" TargetMode="External"/><Relationship Id="rId241" Type="http://schemas.openxmlformats.org/officeDocument/2006/relationships/hyperlink" Target="https://perinorm-fr.redi-bw.de/perinorm/fulltext.ashx?fulltextid=94c35b8fadfc4c51853726beaf30dda2&amp;userid=96f4b659-56a0-45ff-a5be-da1774bd04e8" TargetMode="External"/><Relationship Id="rId246" Type="http://schemas.openxmlformats.org/officeDocument/2006/relationships/hyperlink" Target="https://perinorm-fr.redi-bw.de/perinorm/fulltext.ashx?fulltextid=b13c1f6be2f04f0298a6f7c96b1bbad1&amp;userid=96f4b659-56a0-45ff-a5be-da1774bd04e8" TargetMode="External"/><Relationship Id="rId267" Type="http://schemas.openxmlformats.org/officeDocument/2006/relationships/hyperlink" Target="https://cloud.google.com/containers?hl=de" TargetMode="External"/><Relationship Id="rId288" Type="http://schemas.openxmlformats.org/officeDocument/2006/relationships/hyperlink" Target="https://doi.org/10.1007/978-981-13-3023-0" TargetMode="External"/><Relationship Id="rId262" Type="http://schemas.openxmlformats.org/officeDocument/2006/relationships/hyperlink" Target="https://doi.org/10.1007/978-3-8348-9346-8" TargetMode="External"/><Relationship Id="rId283" Type="http://schemas.openxmlformats.org/officeDocument/2006/relationships/hyperlink" Target="https://de.statista.com/statistik/daten/studie/150979/umfrage/marktanteile-der-fuehrenden-unternehmen-im-bereich-cloud-computing/" TargetMode="External"/><Relationship Id="rId313" Type="http://schemas.openxmlformats.org/officeDocument/2006/relationships/hyperlink" Target="https://doi.org/10.1007/s10723-010-9171-y" TargetMode="External"/><Relationship Id="rId318" Type="http://schemas.openxmlformats.org/officeDocument/2006/relationships/hyperlink" Target="https://de.sonatype.com/product-nexus-lifecycle?utm_campaign=NVS&amp;utm_source=ppc&amp;utm_medium=adwords&amp;ahcsource=paid&amp;utm_term=%2Bnexus%20%2Blifecycle&amp;hsa_tgt=kwd-437257894053&amp;hsa_grp=90875397990&amp;hsa_src=s&amp;hsa_net=adwords&amp;hsa_mt=b&amp;hsa_ver=3&amp;hsa_ad=406628330148&amp;hsa_acc=2665806879&amp;hsa_kw=%2Bnexus%20%2Blifecycle&amp;hsa_cam=8625747087&amp;gclid=EAIaIQobChMIgsvQt8mP6AIVh-h3Ch29zQJJEAAYASAAEgK02fD_BwE" TargetMode="External"/><Relationship Id="rId339" Type="http://schemas.openxmlformats.org/officeDocument/2006/relationships/footer" Target="footer24.xml"/><Relationship Id="rId164" Type="http://schemas.openxmlformats.org/officeDocument/2006/relationships/footer" Target="footer1.xml"/><Relationship Id="rId169" Type="http://schemas.openxmlformats.org/officeDocument/2006/relationships/header" Target="header5.xml"/><Relationship Id="rId185" Type="http://schemas.openxmlformats.org/officeDocument/2006/relationships/header" Target="header12.xml"/><Relationship Id="rId334" Type="http://schemas.openxmlformats.org/officeDocument/2006/relationships/header" Target="header22.xml"/><Relationship Id="rId350" Type="http://schemas.openxmlformats.org/officeDocument/2006/relationships/header" Target="header29.xml"/><Relationship Id="rId355" Type="http://schemas.openxmlformats.org/officeDocument/2006/relationships/header" Target="header31.xml"/><Relationship Id="rId4" Type="http://schemas.openxmlformats.org/officeDocument/2006/relationships/webSettings" Target="webSettings.xml"/><Relationship Id="rId180" Type="http://schemas.openxmlformats.org/officeDocument/2006/relationships/footer" Target="footer9.xml"/><Relationship Id="rId210" Type="http://schemas.openxmlformats.org/officeDocument/2006/relationships/hyperlink" Target="http://link.springer.com/10.1007/978-3-540-93858-3" TargetMode="External"/><Relationship Id="rId215" Type="http://schemas.openxmlformats.org/officeDocument/2006/relationships/hyperlink" Target="https://www.bsi.bund.de/SharedDocs/Downloads/DE/BSI/Grundschutz/Kompendium/Zuordnung_ISO_und_modernisierter_IT_Grundschutz.pdf;jsessionid=5ADB145EF2581C0DD41F6CBA3A7048F8.2_cid360?__blob=publicationFile&amp;v=9" TargetMode="External"/><Relationship Id="rId236" Type="http://schemas.openxmlformats.org/officeDocument/2006/relationships/hyperlink" Target="https://perinorm-fr.redi-bw.de/perinorm/fulltext.ashx?fulltextid=3fb39d48521c4797907ba51ad7c443da&amp;userid=96f4b659-56a0-45ff-a5be-da1774bd04e8" TargetMode="External"/><Relationship Id="rId257" Type="http://schemas.openxmlformats.org/officeDocument/2006/relationships/footer" Target="footer21.xml"/><Relationship Id="rId278" Type="http://schemas.openxmlformats.org/officeDocument/2006/relationships/hyperlink" Target="https://ieeexplore.ieee.org/abstract/document/5778816" TargetMode="External"/><Relationship Id="rId231" Type="http://schemas.openxmlformats.org/officeDocument/2006/relationships/hyperlink" Target="https://perinorm-fr.redi-bw.de/perinorm/fulltext.ashx?fulltextid=ae4372165f8d4fa1bb8bff06b0923e46&amp;userid=96f4b659-56a0-45ff-a5be-da1774bd04e8" TargetMode="External"/><Relationship Id="rId252" Type="http://schemas.openxmlformats.org/officeDocument/2006/relationships/header" Target="header19.xml"/><Relationship Id="rId273" Type="http://schemas.openxmlformats.org/officeDocument/2006/relationships/hyperlink" Target="https://www.omg.org/spec/BPMN/2.0/PDF" TargetMode="External"/><Relationship Id="rId294" Type="http://schemas.openxmlformats.org/officeDocument/2006/relationships/hyperlink" Target="https://www.omg.org/spec/BPMN/2.0/PDF" TargetMode="External"/><Relationship Id="rId308" Type="http://schemas.openxmlformats.org/officeDocument/2006/relationships/hyperlink" Target="https://www.openshift.com/" TargetMode="External"/><Relationship Id="rId329" Type="http://schemas.openxmlformats.org/officeDocument/2006/relationships/hyperlink" Target="https://www.volere.org/templates/volere-requirements-specification-template/" TargetMode="External"/><Relationship Id="rId175" Type="http://schemas.openxmlformats.org/officeDocument/2006/relationships/header" Target="header7.xml"/><Relationship Id="rId340" Type="http://schemas.openxmlformats.org/officeDocument/2006/relationships/image" Target="media/image3.jpg"/><Relationship Id="rId361" Type="http://schemas.openxmlformats.org/officeDocument/2006/relationships/header" Target="header34.xml"/><Relationship Id="rId196" Type="http://schemas.openxmlformats.org/officeDocument/2006/relationships/footer" Target="footer17.xml"/><Relationship Id="rId200" Type="http://schemas.openxmlformats.org/officeDocument/2006/relationships/hyperlink" Target="https://www.volere.org/atomic-requirement-download/" TargetMode="External"/><Relationship Id="rId221" Type="http://schemas.openxmlformats.org/officeDocument/2006/relationships/hyperlink" Target="https://www.bsi.bund.de/SharedDocs/Downloads/DE/BSI/Grundschutz/Kompendium/IT_Grundschutz_Kompendium_Edition2020.pdf?__blob=publicationFile&amp;v=6" TargetMode="External"/><Relationship Id="rId242" Type="http://schemas.openxmlformats.org/officeDocument/2006/relationships/hyperlink" Target="https://perinorm-fr.redi-bw.de/perinorm/fulltext.ashx?fulltextid=94c35b8fadfc4c51853726beaf30dda2&amp;userid=96f4b659-56a0-45ff-a5be-da1774bd04e8" TargetMode="External"/><Relationship Id="rId263" Type="http://schemas.openxmlformats.org/officeDocument/2006/relationships/hyperlink" Target="https://doi.org/10.1007/978-3-8348-9346-8" TargetMode="External"/><Relationship Id="rId284" Type="http://schemas.openxmlformats.org/officeDocument/2006/relationships/hyperlink" Target="https://doi.org/10.1007/978-3-658-27692-8" TargetMode="External"/><Relationship Id="rId319" Type="http://schemas.openxmlformats.org/officeDocument/2006/relationships/hyperlink" Target="https://de.sonatype.com/product-nexus-lifecycle?utm_campaign=NVS&amp;utm_source=ppc&amp;utm_medium=adwords&amp;ahcsource=paid&amp;utm_term=%2Bnexus%20%2Blifecycle&amp;hsa_tgt=kwd-437257894053&amp;hsa_grp=90875397990&amp;hsa_src=s&amp;hsa_net=adwords&amp;hsa_mt=b&amp;hsa_ver=3&amp;hsa_ad=406628330148&amp;hsa_acc=2665806879&amp;hsa_kw=%2Bnexus%20%2Blifecycle&amp;hsa_cam=8625747087&amp;gclid=EAIaIQobChMIgsvQt8mP6AIVh-h3Ch29zQJJEAAYASAAEgK02fD_BwE" TargetMode="External"/><Relationship Id="rId330" Type="http://schemas.openxmlformats.org/officeDocument/2006/relationships/hyperlink" Target="https://doi.org/10.1007/s12599-009-0071-2" TargetMode="External"/><Relationship Id="rId165" Type="http://schemas.openxmlformats.org/officeDocument/2006/relationships/footer" Target="footer2.xml"/><Relationship Id="rId186" Type="http://schemas.openxmlformats.org/officeDocument/2006/relationships/footer" Target="footer12.xml"/><Relationship Id="rId351" Type="http://schemas.openxmlformats.org/officeDocument/2006/relationships/footer" Target="footer28.xml"/><Relationship Id="rId211" Type="http://schemas.openxmlformats.org/officeDocument/2006/relationships/hyperlink" Target="http://link.springer.com/10.1007/978-3-540-93858-3" TargetMode="External"/><Relationship Id="rId232" Type="http://schemas.openxmlformats.org/officeDocument/2006/relationships/hyperlink" Target="https://perinorm-fr.redi-bw.de/perinorm/fulltext.ashx?fulltextid=ae4372165f8d4fa1bb8bff06b0923e46&amp;userid=96f4b659-56a0-45ff-a5be-da1774bd04e8" TargetMode="External"/><Relationship Id="rId253" Type="http://schemas.openxmlformats.org/officeDocument/2006/relationships/header" Target="header20.xml"/><Relationship Id="rId274" Type="http://schemas.openxmlformats.org/officeDocument/2006/relationships/hyperlink" Target="https://doi.org/10.1109/IEEESTD.2005.96469" TargetMode="External"/><Relationship Id="rId295" Type="http://schemas.openxmlformats.org/officeDocument/2006/relationships/hyperlink" Target="https://opensource.org/osd" TargetMode="External"/><Relationship Id="rId309" Type="http://schemas.openxmlformats.org/officeDocument/2006/relationships/hyperlink" Target="https://www.openshift.com/" TargetMode="External"/><Relationship Id="rId320" Type="http://schemas.openxmlformats.org/officeDocument/2006/relationships/hyperlink" Target="https://de.sonatype.com/product-nexus-lifecycle?utm_campaign=NVS&amp;utm_source=ppc&amp;utm_medium=adwords&amp;ahcsource=paid&amp;utm_term=%2Bnexus%20%2Blifecycle&amp;hsa_tgt=kwd-437257894053&amp;hsa_grp=90875397990&amp;hsa_src=s&amp;hsa_net=adwords&amp;hsa_mt=b&amp;hsa_ver=3&amp;hsa_ad=406628330148&amp;hsa_acc=2665806879&amp;hsa_kw=%2Bnexus%20%2Blifecycle&amp;hsa_cam=8625747087&amp;gclid=EAIaIQobChMIgsvQt8mP6AIVh-h3Ch29zQJJEAAYASAAEgK02fD_BwE" TargetMode="External"/><Relationship Id="rId176" Type="http://schemas.openxmlformats.org/officeDocument/2006/relationships/header" Target="header8.xml"/><Relationship Id="rId197" Type="http://schemas.openxmlformats.org/officeDocument/2006/relationships/header" Target="header18.xml"/><Relationship Id="rId341" Type="http://schemas.openxmlformats.org/officeDocument/2006/relationships/image" Target="media/image4.jpg"/><Relationship Id="rId362" Type="http://schemas.openxmlformats.org/officeDocument/2006/relationships/header" Target="header35.xml"/><Relationship Id="rId201" Type="http://schemas.openxmlformats.org/officeDocument/2006/relationships/hyperlink" Target="https://www.volere.org/atomic-requirement-download/" TargetMode="External"/><Relationship Id="rId222" Type="http://schemas.openxmlformats.org/officeDocument/2006/relationships/hyperlink" Target="https://linuxcontainers.org/" TargetMode="External"/><Relationship Id="rId243" Type="http://schemas.openxmlformats.org/officeDocument/2006/relationships/hyperlink" Target="https://perinorm-fr.redi-bw.de/perinorm/fulltext.ashx?fulltextid=94c35b8fadfc4c51853726beaf30dda2&amp;userid=96f4b659-56a0-45ff-a5be-da1774bd04e8" TargetMode="External"/><Relationship Id="rId264" Type="http://schemas.openxmlformats.org/officeDocument/2006/relationships/hyperlink" Target="http://link.springer.com/10.1007/978-3-8348-9346-8" TargetMode="External"/><Relationship Id="rId285" Type="http://schemas.openxmlformats.org/officeDocument/2006/relationships/hyperlink" Target="https://doi.org/10.1007/978-3-658-27692-8" TargetMode="External"/><Relationship Id="rId310" Type="http://schemas.openxmlformats.org/officeDocument/2006/relationships/hyperlink" Target="https://www.redhat.com/de" TargetMode="External"/><Relationship Id="rId166" Type="http://schemas.openxmlformats.org/officeDocument/2006/relationships/header" Target="header3.xml"/><Relationship Id="rId187" Type="http://schemas.openxmlformats.org/officeDocument/2006/relationships/header" Target="header13.xml"/><Relationship Id="rId331" Type="http://schemas.openxmlformats.org/officeDocument/2006/relationships/hyperlink" Target="https://doi.org/10.1007/s12599-009-0071-2" TargetMode="External"/><Relationship Id="rId352" Type="http://schemas.openxmlformats.org/officeDocument/2006/relationships/footer" Target="footer29.xml"/><Relationship Id="rId1" Type="http://schemas.openxmlformats.org/officeDocument/2006/relationships/numbering" Target="numbering.xml"/><Relationship Id="rId212" Type="http://schemas.openxmlformats.org/officeDocument/2006/relationships/hyperlink" Target="http://link.springer.com/10.1007/978-3-540-93858-3" TargetMode="External"/><Relationship Id="rId233" Type="http://schemas.openxmlformats.org/officeDocument/2006/relationships/hyperlink" Target="https://miro.medium.com/max/1024/1*R0DEnf_7sjswuBHouioQFg.jpeg" TargetMode="External"/><Relationship Id="rId254" Type="http://schemas.openxmlformats.org/officeDocument/2006/relationships/footer" Target="footer19.xml"/><Relationship Id="rId275" Type="http://schemas.openxmlformats.org/officeDocument/2006/relationships/hyperlink" Target="https://doi.org/10.1109/IEEESTD.2005.96469" TargetMode="External"/><Relationship Id="rId296" Type="http://schemas.openxmlformats.org/officeDocument/2006/relationships/hyperlink" Target="https://doi.org/10.1109/MCC.2015.51" TargetMode="External"/><Relationship Id="rId300" Type="http://schemas.openxmlformats.org/officeDocument/2006/relationships/hyperlink" Target="http://dx.doi.org/10.1007/978-3-642-05358-0" TargetMode="External"/><Relationship Id="rId177" Type="http://schemas.openxmlformats.org/officeDocument/2006/relationships/footer" Target="footer7.xml"/><Relationship Id="rId198" Type="http://schemas.openxmlformats.org/officeDocument/2006/relationships/footer" Target="footer18.xml"/><Relationship Id="rId321" Type="http://schemas.openxmlformats.org/officeDocument/2006/relationships/hyperlink" Target="https://de.sonatype.com/product-nexus-lifecycle?utm_campaign=NVS&amp;utm_source=ppc&amp;utm_medium=adwords&amp;ahcsource=paid&amp;utm_term=%2Bnexus%20%2Blifecycle&amp;hsa_tgt=kwd-437257894053&amp;hsa_grp=90875397990&amp;hsa_src=s&amp;hsa_net=adwords&amp;hsa_mt=b&amp;hsa_ver=3&amp;hsa_ad=406628330148&amp;hsa_acc=2665806879&amp;hsa_kw=%2Bnexus%20%2Blifecycle&amp;hsa_cam=8625747087&amp;gclid=EAIaIQobChMIgsvQt8mP6AIVh-h3Ch29zQJJEAAYASAAEgK02fD_BwE" TargetMode="External"/><Relationship Id="rId342" Type="http://schemas.openxmlformats.org/officeDocument/2006/relationships/image" Target="media/image5.png"/><Relationship Id="rId363" Type="http://schemas.openxmlformats.org/officeDocument/2006/relationships/footer" Target="footer34.xml"/><Relationship Id="rId202" Type="http://schemas.openxmlformats.org/officeDocument/2006/relationships/hyperlink" Target="https://www.axelos.com/getmedia/5896d51f-ab6c-4843-992b-4f045eab0875/ITIL-4-Foundation-glossary_v0_22.aspx" TargetMode="External"/><Relationship Id="rId223" Type="http://schemas.openxmlformats.org/officeDocument/2006/relationships/hyperlink" Target="https://linuxcontainers.org/" TargetMode="External"/><Relationship Id="rId244" Type="http://schemas.openxmlformats.org/officeDocument/2006/relationships/hyperlink" Target="https://perinorm-fr.redi-bw.de/perinorm/fulltext.ashx?fulltextid=b13c1f6be2f04f0298a6f7c96b1bbad1&amp;userid=96f4b659-56a0-45ff-a5be-da1774bd04e8" TargetMode="External"/><Relationship Id="rId265" Type="http://schemas.openxmlformats.org/officeDocument/2006/relationships/hyperlink" Target="https://de.statista.com/statistik/daten/studie/195760/umfrage/umsatz-mit-cloud-computing-weltweit/" TargetMode="External"/><Relationship Id="rId286" Type="http://schemas.openxmlformats.org/officeDocument/2006/relationships/hyperlink" Target="https://doi.org/10.1007/978-3-658-27692-8" TargetMode="External"/><Relationship Id="rId167" Type="http://schemas.openxmlformats.org/officeDocument/2006/relationships/footer" Target="footer3.xml"/><Relationship Id="rId188" Type="http://schemas.openxmlformats.org/officeDocument/2006/relationships/header" Target="header14.xml"/><Relationship Id="rId311" Type="http://schemas.openxmlformats.org/officeDocument/2006/relationships/hyperlink" Target="https://doi.org/10.1007/978-3-658-20967-4" TargetMode="External"/><Relationship Id="rId332" Type="http://schemas.openxmlformats.org/officeDocument/2006/relationships/hyperlink" Target="http://link.springer.com/10.1007/s12599-009-0071-2" TargetMode="External"/><Relationship Id="rId353" Type="http://schemas.openxmlformats.org/officeDocument/2006/relationships/header" Target="header30.xml"/><Relationship Id="rId213" Type="http://schemas.openxmlformats.org/officeDocument/2006/relationships/hyperlink" Target="https://www.bsi.bund.de/SharedDocs/Downloads/DE/BSI/Publikationen/Broschueren/Leitfaden_zur_Basis-Absicherung.html" TargetMode="External"/><Relationship Id="rId234" Type="http://schemas.openxmlformats.org/officeDocument/2006/relationships/hyperlink" Target="https://miro.medium.com/max/1024/1*R0DEnf_7sjswuBHouioQFg.jpeg" TargetMode="External"/><Relationship Id="rId2" Type="http://schemas.openxmlformats.org/officeDocument/2006/relationships/styles" Target="styles.xml"/><Relationship Id="rId255" Type="http://schemas.openxmlformats.org/officeDocument/2006/relationships/footer" Target="footer20.xml"/><Relationship Id="rId276" Type="http://schemas.openxmlformats.org/officeDocument/2006/relationships/hyperlink" Target="https://doi.org/10.1109/CAMAN.2011.5778816" TargetMode="External"/><Relationship Id="rId297" Type="http://schemas.openxmlformats.org/officeDocument/2006/relationships/hyperlink" Target="https://doi.org/10.1109/MCC.2015.51" TargetMode="External"/><Relationship Id="rId178" Type="http://schemas.openxmlformats.org/officeDocument/2006/relationships/footer" Target="footer8.xml"/><Relationship Id="rId301" Type="http://schemas.openxmlformats.org/officeDocument/2006/relationships/hyperlink" Target="http://dx.doi.org/10.1007/978-3-642-05358-0" TargetMode="External"/><Relationship Id="rId322" Type="http://schemas.openxmlformats.org/officeDocument/2006/relationships/hyperlink" Target="https://de.sonatype.com/product-nexus-lifecycle?utm_campaign=NVS&amp;utm_source=ppc&amp;utm_medium=adwords&amp;ahcsource=paid&amp;utm_term=%2Bnexus%20%2Blifecycle&amp;hsa_tgt=kwd-437257894053&amp;hsa_grp=90875397990&amp;hsa_src=s&amp;hsa_net=adwords&amp;hsa_mt=b&amp;hsa_ver=3&amp;hsa_ad=406628330148&amp;hsa_acc=2665806879&amp;hsa_kw=%2Bnexus%20%2Blifecycle&amp;hsa_cam=8625747087&amp;gclid=EAIaIQobChMIgsvQt8mP6AIVh-h3Ch29zQJJEAAYASAAEgK02fD_BwE" TargetMode="External"/><Relationship Id="rId343" Type="http://schemas.openxmlformats.org/officeDocument/2006/relationships/header" Target="header25.xml"/><Relationship Id="rId364" Type="http://schemas.openxmlformats.org/officeDocument/2006/relationships/footer" Target="footer35.xml"/><Relationship Id="rId199" Type="http://schemas.openxmlformats.org/officeDocument/2006/relationships/hyperlink" Target="https://www.volere.org/atomic-requirement-download/" TargetMode="External"/><Relationship Id="rId203" Type="http://schemas.openxmlformats.org/officeDocument/2006/relationships/hyperlink" Target="https://www.axelos.com/getmedia/5896d51f-ab6c-4843-992b-4f045eab0875/ITIL-4-Foundation-glossary_v0_22.asp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14206</Words>
  <Characters>89504</Characters>
  <Application>Microsoft Office Word</Application>
  <DocSecurity>0</DocSecurity>
  <Lines>745</Lines>
  <Paragraphs>207</Paragraphs>
  <ScaleCrop>false</ScaleCrop>
  <HeadingPairs>
    <vt:vector size="2" baseType="variant">
      <vt:variant>
        <vt:lpstr>Titel</vt:lpstr>
      </vt:variant>
      <vt:variant>
        <vt:i4>1</vt:i4>
      </vt:variant>
    </vt:vector>
  </HeadingPairs>
  <TitlesOfParts>
    <vt:vector size="1" baseType="lpstr">
      <vt:lpstr>Integration einer Container-Umgebung in einen automatisierten Deployment-Prozess und die Untersuchung ihrer Effekte auf diesen</vt:lpstr>
    </vt:vector>
  </TitlesOfParts>
  <Company/>
  <LinksUpToDate>false</LinksUpToDate>
  <CharactersWithSpaces>103503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einer Container-Umgebung in einen automatisierten Deployment-Prozess und die Untersuchung ihrer Effekte auf diesen</dc:title>
  <dc:subject/>
  <dc:creator>Yves Torsten Staudenmaier</dc:creator>
  <cp:keywords/>
  <cp:lastModifiedBy>Yves Staudenmaier</cp:lastModifiedBy>
  <cp:revision>2</cp:revision>
  <dcterms:created xsi:type="dcterms:W3CDTF">2020-03-31T08:08:00Z</dcterms:created>
  <dcterms:modified xsi:type="dcterms:W3CDTF">2020-03-31T08:08:00Z</dcterms:modified>
</cp:coreProperties>
</file>