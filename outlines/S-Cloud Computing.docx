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05B" w:rsidRDefault="00E46BA4" w:rsidP="00E46BA4">
      <w:pPr>
        <w:pStyle w:val="Titel"/>
      </w:pPr>
      <w:r>
        <w:t>Schreibplan: Cloud Computing</w:t>
      </w:r>
    </w:p>
    <w:p w:rsidR="00E46BA4" w:rsidRDefault="000D403A" w:rsidP="000D403A">
      <w:pPr>
        <w:pStyle w:val="Listenabsatz"/>
        <w:numPr>
          <w:ilvl w:val="0"/>
          <w:numId w:val="6"/>
        </w:numPr>
        <w:rPr>
          <w:ins w:id="0" w:author="Yves Staudenmaier" w:date="2020-03-13T12:20:00Z"/>
        </w:rPr>
      </w:pPr>
      <w:r>
        <w:t>Einleitung</w:t>
      </w:r>
    </w:p>
    <w:p w:rsidR="000765A1" w:rsidRDefault="000765A1" w:rsidP="000765A1">
      <w:pPr>
        <w:pStyle w:val="Listenabsatz"/>
        <w:numPr>
          <w:ilvl w:val="1"/>
          <w:numId w:val="6"/>
        </w:numPr>
        <w:rPr>
          <w:ins w:id="1" w:author="Yves Staudenmaier" w:date="2020-03-13T12:20:00Z"/>
        </w:rPr>
      </w:pPr>
      <w:ins w:id="2" w:author="Yves Staudenmaier" w:date="2020-03-13T12:20:00Z">
        <w:r>
          <w:t>Geschichte</w:t>
        </w:r>
      </w:ins>
    </w:p>
    <w:p w:rsidR="000765A1" w:rsidRDefault="000765A1" w:rsidP="000765A1">
      <w:pPr>
        <w:pStyle w:val="Listenabsatz"/>
        <w:numPr>
          <w:ilvl w:val="2"/>
          <w:numId w:val="6"/>
        </w:numPr>
        <w:pPrChange w:id="3" w:author="Yves Staudenmaier" w:date="2020-03-13T12:20:00Z">
          <w:pPr>
            <w:pStyle w:val="Listenabsatz"/>
            <w:numPr>
              <w:numId w:val="6"/>
            </w:numPr>
            <w:ind w:hanging="360"/>
          </w:pPr>
        </w:pPrChange>
      </w:pPr>
      <w:ins w:id="4" w:author="Yves Staudenmaier" w:date="2020-03-13T12:20:00Z">
        <w:r>
          <w:t xml:space="preserve">Herkunft: Cloud vs. </w:t>
        </w:r>
        <w:proofErr w:type="spellStart"/>
        <w:r>
          <w:t>Grid</w:t>
        </w:r>
      </w:ins>
      <w:bookmarkStart w:id="5" w:name="_GoBack"/>
      <w:bookmarkEnd w:id="5"/>
      <w:proofErr w:type="spellEnd"/>
    </w:p>
    <w:p w:rsidR="000D403A" w:rsidDel="007F09EE" w:rsidRDefault="007F09EE" w:rsidP="007F09EE">
      <w:pPr>
        <w:pStyle w:val="Listenabsatz"/>
        <w:numPr>
          <w:ilvl w:val="1"/>
          <w:numId w:val="6"/>
        </w:numPr>
        <w:rPr>
          <w:del w:id="6" w:author="Yves Staudenmaier" w:date="2020-03-13T09:41:00Z"/>
        </w:rPr>
      </w:pPr>
      <w:ins w:id="7" w:author="Yves Staudenmaier" w:date="2020-03-13T09:41:00Z">
        <w:r>
          <w:t>Begriffserklärung</w:t>
        </w:r>
      </w:ins>
      <w:del w:id="8" w:author="Yves Staudenmaier" w:date="2020-03-13T09:41:00Z">
        <w:r w:rsidR="000D403A" w:rsidDel="007F09EE">
          <w:delText>Was ist Cloud?</w:delText>
        </w:r>
      </w:del>
    </w:p>
    <w:p w:rsidR="007F09EE" w:rsidRDefault="007F09EE" w:rsidP="000D403A">
      <w:pPr>
        <w:pStyle w:val="Listenabsatz"/>
        <w:numPr>
          <w:ilvl w:val="1"/>
          <w:numId w:val="6"/>
        </w:numPr>
        <w:rPr>
          <w:ins w:id="9" w:author="Yves Staudenmaier" w:date="2020-03-13T09:42:00Z"/>
        </w:rPr>
      </w:pPr>
    </w:p>
    <w:p w:rsidR="007F09EE" w:rsidDel="007F09EE" w:rsidRDefault="007F09EE" w:rsidP="007F09EE">
      <w:pPr>
        <w:pStyle w:val="Listenabsatz"/>
        <w:numPr>
          <w:ilvl w:val="1"/>
          <w:numId w:val="6"/>
        </w:numPr>
        <w:rPr>
          <w:del w:id="10" w:author="Yves Staudenmaier" w:date="2020-03-13T09:42:00Z"/>
          <w:moveTo w:id="11" w:author="Yves Staudenmaier" w:date="2020-03-13T09:41:00Z"/>
        </w:rPr>
      </w:pPr>
      <w:moveToRangeStart w:id="12" w:author="Yves Staudenmaier" w:date="2020-03-13T09:41:00Z" w:name="move34984934"/>
      <w:moveTo w:id="13" w:author="Yves Staudenmaier" w:date="2020-03-13T09:41:00Z">
        <w:r>
          <w:t xml:space="preserve">Definition </w:t>
        </w:r>
      </w:moveTo>
    </w:p>
    <w:moveToRangeEnd w:id="12"/>
    <w:p w:rsidR="007F09EE" w:rsidRDefault="007F09EE">
      <w:pPr>
        <w:pStyle w:val="Listenabsatz"/>
        <w:numPr>
          <w:ilvl w:val="1"/>
          <w:numId w:val="6"/>
        </w:numPr>
        <w:rPr>
          <w:ins w:id="14" w:author="Yves Staudenmaier" w:date="2020-03-13T09:41:00Z"/>
        </w:rPr>
      </w:pPr>
    </w:p>
    <w:p w:rsidR="00407156" w:rsidDel="000765A1" w:rsidRDefault="000D403A">
      <w:pPr>
        <w:pStyle w:val="Listenabsatz"/>
        <w:numPr>
          <w:ilvl w:val="2"/>
          <w:numId w:val="6"/>
        </w:numPr>
        <w:rPr>
          <w:del w:id="15" w:author="Yves Staudenmaier" w:date="2020-03-13T12:20:00Z"/>
        </w:rPr>
        <w:pPrChange w:id="16" w:author="Yves Staudenmaier" w:date="2020-03-13T09:42:00Z">
          <w:pPr>
            <w:pStyle w:val="Listenabsatz"/>
            <w:numPr>
              <w:ilvl w:val="1"/>
              <w:numId w:val="6"/>
            </w:numPr>
            <w:ind w:left="1440" w:hanging="360"/>
          </w:pPr>
        </w:pPrChange>
      </w:pPr>
      <w:del w:id="17" w:author="Yves Staudenmaier" w:date="2020-03-13T12:20:00Z">
        <w:r w:rsidDel="000765A1">
          <w:delText>Geschichte</w:delText>
        </w:r>
      </w:del>
    </w:p>
    <w:p w:rsidR="000D403A" w:rsidDel="007F09EE" w:rsidRDefault="000D403A" w:rsidP="000D403A">
      <w:pPr>
        <w:pStyle w:val="Listenabsatz"/>
        <w:numPr>
          <w:ilvl w:val="1"/>
          <w:numId w:val="6"/>
        </w:numPr>
        <w:rPr>
          <w:moveFrom w:id="18" w:author="Yves Staudenmaier" w:date="2020-03-13T09:41:00Z"/>
        </w:rPr>
      </w:pPr>
      <w:moveFromRangeStart w:id="19" w:author="Yves Staudenmaier" w:date="2020-03-13T09:41:00Z" w:name="move34984934"/>
      <w:moveFrom w:id="20" w:author="Yves Staudenmaier" w:date="2020-03-13T09:41:00Z">
        <w:r w:rsidDel="007F09EE">
          <w:t xml:space="preserve">Definition </w:t>
        </w:r>
      </w:moveFrom>
    </w:p>
    <w:moveFromRangeEnd w:id="19"/>
    <w:p w:rsidR="000D403A" w:rsidRDefault="000D403A" w:rsidP="000D403A">
      <w:pPr>
        <w:pStyle w:val="Listenabsatz"/>
        <w:numPr>
          <w:ilvl w:val="1"/>
          <w:numId w:val="6"/>
        </w:numPr>
      </w:pPr>
      <w:r>
        <w:t>Charakteristika</w:t>
      </w:r>
      <w:ins w:id="21" w:author="Yves Staudenmaier" w:date="2020-03-13T10:26:00Z">
        <w:r w:rsidR="0042471A">
          <w:t xml:space="preserve"> (Cloud Computing: </w:t>
        </w:r>
        <w:proofErr w:type="spellStart"/>
        <w:r w:rsidR="0042471A">
          <w:t>paper</w:t>
        </w:r>
        <w:proofErr w:type="spellEnd"/>
        <w:r w:rsidR="0042471A">
          <w:t xml:space="preserve"> von Laura </w:t>
        </w:r>
        <w:proofErr w:type="spellStart"/>
        <w:r w:rsidR="0042471A">
          <w:t>Savu</w:t>
        </w:r>
        <w:proofErr w:type="spellEnd"/>
        <w:r w:rsidR="0042471A">
          <w:t>)</w:t>
        </w:r>
      </w:ins>
    </w:p>
    <w:p w:rsidR="000D403A" w:rsidRDefault="000D403A" w:rsidP="000D403A">
      <w:pPr>
        <w:pStyle w:val="Listenabsatz"/>
        <w:numPr>
          <w:ilvl w:val="0"/>
          <w:numId w:val="6"/>
        </w:numPr>
      </w:pPr>
      <w:r>
        <w:t xml:space="preserve">Organisationen 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Public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private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hybrid</w:t>
      </w:r>
    </w:p>
    <w:p w:rsidR="000D403A" w:rsidRDefault="000D403A" w:rsidP="000D403A">
      <w:pPr>
        <w:pStyle w:val="Listenabsatz"/>
        <w:numPr>
          <w:ilvl w:val="0"/>
          <w:numId w:val="6"/>
        </w:numPr>
      </w:pPr>
      <w:r>
        <w:t xml:space="preserve">Service Models SPI </w:t>
      </w:r>
      <w:r>
        <w:sym w:font="Wingdings" w:char="F0E0"/>
      </w:r>
      <w:r>
        <w:t xml:space="preserve"> Beispiele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IaaS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PaaS</w:t>
      </w:r>
    </w:p>
    <w:p w:rsidR="000D403A" w:rsidRDefault="000D403A" w:rsidP="000D403A">
      <w:pPr>
        <w:pStyle w:val="Listenabsatz"/>
        <w:numPr>
          <w:ilvl w:val="1"/>
          <w:numId w:val="6"/>
        </w:numPr>
      </w:pPr>
      <w:r>
        <w:t>SaaS</w:t>
      </w:r>
    </w:p>
    <w:p w:rsidR="000D403A" w:rsidRDefault="00A6089C" w:rsidP="000D403A">
      <w:pPr>
        <w:pStyle w:val="Listenabsatz"/>
        <w:numPr>
          <w:ilvl w:val="0"/>
          <w:numId w:val="6"/>
        </w:numPr>
      </w:pPr>
      <w:r>
        <w:t>Cloud: Herausforderungen</w:t>
      </w:r>
    </w:p>
    <w:p w:rsidR="00A6089C" w:rsidRDefault="00A6089C" w:rsidP="00A6089C">
      <w:pPr>
        <w:pStyle w:val="Listenabsatz"/>
        <w:numPr>
          <w:ilvl w:val="1"/>
          <w:numId w:val="6"/>
        </w:numPr>
      </w:pPr>
      <w:r>
        <w:t>Entreprise</w:t>
      </w:r>
    </w:p>
    <w:p w:rsidR="00A6089C" w:rsidRDefault="00407156" w:rsidP="00A6089C">
      <w:pPr>
        <w:pStyle w:val="Listenabsatz"/>
        <w:numPr>
          <w:ilvl w:val="1"/>
          <w:numId w:val="6"/>
        </w:numPr>
        <w:rPr>
          <w:ins w:id="22" w:author="Yves Staudenmaier" w:date="2020-03-13T12:16:00Z"/>
        </w:rPr>
      </w:pPr>
      <w:r>
        <w:t>A</w:t>
      </w:r>
      <w:r w:rsidR="00A6089C">
        <w:t>llgemein</w:t>
      </w:r>
    </w:p>
    <w:p w:rsidR="000765A1" w:rsidRDefault="000765A1" w:rsidP="000765A1">
      <w:pPr>
        <w:pStyle w:val="Listenabsatz"/>
        <w:numPr>
          <w:ilvl w:val="0"/>
          <w:numId w:val="6"/>
        </w:numPr>
        <w:rPr>
          <w:ins w:id="23" w:author="Yves Staudenmaier" w:date="2020-03-13T09:43:00Z"/>
        </w:rPr>
        <w:pPrChange w:id="24" w:author="Yves Staudenmaier" w:date="2020-03-13T12:16:00Z">
          <w:pPr>
            <w:pStyle w:val="Listenabsatz"/>
            <w:numPr>
              <w:ilvl w:val="1"/>
              <w:numId w:val="6"/>
            </w:numPr>
            <w:ind w:left="1440" w:hanging="360"/>
          </w:pPr>
        </w:pPrChange>
      </w:pPr>
      <w:ins w:id="25" w:author="Yves Staudenmaier" w:date="2020-03-13T12:16:00Z">
        <w:r>
          <w:t>Business Benefits</w:t>
        </w:r>
      </w:ins>
    </w:p>
    <w:p w:rsidR="00407156" w:rsidRDefault="00407156" w:rsidP="00407156">
      <w:pPr>
        <w:pStyle w:val="Listenabsatz"/>
        <w:numPr>
          <w:ilvl w:val="0"/>
          <w:numId w:val="6"/>
        </w:numPr>
        <w:rPr>
          <w:ins w:id="26" w:author="Yves Staudenmaier" w:date="2020-03-13T10:25:00Z"/>
        </w:rPr>
      </w:pPr>
      <w:ins w:id="27" w:author="Yves Staudenmaier" w:date="2020-03-13T09:43:00Z">
        <w:r>
          <w:t xml:space="preserve">Kurz: KPIs </w:t>
        </w:r>
        <w:r w:rsidR="00B46E99">
          <w:t xml:space="preserve">für Software </w:t>
        </w:r>
        <w:proofErr w:type="spellStart"/>
        <w:r w:rsidR="00B46E99">
          <w:t>as</w:t>
        </w:r>
        <w:proofErr w:type="spellEnd"/>
        <w:r w:rsidR="00B46E99">
          <w:t xml:space="preserve"> a Service ?</w:t>
        </w:r>
      </w:ins>
    </w:p>
    <w:p w:rsidR="0042471A" w:rsidRPr="00E46BA4" w:rsidRDefault="0042471A">
      <w:pPr>
        <w:pStyle w:val="Listenabsatz"/>
        <w:numPr>
          <w:ilvl w:val="0"/>
          <w:numId w:val="6"/>
        </w:numPr>
        <w:pPrChange w:id="28" w:author="Yves Staudenmaier" w:date="2020-03-13T09:43:00Z">
          <w:pPr>
            <w:pStyle w:val="Listenabsatz"/>
            <w:numPr>
              <w:ilvl w:val="1"/>
              <w:numId w:val="6"/>
            </w:numPr>
            <w:ind w:left="1440" w:hanging="360"/>
          </w:pPr>
        </w:pPrChange>
      </w:pPr>
      <w:ins w:id="29" w:author="Yves Staudenmaier" w:date="2020-03-13T10:25:00Z">
        <w:r>
          <w:t xml:space="preserve">Kurze Privatsphäre </w:t>
        </w:r>
      </w:ins>
      <w:ins w:id="30" w:author="Yves Staudenmaier" w:date="2020-03-13T10:26:00Z">
        <w:r>
          <w:t xml:space="preserve">Diskussion </w:t>
        </w:r>
      </w:ins>
    </w:p>
    <w:sectPr w:rsidR="0042471A" w:rsidRPr="00E46BA4" w:rsidSect="00AA18BE">
      <w:pgSz w:w="11906" w:h="16838"/>
      <w:pgMar w:top="1417" w:right="141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F52" w:rsidRDefault="00293F52" w:rsidP="00CF1BBD">
      <w:r>
        <w:separator/>
      </w:r>
    </w:p>
  </w:endnote>
  <w:endnote w:type="continuationSeparator" w:id="0">
    <w:p w:rsidR="00293F52" w:rsidRDefault="00293F52" w:rsidP="00CF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arkasse Rg">
    <w:altName w:val="Calibri"/>
    <w:charset w:val="00"/>
    <w:family w:val="swiss"/>
    <w:pitch w:val="variable"/>
    <w:sig w:usb0="80000027" w:usb1="50000053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F52" w:rsidRDefault="00293F52" w:rsidP="00CF1BBD">
      <w:r>
        <w:separator/>
      </w:r>
    </w:p>
  </w:footnote>
  <w:footnote w:type="continuationSeparator" w:id="0">
    <w:p w:rsidR="00293F52" w:rsidRDefault="00293F52" w:rsidP="00CF1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ECB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4D1A5F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6B3735"/>
    <w:multiLevelType w:val="multilevel"/>
    <w:tmpl w:val="89EEE6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2512148"/>
    <w:multiLevelType w:val="hybridMultilevel"/>
    <w:tmpl w:val="E8746E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C09B4"/>
    <w:multiLevelType w:val="multilevel"/>
    <w:tmpl w:val="B276D7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05598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ves Staudenmaier">
    <w15:presenceInfo w15:providerId="AD" w15:userId="S::Yves.Staudenmaier@bwedu.de::e31ec8d8-a178-4185-8ce8-91571e83b0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id" w:val="4294e77c-7bbd-461d-9392-94e7a10d212d"/>
  </w:docVars>
  <w:rsids>
    <w:rsidRoot w:val="00E46BA4"/>
    <w:rsid w:val="000765A1"/>
    <w:rsid w:val="000D403A"/>
    <w:rsid w:val="001900A8"/>
    <w:rsid w:val="00255266"/>
    <w:rsid w:val="00293F52"/>
    <w:rsid w:val="002F5B98"/>
    <w:rsid w:val="00336CCE"/>
    <w:rsid w:val="00377416"/>
    <w:rsid w:val="003D1AEC"/>
    <w:rsid w:val="00407156"/>
    <w:rsid w:val="0042471A"/>
    <w:rsid w:val="004D766C"/>
    <w:rsid w:val="0061380A"/>
    <w:rsid w:val="00622214"/>
    <w:rsid w:val="00632421"/>
    <w:rsid w:val="006C557B"/>
    <w:rsid w:val="007220D6"/>
    <w:rsid w:val="00731A96"/>
    <w:rsid w:val="007F09EE"/>
    <w:rsid w:val="007F7E8B"/>
    <w:rsid w:val="00873ABC"/>
    <w:rsid w:val="008B4C41"/>
    <w:rsid w:val="00932824"/>
    <w:rsid w:val="00A14544"/>
    <w:rsid w:val="00A2405B"/>
    <w:rsid w:val="00A6089C"/>
    <w:rsid w:val="00AA18BE"/>
    <w:rsid w:val="00AF0183"/>
    <w:rsid w:val="00B36EAC"/>
    <w:rsid w:val="00B46E99"/>
    <w:rsid w:val="00C1222D"/>
    <w:rsid w:val="00CF1BBD"/>
    <w:rsid w:val="00E033CD"/>
    <w:rsid w:val="00E46BA4"/>
    <w:rsid w:val="00E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AD99"/>
  <w15:chartTrackingRefBased/>
  <w15:docId w15:val="{080653F7-EC1F-4AE4-9504-6B412514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arkasse Rg" w:eastAsiaTheme="minorHAnsi" w:hAnsi="Sparkasse Rg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5266"/>
    <w:pPr>
      <w:keepNext/>
      <w:keepLines/>
      <w:tabs>
        <w:tab w:val="left" w:pos="567"/>
      </w:tabs>
      <w:spacing w:before="240" w:after="12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5266"/>
    <w:pPr>
      <w:keepNext/>
      <w:keepLines/>
      <w:tabs>
        <w:tab w:val="left" w:pos="567"/>
      </w:tabs>
      <w:spacing w:before="24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5266"/>
    <w:pPr>
      <w:keepNext/>
      <w:keepLines/>
      <w:tabs>
        <w:tab w:val="left" w:pos="851"/>
      </w:tabs>
      <w:spacing w:before="24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33CD"/>
    <w:pPr>
      <w:keepNext/>
      <w:keepLines/>
      <w:tabs>
        <w:tab w:val="left" w:pos="851"/>
      </w:tabs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526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26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26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26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26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C4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5526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526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5266"/>
    <w:rPr>
      <w:rFonts w:asciiTheme="majorHAnsi" w:eastAsiaTheme="majorEastAsia" w:hAnsiTheme="majorHAnsi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33CD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5266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266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526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E033CD"/>
    <w:pPr>
      <w:pBdr>
        <w:bottom w:val="single" w:sz="8" w:space="4" w:color="FF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33C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33CD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33CD"/>
    <w:rPr>
      <w:rFonts w:asciiTheme="majorHAnsi" w:eastAsiaTheme="majorEastAsia" w:hAnsiTheme="majorHAnsi" w:cstheme="majorBidi"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033CD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E033CD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033CD"/>
    <w:rPr>
      <w:b/>
      <w:bCs/>
      <w:i/>
      <w:iCs/>
      <w:color w:val="FF0000" w:themeColor="accent1"/>
    </w:rPr>
  </w:style>
  <w:style w:type="character" w:styleId="Fett">
    <w:name w:val="Strong"/>
    <w:basedOn w:val="Absatz-Standardschriftart"/>
    <w:uiPriority w:val="22"/>
    <w:qFormat/>
    <w:rsid w:val="00E033C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C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AA18BE"/>
    <w:pPr>
      <w:spacing w:before="120" w:after="200"/>
    </w:pPr>
    <w:rPr>
      <w:b/>
      <w:bCs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AA18BE"/>
    <w:pPr>
      <w:tabs>
        <w:tab w:val="left" w:pos="567"/>
        <w:tab w:val="right" w:leader="dot" w:pos="9072"/>
      </w:tabs>
      <w:spacing w:before="240" w:after="120"/>
      <w:ind w:left="567" w:right="851" w:hanging="567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CF1BBD"/>
    <w:pPr>
      <w:tabs>
        <w:tab w:val="left" w:pos="1134"/>
        <w:tab w:val="right" w:leader="dot" w:pos="9072"/>
      </w:tabs>
      <w:spacing w:after="120"/>
      <w:ind w:left="1134" w:right="851" w:hanging="567"/>
    </w:pPr>
  </w:style>
  <w:style w:type="paragraph" w:styleId="Verzeichnis3">
    <w:name w:val="toc 3"/>
    <w:basedOn w:val="Standard"/>
    <w:next w:val="Standard"/>
    <w:autoRedefine/>
    <w:uiPriority w:val="39"/>
    <w:unhideWhenUsed/>
    <w:rsid w:val="00CF1BBD"/>
    <w:pPr>
      <w:tabs>
        <w:tab w:val="left" w:pos="1985"/>
        <w:tab w:val="right" w:leader="dot" w:pos="9072"/>
      </w:tabs>
      <w:spacing w:after="120"/>
      <w:ind w:left="1985" w:right="851" w:hanging="851"/>
    </w:pPr>
  </w:style>
  <w:style w:type="character" w:styleId="Hyperlink">
    <w:name w:val="Hyperlink"/>
    <w:basedOn w:val="Absatz-Standardschriftart"/>
    <w:uiPriority w:val="99"/>
    <w:unhideWhenUsed/>
    <w:rsid w:val="00AA18BE"/>
    <w:rPr>
      <w:color w:val="3366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F1BBD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F1BBD"/>
  </w:style>
  <w:style w:type="character" w:styleId="Funotenzeichen">
    <w:name w:val="footnote reference"/>
    <w:basedOn w:val="Absatz-Standardschriftart"/>
    <w:uiPriority w:val="99"/>
    <w:semiHidden/>
    <w:unhideWhenUsed/>
    <w:rsid w:val="00CF1BB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405B"/>
  </w:style>
  <w:style w:type="paragraph" w:styleId="Fuzeile">
    <w:name w:val="footer"/>
    <w:basedOn w:val="Standard"/>
    <w:link w:val="FuzeileZchn"/>
    <w:uiPriority w:val="99"/>
    <w:unhideWhenUsed/>
    <w:rsid w:val="00A240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405B"/>
  </w:style>
  <w:style w:type="paragraph" w:styleId="KeinLeerraum">
    <w:name w:val="No Spacing"/>
    <w:uiPriority w:val="1"/>
    <w:qFormat/>
    <w:rsid w:val="00A2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SV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FF0000"/>
      </a:accent1>
      <a:accent2>
        <a:srgbClr val="FFCC00"/>
      </a:accent2>
      <a:accent3>
        <a:srgbClr val="FF9900"/>
      </a:accent3>
      <a:accent4>
        <a:srgbClr val="00CCFF"/>
      </a:accent4>
      <a:accent5>
        <a:srgbClr val="339966"/>
      </a:accent5>
      <a:accent6>
        <a:srgbClr val="99CC00"/>
      </a:accent6>
      <a:hlink>
        <a:srgbClr val="3366FF"/>
      </a:hlink>
      <a:folHlink>
        <a:srgbClr val="800080"/>
      </a:folHlink>
    </a:clrScheme>
    <a:fontScheme name="SV">
      <a:majorFont>
        <a:latin typeface="Sparkasse Rg"/>
        <a:ea typeface=""/>
        <a:cs typeface=""/>
      </a:majorFont>
      <a:minorFont>
        <a:latin typeface="Sparkasse Rg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3EA76-A74A-4109-A369-DFA18ACE8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Torsten Staudenmaier</dc:creator>
  <cp:keywords/>
  <dc:description/>
  <cp:lastModifiedBy>Yves Staudenmaier</cp:lastModifiedBy>
  <cp:revision>6</cp:revision>
  <dcterms:created xsi:type="dcterms:W3CDTF">2020-03-12T09:36:00Z</dcterms:created>
  <dcterms:modified xsi:type="dcterms:W3CDTF">2020-03-13T11:20:00Z</dcterms:modified>
</cp:coreProperties>
</file>