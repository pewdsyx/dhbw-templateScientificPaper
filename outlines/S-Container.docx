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E98D2A" w14:textId="1B3C83FD" w:rsidR="000572E6" w:rsidRDefault="00C874F2" w:rsidP="00C874F2">
      <w:pPr>
        <w:pStyle w:val="Titel"/>
      </w:pPr>
      <w:r>
        <w:t>Schreibplan: Container</w:t>
      </w:r>
    </w:p>
    <w:p w14:paraId="0D125F38" w14:textId="77777777" w:rsidR="00EA7D09" w:rsidRPr="00EA7D09" w:rsidRDefault="00EA7D09" w:rsidP="00EA7D09">
      <w:pPr>
        <w:spacing w:after="0" w:line="240" w:lineRule="auto"/>
        <w:ind w:hanging="480"/>
        <w:rPr>
          <w:ins w:id="0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1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“IEEE Xplore Full Text PDF.” Accessed January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"https://ieeexplore.ieee.org/ielx7/6509491/7036253/07036275.pdf?tp=&amp;arnumber=7036275&amp;isnumber=7036253&amp;ref=aHR0cHM6Ly9pZWVleHBsb3JlLmllZWUub3JnL2Fic3RyYWN0L2RvY3VtZW50LzcwMzYyNzU="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https://ieeexplore.ieee.org/ielx7/6509491/7036253/07036275.pdf?tp=&amp;arnumber=7036275&amp;isnumber=7036253&amp;ref=aHR0cHM6Ly9pZWVleHBsb3JlLmllZWUub3JnL2Fic3RyYWN0L2RvY3VtZW50LzcwMzYyNzU=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61DA5BE8" w14:textId="77777777" w:rsidR="00EA7D09" w:rsidRPr="00EA7D09" w:rsidRDefault="00EA7D09" w:rsidP="00EA7D09">
      <w:pPr>
        <w:spacing w:after="0" w:line="240" w:lineRule="auto"/>
        <w:ind w:hanging="480"/>
        <w:rPr>
          <w:ins w:id="2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3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“IEEE Xplore Full Text PDF.” Accessed January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"https://ieeexplore.ieee.org/ielx7/6509491/7742214/07742298.pdf?tp=&amp;arnumber=7742298&amp;isnumber=7742214&amp;ref=aHR0cHM6Ly9pZWVleHBsb3JlLmllZWUub3JnL2Fic3RyYWN0L2RvY3VtZW50Lzc3NDIyOTg="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https://ieeexplore.ieee.org/ielx7/6509491/7742214/07742298.pdf?tp=&amp;arnumber=7742298&amp;isnumber=7742214&amp;ref=aHR0cHM6Ly9pZWVleHBsb3JlLmllZWUub3JnL2Fic3RyYWN0L2RvY3VtZW50Lzc3NDIyOTg=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5355B255" w14:textId="77777777" w:rsidR="00EA7D09" w:rsidRPr="00EA7D09" w:rsidRDefault="00EA7D09" w:rsidP="00EA7D09">
      <w:pPr>
        <w:spacing w:after="0" w:line="240" w:lineRule="auto"/>
        <w:ind w:hanging="480"/>
        <w:rPr>
          <w:ins w:id="4" w:author="Yves Staudenmaier" w:date="2020-03-13T17:06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5" w:author="Yves Staudenmaier" w:date="2020-03-13T17:06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“Kharb - 2016 - Automated Deployment of Software Containers Using .Pdf.” Accessed January 24, 2020. 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"http://www.ijeter.everscience.org/Manuscripts/Volume-4/Issue-10/Vol-4-issue-10-M-01.pdf" </w:instrTex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EA7D0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http://www.ijeter.everscience.org/Manuscripts/Volume-4/Issue-10/Vol-4-issue-10-M-01.pdf</w:t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05F79435" w14:textId="77777777" w:rsidR="00EA7D09" w:rsidRPr="00EA7D09" w:rsidRDefault="00EA7D09" w:rsidP="00EA7D09">
      <w:pPr>
        <w:spacing w:after="0" w:line="240" w:lineRule="auto"/>
        <w:ind w:hanging="480"/>
        <w:rPr>
          <w:ins w:id="6" w:author="Yves Staudenmaier" w:date="2020-03-13T17:07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7" w:author="Yves Staudenmaier" w:date="2020-03-13T17:07:00Z">
        <w:r w:rsidRPr="00EA7D09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“Singh and Singh - 2016 - Containers &amp; Docker Emerging Roles &amp; Future of Cl.Pdf,” n.d.</w:t>
        </w:r>
      </w:ins>
    </w:p>
    <w:p w14:paraId="145C4A32" w14:textId="77777777" w:rsidR="00BC129C" w:rsidRPr="00BC129C" w:rsidRDefault="00BC129C" w:rsidP="00BC129C">
      <w:pPr>
        <w:spacing w:after="0" w:line="240" w:lineRule="auto"/>
        <w:ind w:hanging="480"/>
        <w:rPr>
          <w:ins w:id="8" w:author="Yves Staudenmaier" w:date="2020-03-13T17:07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9" w:author="Yves Staudenmaier" w:date="2020-03-13T17:07:00Z"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“Dua et al. - 2014 - Virtualization vs Containerization to Support PaaS.Pdf,” n.d.</w:t>
        </w:r>
      </w:ins>
    </w:p>
    <w:p w14:paraId="0D7F7CBE" w14:textId="77777777" w:rsidR="00BC129C" w:rsidRPr="00BC129C" w:rsidRDefault="00BC129C" w:rsidP="00BC129C">
      <w:pPr>
        <w:spacing w:after="0" w:line="240" w:lineRule="auto"/>
        <w:ind w:hanging="480"/>
        <w:rPr>
          <w:ins w:id="10" w:author="Yves Staudenmaier" w:date="2020-03-13T17:08:00Z"/>
          <w:rFonts w:ascii="Times New Roman" w:eastAsia="Times New Roman" w:hAnsi="Times New Roman" w:cs="Times New Roman"/>
          <w:sz w:val="24"/>
          <w:szCs w:val="24"/>
          <w:lang w:eastAsia="de-DE"/>
        </w:rPr>
      </w:pPr>
      <w:ins w:id="11" w:author="Yves Staudenmaier" w:date="2020-03-13T17:08:00Z"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Pahl, Claus. “Containerization and the PaaS Cloud.” </w:t>
        </w:r>
        <w:r w:rsidRPr="00BC129C">
          <w:rPr>
            <w:rFonts w:ascii="Times New Roman" w:eastAsia="Times New Roman" w:hAnsi="Times New Roman" w:cs="Times New Roman"/>
            <w:i/>
            <w:iCs/>
            <w:sz w:val="24"/>
            <w:szCs w:val="24"/>
            <w:lang w:eastAsia="de-DE"/>
          </w:rPr>
          <w:t>IEEE Cloud Computing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 xml:space="preserve"> 2, no. 3 (May 2015): 24–31. 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begin"/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instrText xml:space="preserve"> HYPERLINK "https://doi.org/10.1109/MCC.2015.51" </w:instrTex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separate"/>
        </w:r>
        <w:r w:rsidRPr="00BC129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DE"/>
          </w:rPr>
          <w:t>https://doi.org/10.1109/MCC.2015.51</w:t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fldChar w:fldCharType="end"/>
        </w:r>
        <w:r w:rsidRPr="00BC129C">
          <w:rPr>
            <w:rFonts w:ascii="Times New Roman" w:eastAsia="Times New Roman" w:hAnsi="Times New Roman" w:cs="Times New Roman"/>
            <w:sz w:val="24"/>
            <w:szCs w:val="24"/>
            <w:lang w:eastAsia="de-DE"/>
          </w:rPr>
          <w:t>.</w:t>
        </w:r>
      </w:ins>
    </w:p>
    <w:p w14:paraId="7BA048FD" w14:textId="07CDB2BD" w:rsidR="00C874F2" w:rsidRDefault="00C874F2" w:rsidP="00C874F2">
      <w:pPr>
        <w:rPr>
          <w:ins w:id="12" w:author="Yves Torsten Staudenmaier" w:date="2020-03-16T11:25:00Z"/>
        </w:rPr>
      </w:pPr>
    </w:p>
    <w:p w14:paraId="794EBC0C" w14:textId="5C910BD3" w:rsidR="00DD7ECB" w:rsidRDefault="00DD7ECB" w:rsidP="00C874F2">
      <w:pPr>
        <w:rPr>
          <w:ins w:id="13" w:author="Yves Torsten Staudenmaier" w:date="2020-03-16T11:25:00Z"/>
        </w:rPr>
      </w:pPr>
    </w:p>
    <w:p w14:paraId="437F740B" w14:textId="37AD2F28" w:rsidR="00DD7ECB" w:rsidRDefault="00DD7ECB" w:rsidP="00DD7ECB">
      <w:pPr>
        <w:pStyle w:val="Listenabsatz"/>
        <w:numPr>
          <w:ilvl w:val="0"/>
          <w:numId w:val="1"/>
        </w:numPr>
        <w:rPr>
          <w:ins w:id="14" w:author="Yves Torsten Staudenmaier" w:date="2020-03-16T11:29:00Z"/>
        </w:rPr>
      </w:pPr>
      <w:ins w:id="15" w:author="Yves Torsten Staudenmaier" w:date="2020-03-16T11:29:00Z">
        <w:r>
          <w:t>Einleitung</w:t>
        </w:r>
      </w:ins>
    </w:p>
    <w:p w14:paraId="09F6F052" w14:textId="1EDC370A" w:rsidR="00DD7ECB" w:rsidRDefault="00DD7ECB" w:rsidP="00DD7ECB">
      <w:pPr>
        <w:pStyle w:val="Listenabsatz"/>
        <w:numPr>
          <w:ilvl w:val="1"/>
          <w:numId w:val="1"/>
        </w:numPr>
        <w:rPr>
          <w:ins w:id="16" w:author="Yves Torsten Staudenmaier" w:date="2020-03-16T11:29:00Z"/>
        </w:rPr>
      </w:pPr>
      <w:ins w:id="17" w:author="Yves Torsten Staudenmaier" w:date="2020-03-16T11:29:00Z">
        <w:r>
          <w:t>Geschichte/Herkunft</w:t>
        </w:r>
      </w:ins>
    </w:p>
    <w:p w14:paraId="53F42C7B" w14:textId="074BF167" w:rsidR="00DD7ECB" w:rsidRDefault="00DD7ECB" w:rsidP="00DD7ECB">
      <w:pPr>
        <w:pStyle w:val="Listenabsatz"/>
        <w:numPr>
          <w:ilvl w:val="1"/>
          <w:numId w:val="1"/>
        </w:numPr>
        <w:rPr>
          <w:ins w:id="18" w:author="Yves Staudenmaier" w:date="2020-03-17T10:37:00Z"/>
        </w:rPr>
      </w:pPr>
      <w:ins w:id="19" w:author="Yves Torsten Staudenmaier" w:date="2020-03-16T11:30:00Z">
        <w:r>
          <w:t>Konzepte/fundamentals</w:t>
        </w:r>
      </w:ins>
      <w:ins w:id="20" w:author="Yves Torsten Staudenmaier" w:date="2020-03-16T11:31:00Z">
        <w:r>
          <w:t>/Architektur</w:t>
        </w:r>
      </w:ins>
      <w:ins w:id="21" w:author="Yves Staudenmaier" w:date="2020-03-17T09:18:00Z">
        <w:r w:rsidR="004B2A8E">
          <w:t xml:space="preserve"> (Pah</w:t>
        </w:r>
      </w:ins>
      <w:ins w:id="22" w:author="Yves Staudenmaier" w:date="2020-03-17T09:19:00Z">
        <w:r w:rsidR="004B2A8E">
          <w:t>l: Abbildung nutzen?)</w:t>
        </w:r>
      </w:ins>
    </w:p>
    <w:p w14:paraId="0778C39B" w14:textId="3D12EF81" w:rsidR="0038576B" w:rsidRDefault="0038576B" w:rsidP="00DD7ECB">
      <w:pPr>
        <w:pStyle w:val="Listenabsatz"/>
        <w:numPr>
          <w:ilvl w:val="1"/>
          <w:numId w:val="1"/>
        </w:numPr>
        <w:rPr>
          <w:ins w:id="23" w:author="Yves Torsten Staudenmaier" w:date="2020-03-16T11:30:00Z"/>
        </w:rPr>
      </w:pPr>
      <w:ins w:id="24" w:author="Yves Staudenmaier" w:date="2020-03-17T10:37:00Z">
        <w:r>
          <w:t>Docker als de-facto Standard</w:t>
        </w:r>
      </w:ins>
      <w:bookmarkStart w:id="25" w:name="_GoBack"/>
      <w:bookmarkEnd w:id="25"/>
    </w:p>
    <w:p w14:paraId="37C69007" w14:textId="710CB2C9" w:rsidR="00DD7ECB" w:rsidRDefault="00DD7ECB" w:rsidP="00DD7ECB">
      <w:pPr>
        <w:pStyle w:val="Listenabsatz"/>
        <w:numPr>
          <w:ilvl w:val="0"/>
          <w:numId w:val="1"/>
        </w:numPr>
        <w:rPr>
          <w:ins w:id="26" w:author="Yves Torsten Staudenmaier" w:date="2020-03-16T11:31:00Z"/>
        </w:rPr>
      </w:pPr>
      <w:ins w:id="27" w:author="Yves Torsten Staudenmaier" w:date="2020-03-16T11:30:00Z">
        <w:r>
          <w:t xml:space="preserve">Vorteile </w:t>
        </w:r>
      </w:ins>
    </w:p>
    <w:p w14:paraId="0F33CD1F" w14:textId="3A591A1F" w:rsidR="00DD7ECB" w:rsidRDefault="00DD7ECB" w:rsidP="00DD7ECB">
      <w:pPr>
        <w:pStyle w:val="Listenabsatz"/>
        <w:numPr>
          <w:ilvl w:val="1"/>
          <w:numId w:val="1"/>
        </w:numPr>
        <w:rPr>
          <w:ins w:id="28" w:author="Yves Torsten Staudenmaier" w:date="2020-03-16T11:31:00Z"/>
        </w:rPr>
      </w:pPr>
      <w:ins w:id="29" w:author="Yves Torsten Staudenmaier" w:date="2020-03-16T11:31:00Z">
        <w:r>
          <w:t xml:space="preserve">Vorteile </w:t>
        </w:r>
      </w:ins>
      <w:ins w:id="30" w:author="Yves Staudenmaier" w:date="2020-03-17T10:29:00Z">
        <w:r w:rsidR="0038576B">
          <w:t>(Khard)</w:t>
        </w:r>
      </w:ins>
    </w:p>
    <w:p w14:paraId="5F88919B" w14:textId="39855900" w:rsidR="00DD7ECB" w:rsidRDefault="00DD7ECB" w:rsidP="00DD7ECB">
      <w:pPr>
        <w:pStyle w:val="Listenabsatz"/>
        <w:numPr>
          <w:ilvl w:val="1"/>
          <w:numId w:val="1"/>
        </w:numPr>
        <w:rPr>
          <w:ins w:id="31" w:author="Yves Torsten Staudenmaier" w:date="2020-03-16T11:38:00Z"/>
        </w:rPr>
      </w:pPr>
      <w:ins w:id="32" w:author="Yves Torsten Staudenmaier" w:date="2020-03-16T11:31:00Z">
        <w:r>
          <w:t>Helps with</w:t>
        </w:r>
      </w:ins>
      <w:ins w:id="33" w:author="Yves Torsten Staudenmaier" w:date="2020-03-16T11:38:00Z">
        <w:r>
          <w:t xml:space="preserve"> xx</w:t>
        </w:r>
      </w:ins>
    </w:p>
    <w:p w14:paraId="2C1D3A12" w14:textId="23249EA9" w:rsidR="003E7A25" w:rsidRDefault="003E7A25">
      <w:pPr>
        <w:pStyle w:val="Listenabsatz"/>
        <w:numPr>
          <w:ilvl w:val="0"/>
          <w:numId w:val="1"/>
        </w:numPr>
        <w:rPr>
          <w:ins w:id="34" w:author="Yves Torsten Staudenmaier" w:date="2020-03-16T13:05:00Z"/>
        </w:rPr>
        <w:pPrChange w:id="35" w:author="Yves Torsten Staudenmaier" w:date="2020-03-16T13:05:00Z">
          <w:pPr>
            <w:pStyle w:val="Listenabsatz"/>
            <w:numPr>
              <w:ilvl w:val="1"/>
              <w:numId w:val="1"/>
            </w:numPr>
            <w:ind w:left="1440" w:hanging="360"/>
          </w:pPr>
        </w:pPrChange>
      </w:pPr>
      <w:ins w:id="36" w:author="Yves Torsten Staudenmaier" w:date="2020-03-16T13:05:00Z">
        <w:r>
          <w:t>Vergleich VM/Container im Bereich PaaS</w:t>
        </w:r>
      </w:ins>
      <w:ins w:id="37" w:author="Yves Staudenmaier" w:date="2020-03-17T09:15:00Z">
        <w:r w:rsidR="004B2A8E">
          <w:t xml:space="preserve"> (Pahl)</w:t>
        </w:r>
      </w:ins>
    </w:p>
    <w:p w14:paraId="4BB41523" w14:textId="088A9D3D" w:rsidR="00DD7ECB" w:rsidRDefault="007D150D">
      <w:pPr>
        <w:pStyle w:val="Listenabsatz"/>
        <w:numPr>
          <w:ilvl w:val="0"/>
          <w:numId w:val="1"/>
        </w:numPr>
        <w:rPr>
          <w:ins w:id="38" w:author="Yves Staudenmaier" w:date="2020-03-17T10:13:00Z"/>
        </w:rPr>
      </w:pPr>
      <w:ins w:id="39" w:author="Yves Staudenmaier" w:date="2020-03-17T10:04:00Z">
        <w:r>
          <w:t>Orchestrierung/Cluster-Bildung</w:t>
        </w:r>
      </w:ins>
    </w:p>
    <w:p w14:paraId="48BEE1C2" w14:textId="5229031C" w:rsidR="007D150D" w:rsidRDefault="007D150D" w:rsidP="007D150D">
      <w:pPr>
        <w:pStyle w:val="Listenabsatz"/>
        <w:numPr>
          <w:ilvl w:val="1"/>
          <w:numId w:val="1"/>
        </w:numPr>
        <w:rPr>
          <w:ins w:id="40" w:author="Yves Staudenmaier" w:date="2020-03-17T10:13:00Z"/>
        </w:rPr>
      </w:pPr>
      <w:ins w:id="41" w:author="Yves Staudenmaier" w:date="2020-03-17T10:13:00Z">
        <w:r>
          <w:t xml:space="preserve">Meta-Ebene </w:t>
        </w:r>
      </w:ins>
    </w:p>
    <w:p w14:paraId="0A6933A6" w14:textId="65C94737" w:rsidR="007D150D" w:rsidRDefault="007D150D" w:rsidP="007D150D">
      <w:pPr>
        <w:pStyle w:val="Listenabsatz"/>
        <w:numPr>
          <w:ilvl w:val="1"/>
          <w:numId w:val="1"/>
        </w:numPr>
        <w:rPr>
          <w:ins w:id="42" w:author="Yves Staudenmaier" w:date="2020-03-17T10:13:00Z"/>
        </w:rPr>
      </w:pPr>
      <w:ins w:id="43" w:author="Yves Staudenmaier" w:date="2020-03-17T10:13:00Z">
        <w:r>
          <w:t xml:space="preserve">Konzepte </w:t>
        </w:r>
      </w:ins>
    </w:p>
    <w:p w14:paraId="75BDF65F" w14:textId="20C3B8F1" w:rsidR="007D150D" w:rsidRPr="00C874F2" w:rsidRDefault="007D150D" w:rsidP="007D150D">
      <w:pPr>
        <w:pStyle w:val="Listenabsatz"/>
        <w:numPr>
          <w:ilvl w:val="1"/>
          <w:numId w:val="1"/>
        </w:numPr>
        <w:pPrChange w:id="44" w:author="Yves Staudenmaier" w:date="2020-03-17T10:13:00Z">
          <w:pPr/>
        </w:pPrChange>
      </w:pPr>
      <w:ins w:id="45" w:author="Yves Staudenmaier" w:date="2020-03-17T10:13:00Z">
        <w:r>
          <w:t>Kubernetes Grundlagen</w:t>
        </w:r>
      </w:ins>
      <w:ins w:id="46" w:author="Yves Staudenmaier" w:date="2020-03-17T10:19:00Z">
        <w:r w:rsidR="00F609A2">
          <w:t xml:space="preserve"> (Pahl </w:t>
        </w:r>
        <w:r w:rsidR="00F609A2">
          <w:sym w:font="Wingdings" w:char="F0E0"/>
        </w:r>
        <w:r w:rsidR="00F609A2">
          <w:t xml:space="preserve"> TOSCA)</w:t>
        </w:r>
      </w:ins>
    </w:p>
    <w:sectPr w:rsidR="007D150D" w:rsidRPr="00C874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33C7B"/>
    <w:multiLevelType w:val="hybridMultilevel"/>
    <w:tmpl w:val="1450A4A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ves Staudenmaier">
    <w15:presenceInfo w15:providerId="AD" w15:userId="S::Yves.Staudenmaier@bwedu.de::e31ec8d8-a178-4185-8ce8-91571e83b04a"/>
  </w15:person>
  <w15:person w15:author="Yves Torsten Staudenmaier">
    <w15:presenceInfo w15:providerId="AD" w15:userId="S::Yves-Torsten.Staudenmaier@sv-informatik.de::40512809-fccd-4b02-b47f-04d7ad1f5ef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27"/>
    <w:rsid w:val="000572E6"/>
    <w:rsid w:val="0038576B"/>
    <w:rsid w:val="003E7A25"/>
    <w:rsid w:val="004B2A8E"/>
    <w:rsid w:val="007D150D"/>
    <w:rsid w:val="00BC129C"/>
    <w:rsid w:val="00C874F2"/>
    <w:rsid w:val="00D91427"/>
    <w:rsid w:val="00DD7ECB"/>
    <w:rsid w:val="00EA7D09"/>
    <w:rsid w:val="00F6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7C85D"/>
  <w15:chartTrackingRefBased/>
  <w15:docId w15:val="{25DC3EDE-93FA-4D76-A21C-F9EA1154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874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74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semiHidden/>
    <w:unhideWhenUsed/>
    <w:rsid w:val="00EA7D09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DD7ECB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7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7E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5633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4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961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230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83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0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4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77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Staudenmaier</dc:creator>
  <cp:keywords/>
  <dc:description/>
  <cp:lastModifiedBy>Yves Staudenmaier</cp:lastModifiedBy>
  <cp:revision>8</cp:revision>
  <dcterms:created xsi:type="dcterms:W3CDTF">2020-03-13T15:40:00Z</dcterms:created>
  <dcterms:modified xsi:type="dcterms:W3CDTF">2020-03-17T09:38:00Z</dcterms:modified>
</cp:coreProperties>
</file>