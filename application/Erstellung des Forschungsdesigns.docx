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07" w:rsidRDefault="00530310" w:rsidP="00530310">
      <w:pPr>
        <w:pStyle w:val="Titel"/>
      </w:pPr>
      <w:r>
        <w:t>Erstellung des Forschungsdesigns</w:t>
      </w:r>
      <w:r w:rsidR="008C42A2">
        <w:t xml:space="preserve"> </w:t>
      </w:r>
    </w:p>
    <w:p w:rsidR="00530310" w:rsidRDefault="00530310" w:rsidP="00530310"/>
    <w:tbl>
      <w:tblPr>
        <w:tblStyle w:val="Tabellenraster"/>
        <w:tblW w:w="0" w:type="auto"/>
        <w:tblLook w:val="04A0" w:firstRow="1" w:lastRow="0" w:firstColumn="1" w:lastColumn="0" w:noHBand="0" w:noVBand="1"/>
      </w:tblPr>
      <w:tblGrid>
        <w:gridCol w:w="3569"/>
        <w:gridCol w:w="3570"/>
        <w:gridCol w:w="3570"/>
        <w:gridCol w:w="3570"/>
      </w:tblGrid>
      <w:tr w:rsidR="00530310" w:rsidTr="00864F2E">
        <w:tc>
          <w:tcPr>
            <w:tcW w:w="3569" w:type="dxa"/>
          </w:tcPr>
          <w:p w:rsidR="00530310" w:rsidRDefault="00530310" w:rsidP="00864F2E"/>
        </w:tc>
        <w:tc>
          <w:tcPr>
            <w:tcW w:w="3570" w:type="dxa"/>
          </w:tcPr>
          <w:p w:rsidR="00530310" w:rsidRDefault="00530310" w:rsidP="00864F2E">
            <w:r>
              <w:t>Thema/Forschungsfeld</w:t>
            </w:r>
          </w:p>
        </w:tc>
        <w:tc>
          <w:tcPr>
            <w:tcW w:w="3570" w:type="dxa"/>
          </w:tcPr>
          <w:p w:rsidR="00530310" w:rsidRDefault="00530310" w:rsidP="00864F2E">
            <w:r>
              <w:t>Forschungsidee</w:t>
            </w:r>
          </w:p>
        </w:tc>
        <w:tc>
          <w:tcPr>
            <w:tcW w:w="3570" w:type="dxa"/>
          </w:tcPr>
          <w:p w:rsidR="00530310" w:rsidRDefault="00530310" w:rsidP="00864F2E">
            <w:r>
              <w:t>Forschungsfrage</w:t>
            </w:r>
          </w:p>
        </w:tc>
      </w:tr>
      <w:tr w:rsidR="00530310" w:rsidTr="00864F2E">
        <w:tc>
          <w:tcPr>
            <w:tcW w:w="3569" w:type="dxa"/>
          </w:tcPr>
          <w:p w:rsidR="00530310" w:rsidRDefault="00530310" w:rsidP="00864F2E">
            <w:r>
              <w:t>Definition</w:t>
            </w:r>
          </w:p>
        </w:tc>
        <w:tc>
          <w:tcPr>
            <w:tcW w:w="3570" w:type="dxa"/>
          </w:tcPr>
          <w:p w:rsidR="00530310" w:rsidRDefault="00530310" w:rsidP="00864F2E">
            <w:r w:rsidRPr="00530310">
              <w:t xml:space="preserve">Gegenstand, mit dem sich die </w:t>
            </w:r>
            <w:proofErr w:type="spellStart"/>
            <w:r w:rsidRPr="00530310">
              <w:t>For</w:t>
            </w:r>
            <w:proofErr w:type="spellEnd"/>
            <w:r w:rsidRPr="00530310">
              <w:t xml:space="preserve">- </w:t>
            </w:r>
            <w:proofErr w:type="spellStart"/>
            <w:r w:rsidRPr="00530310">
              <w:t>schung</w:t>
            </w:r>
            <w:proofErr w:type="spellEnd"/>
            <w:r w:rsidRPr="00530310">
              <w:t xml:space="preserve"> </w:t>
            </w:r>
            <w:proofErr w:type="spellStart"/>
            <w:r w:rsidRPr="00530310">
              <w:t>beschäftigt</w:t>
            </w:r>
            <w:proofErr w:type="spellEnd"/>
            <w:r w:rsidRPr="00530310">
              <w:t xml:space="preserve"> (Gegenstand der Forschung), bzw. der Bereich, in dem Wissenschaftler mit- einander in Diskurs treten (Forschungsfeld) </w:t>
            </w:r>
          </w:p>
        </w:tc>
        <w:tc>
          <w:tcPr>
            <w:tcW w:w="3570" w:type="dxa"/>
          </w:tcPr>
          <w:p w:rsidR="00530310" w:rsidRPr="00530310" w:rsidRDefault="00530310" w:rsidP="00864F2E">
            <w:r>
              <w:t>I</w:t>
            </w:r>
            <w:r w:rsidRPr="00530310">
              <w:t xml:space="preserve">n den seltensten </w:t>
            </w:r>
            <w:proofErr w:type="spellStart"/>
            <w:r w:rsidRPr="00530310">
              <w:t>Fällen</w:t>
            </w:r>
            <w:proofErr w:type="spellEnd"/>
            <w:r w:rsidRPr="00530310">
              <w:t xml:space="preserve"> kann ein Thema </w:t>
            </w:r>
            <w:proofErr w:type="spellStart"/>
            <w:r w:rsidRPr="00530310">
              <w:t>vollumfänglich</w:t>
            </w:r>
            <w:proofErr w:type="spellEnd"/>
            <w:r w:rsidRPr="00530310">
              <w:t xml:space="preserve"> bearbeitet werden. Deshalb wird ein Schwerpunkt innerhalb des Themas gesetzt </w:t>
            </w:r>
          </w:p>
          <w:p w:rsidR="00530310" w:rsidRDefault="00530310" w:rsidP="00864F2E"/>
        </w:tc>
        <w:tc>
          <w:tcPr>
            <w:tcW w:w="3570" w:type="dxa"/>
          </w:tcPr>
          <w:p w:rsidR="00530310" w:rsidRPr="00530310" w:rsidRDefault="00530310" w:rsidP="00864F2E">
            <w:r w:rsidRPr="00530310">
              <w:t xml:space="preserve">Die Frage(n), die an den Schwerpunkt innerhalb des Themas herangetragen werden. Sie definieren das exakte Erkenntnisinteresse </w:t>
            </w:r>
          </w:p>
          <w:p w:rsidR="00530310" w:rsidRDefault="00530310" w:rsidP="00864F2E"/>
        </w:tc>
      </w:tr>
      <w:tr w:rsidR="00530310" w:rsidTr="00864F2E">
        <w:tc>
          <w:tcPr>
            <w:tcW w:w="3569" w:type="dxa"/>
          </w:tcPr>
          <w:p w:rsidR="00530310" w:rsidRDefault="00530310" w:rsidP="00864F2E">
            <w:r>
              <w:t>Konkretisierung</w:t>
            </w:r>
          </w:p>
        </w:tc>
        <w:tc>
          <w:tcPr>
            <w:tcW w:w="3570" w:type="dxa"/>
          </w:tcPr>
          <w:p w:rsidR="00530310" w:rsidRDefault="008C42A2" w:rsidP="00864F2E">
            <w:r>
              <w:t>Gering</w:t>
            </w:r>
          </w:p>
        </w:tc>
        <w:tc>
          <w:tcPr>
            <w:tcW w:w="3570" w:type="dxa"/>
          </w:tcPr>
          <w:p w:rsidR="00530310" w:rsidRDefault="008C42A2" w:rsidP="00864F2E">
            <w:r>
              <w:t xml:space="preserve">Mittel </w:t>
            </w:r>
          </w:p>
        </w:tc>
        <w:tc>
          <w:tcPr>
            <w:tcW w:w="3570" w:type="dxa"/>
          </w:tcPr>
          <w:p w:rsidR="00530310" w:rsidRDefault="008C42A2" w:rsidP="00864F2E">
            <w:r>
              <w:t xml:space="preserve">Hoch </w:t>
            </w:r>
          </w:p>
        </w:tc>
      </w:tr>
      <w:tr w:rsidR="00530310" w:rsidRPr="00333D6E" w:rsidTr="00864F2E">
        <w:tc>
          <w:tcPr>
            <w:tcW w:w="3569" w:type="dxa"/>
          </w:tcPr>
          <w:p w:rsidR="00530310" w:rsidRDefault="00530310" w:rsidP="00864F2E">
            <w:r>
              <w:t xml:space="preserve">Bachelorarbeit </w:t>
            </w:r>
          </w:p>
        </w:tc>
        <w:tc>
          <w:tcPr>
            <w:tcW w:w="3570" w:type="dxa"/>
          </w:tcPr>
          <w:p w:rsidR="00530310" w:rsidRDefault="00B05860" w:rsidP="00864F2E">
            <w:proofErr w:type="spellStart"/>
            <w:r>
              <w:t>DevOps</w:t>
            </w:r>
            <w:proofErr w:type="spellEnd"/>
            <w:r>
              <w:t xml:space="preserve">: </w:t>
            </w:r>
            <w:r w:rsidR="006D1A91">
              <w:t xml:space="preserve">Automatisiertes </w:t>
            </w:r>
            <w:proofErr w:type="spellStart"/>
            <w:r w:rsidR="006D1A91">
              <w:t>Deployment</w:t>
            </w:r>
            <w:proofErr w:type="spellEnd"/>
            <w:r w:rsidR="006D1A91">
              <w:t xml:space="preserve"> in einer Container-Umgebung </w:t>
            </w:r>
          </w:p>
        </w:tc>
        <w:tc>
          <w:tcPr>
            <w:tcW w:w="3570" w:type="dxa"/>
          </w:tcPr>
          <w:p w:rsidR="00530310" w:rsidRDefault="00AD5E6B" w:rsidP="00864F2E">
            <w:r>
              <w:t xml:space="preserve">Effekte einer Container-Umgebung auf den Prozess des automatisierten </w:t>
            </w:r>
            <w:proofErr w:type="spellStart"/>
            <w:r>
              <w:t>Deployments</w:t>
            </w:r>
            <w:proofErr w:type="spellEnd"/>
          </w:p>
        </w:tc>
        <w:tc>
          <w:tcPr>
            <w:tcW w:w="3570" w:type="dxa"/>
          </w:tcPr>
          <w:p w:rsidR="00530310" w:rsidRDefault="00AD5E6B" w:rsidP="00AD5E6B">
            <w:pPr>
              <w:pStyle w:val="Listenabsatz"/>
              <w:numPr>
                <w:ilvl w:val="0"/>
                <w:numId w:val="2"/>
              </w:numPr>
            </w:pPr>
            <w:r>
              <w:t xml:space="preserve">Wie können </w:t>
            </w:r>
            <w:r w:rsidR="00166A8F">
              <w:t>Container-Anwendungen</w:t>
            </w:r>
            <w:r>
              <w:t xml:space="preserve"> den Prozess des automatisierten </w:t>
            </w:r>
            <w:proofErr w:type="spellStart"/>
            <w:r>
              <w:t>Deployments</w:t>
            </w:r>
            <w:proofErr w:type="spellEnd"/>
            <w:r>
              <w:t xml:space="preserve"> unterstützen?</w:t>
            </w:r>
          </w:p>
          <w:p w:rsidR="00AD5E6B" w:rsidRDefault="00AD5E6B" w:rsidP="00AD5E6B">
            <w:pPr>
              <w:pStyle w:val="Listenabsatz"/>
              <w:numPr>
                <w:ilvl w:val="0"/>
                <w:numId w:val="2"/>
              </w:numPr>
            </w:pPr>
            <w:r>
              <w:t xml:space="preserve">Welche </w:t>
            </w:r>
            <w:r w:rsidR="002252F5">
              <w:t>wirtschaftlichen Vorteile</w:t>
            </w:r>
            <w:r>
              <w:t xml:space="preserve"> </w:t>
            </w:r>
            <w:r w:rsidR="00166A8F">
              <w:t>hat</w:t>
            </w:r>
            <w:r>
              <w:t xml:space="preserve"> </w:t>
            </w:r>
            <w:r w:rsidR="00166A8F">
              <w:t>der Einsatz von Container</w:t>
            </w:r>
            <w:r>
              <w:t xml:space="preserve"> </w:t>
            </w:r>
            <w:r w:rsidR="002252F5">
              <w:t xml:space="preserve">auf den Prozess des automatisierten </w:t>
            </w:r>
            <w:proofErr w:type="spellStart"/>
            <w:r w:rsidR="002252F5">
              <w:t>Deployments</w:t>
            </w:r>
            <w:proofErr w:type="spellEnd"/>
            <w:r w:rsidR="002252F5">
              <w:t>?</w:t>
            </w:r>
          </w:p>
          <w:p w:rsidR="00AD5E6B" w:rsidRDefault="00AD5E6B" w:rsidP="00AD5E6B">
            <w:pPr>
              <w:pStyle w:val="Listenabsatz"/>
              <w:numPr>
                <w:ilvl w:val="0"/>
                <w:numId w:val="2"/>
              </w:numPr>
            </w:pPr>
            <w:r>
              <w:t>Welche besonderen sicherheitstechnischen Aspekte muss ein solcher Prozess im Bereich der Versicherung erfüllen?</w:t>
            </w:r>
          </w:p>
          <w:p w:rsidR="0011425F" w:rsidRPr="0082187D" w:rsidRDefault="0011425F" w:rsidP="00AD5E6B">
            <w:pPr>
              <w:pStyle w:val="Listenabsatz"/>
              <w:numPr>
                <w:ilvl w:val="0"/>
                <w:numId w:val="2"/>
              </w:numPr>
              <w:rPr>
                <w:lang w:val="en-US"/>
              </w:rPr>
            </w:pPr>
            <w:r w:rsidRPr="0082187D">
              <w:rPr>
                <w:lang w:val="en-US"/>
              </w:rPr>
              <w:lastRenderedPageBreak/>
              <w:t>(optional) Continuous Integration und Continuous Delivery</w:t>
            </w:r>
          </w:p>
        </w:tc>
      </w:tr>
    </w:tbl>
    <w:p w:rsidR="00530310" w:rsidRPr="0082187D" w:rsidRDefault="00530310" w:rsidP="00530310">
      <w:pPr>
        <w:rPr>
          <w:lang w:val="en-US"/>
        </w:rPr>
      </w:pPr>
    </w:p>
    <w:p w:rsidR="00530310" w:rsidRPr="0082187D" w:rsidRDefault="00530310" w:rsidP="00530310">
      <w:pPr>
        <w:rPr>
          <w:lang w:val="en-US"/>
        </w:rPr>
      </w:pPr>
    </w:p>
    <w:p w:rsidR="004E5454" w:rsidRDefault="004E5454"/>
    <w:p w:rsidR="004E5454" w:rsidRDefault="004E5454" w:rsidP="004E5454">
      <w:pPr>
        <w:sectPr w:rsidR="004E5454" w:rsidSect="00530310">
          <w:pgSz w:w="16840" w:h="11900" w:orient="landscape"/>
          <w:pgMar w:top="1417" w:right="1134" w:bottom="1417" w:left="1417" w:header="708" w:footer="708" w:gutter="0"/>
          <w:cols w:space="708"/>
          <w:docGrid w:linePitch="360"/>
        </w:sectPr>
      </w:pPr>
    </w:p>
    <w:p w:rsidR="0011425F" w:rsidRDefault="0011425F" w:rsidP="0011425F">
      <w:pPr>
        <w:pStyle w:val="Listenabsatz"/>
        <w:numPr>
          <w:ilvl w:val="0"/>
          <w:numId w:val="3"/>
        </w:numPr>
      </w:pPr>
      <w:r>
        <w:lastRenderedPageBreak/>
        <w:t>Einleitung</w:t>
      </w:r>
    </w:p>
    <w:p w:rsidR="0011425F" w:rsidRDefault="0011425F" w:rsidP="0011425F">
      <w:pPr>
        <w:pStyle w:val="Listenabsatz"/>
        <w:numPr>
          <w:ilvl w:val="1"/>
          <w:numId w:val="3"/>
        </w:numPr>
      </w:pPr>
      <w:r>
        <w:t>Motivation</w:t>
      </w:r>
    </w:p>
    <w:p w:rsidR="0011425F" w:rsidRDefault="0011425F" w:rsidP="0011425F">
      <w:pPr>
        <w:pStyle w:val="Listenabsatz"/>
        <w:numPr>
          <w:ilvl w:val="1"/>
          <w:numId w:val="3"/>
        </w:numPr>
      </w:pPr>
      <w:r>
        <w:t>Problemstellung/-abgrenzung</w:t>
      </w:r>
    </w:p>
    <w:p w:rsidR="0011425F" w:rsidRDefault="00DB79C3" w:rsidP="0011425F">
      <w:pPr>
        <w:pStyle w:val="Listenabsatz"/>
        <w:numPr>
          <w:ilvl w:val="1"/>
          <w:numId w:val="3"/>
        </w:numPr>
      </w:pPr>
      <w:r>
        <w:t>Zielstellung der Arbeit</w:t>
      </w:r>
    </w:p>
    <w:p w:rsidR="0011425F" w:rsidRDefault="00DB79C3" w:rsidP="0011425F">
      <w:pPr>
        <w:pStyle w:val="Listenabsatz"/>
        <w:numPr>
          <w:ilvl w:val="1"/>
          <w:numId w:val="3"/>
        </w:numPr>
      </w:pPr>
      <w:r>
        <w:t>Forschungsfragen/-design</w:t>
      </w:r>
    </w:p>
    <w:p w:rsidR="00BE722A" w:rsidRDefault="00BE722A" w:rsidP="0011425F">
      <w:pPr>
        <w:pStyle w:val="Listenabsatz"/>
        <w:numPr>
          <w:ilvl w:val="1"/>
          <w:numId w:val="3"/>
        </w:numPr>
      </w:pPr>
      <w:r>
        <w:t>Einordnung der Abteilung in den Geschäftsprozess</w:t>
      </w:r>
    </w:p>
    <w:p w:rsidR="00BE722A" w:rsidRDefault="00BE722A" w:rsidP="0011425F">
      <w:pPr>
        <w:pStyle w:val="Listenabsatz"/>
        <w:numPr>
          <w:ilvl w:val="1"/>
          <w:numId w:val="3"/>
        </w:numPr>
      </w:pPr>
      <w:r>
        <w:t>Aufbau der Arbeit</w:t>
      </w:r>
    </w:p>
    <w:p w:rsidR="001F5B46" w:rsidRDefault="001F5B46" w:rsidP="001F5B46">
      <w:pPr>
        <w:pStyle w:val="Listenabsatz"/>
        <w:numPr>
          <w:ilvl w:val="0"/>
          <w:numId w:val="3"/>
        </w:numPr>
      </w:pPr>
      <w:r>
        <w:t xml:space="preserve">Wie können Container-Anwendungen den Prozess des automatisierten </w:t>
      </w:r>
      <w:proofErr w:type="spellStart"/>
      <w:r>
        <w:t>Deployments</w:t>
      </w:r>
      <w:proofErr w:type="spellEnd"/>
      <w:r>
        <w:t xml:space="preserve"> unterstützen?</w:t>
      </w:r>
    </w:p>
    <w:p w:rsidR="00E7764D" w:rsidRDefault="00E7764D" w:rsidP="00E7764D">
      <w:pPr>
        <w:pStyle w:val="Listenabsatz"/>
        <w:numPr>
          <w:ilvl w:val="1"/>
          <w:numId w:val="3"/>
        </w:numPr>
      </w:pPr>
      <w:r>
        <w:t>Grundlagen zur Forschungsfrage eins</w:t>
      </w:r>
    </w:p>
    <w:p w:rsidR="00E7764D" w:rsidRDefault="00E7764D" w:rsidP="00E7764D">
      <w:pPr>
        <w:pStyle w:val="Listenabsatz"/>
        <w:numPr>
          <w:ilvl w:val="2"/>
          <w:numId w:val="3"/>
        </w:numPr>
      </w:pPr>
      <w:r>
        <w:t>Anforderungsanalyse</w:t>
      </w:r>
    </w:p>
    <w:p w:rsidR="00E7764D" w:rsidRDefault="00E7764D" w:rsidP="00E7764D">
      <w:pPr>
        <w:pStyle w:val="Listenabsatz"/>
        <w:numPr>
          <w:ilvl w:val="2"/>
          <w:numId w:val="3"/>
        </w:numPr>
      </w:pPr>
      <w:r>
        <w:t>Cloud Computing</w:t>
      </w:r>
    </w:p>
    <w:p w:rsidR="00E7764D" w:rsidRDefault="00E7764D" w:rsidP="00E7764D">
      <w:pPr>
        <w:pStyle w:val="Listenabsatz"/>
        <w:numPr>
          <w:ilvl w:val="2"/>
          <w:numId w:val="3"/>
        </w:numPr>
      </w:pPr>
      <w:r>
        <w:t>Container</w:t>
      </w:r>
    </w:p>
    <w:p w:rsidR="00E7764D" w:rsidRPr="00E40D0A" w:rsidRDefault="00E7764D" w:rsidP="00E7764D">
      <w:pPr>
        <w:pStyle w:val="Listenabsatz"/>
        <w:numPr>
          <w:ilvl w:val="3"/>
          <w:numId w:val="3"/>
        </w:numPr>
        <w:rPr>
          <w:strike/>
          <w:rPrChange w:id="0" w:author="Yves Staudenmaier" w:date="2020-03-18T11:30:00Z">
            <w:rPr/>
          </w:rPrChange>
        </w:rPr>
      </w:pPr>
      <w:bookmarkStart w:id="1" w:name="_GoBack"/>
      <w:r w:rsidRPr="00E40D0A">
        <w:rPr>
          <w:strike/>
          <w:rPrChange w:id="2" w:author="Yves Staudenmaier" w:date="2020-03-18T11:30:00Z">
            <w:rPr/>
          </w:rPrChange>
        </w:rPr>
        <w:t>Definition</w:t>
      </w:r>
    </w:p>
    <w:p w:rsidR="00E7764D" w:rsidRPr="00E40D0A" w:rsidRDefault="00E7764D" w:rsidP="00E7764D">
      <w:pPr>
        <w:pStyle w:val="Listenabsatz"/>
        <w:numPr>
          <w:ilvl w:val="3"/>
          <w:numId w:val="3"/>
        </w:numPr>
        <w:rPr>
          <w:strike/>
          <w:rPrChange w:id="3" w:author="Yves Staudenmaier" w:date="2020-03-18T11:30:00Z">
            <w:rPr/>
          </w:rPrChange>
        </w:rPr>
      </w:pPr>
      <w:r w:rsidRPr="00E40D0A">
        <w:rPr>
          <w:strike/>
          <w:rPrChange w:id="4" w:author="Yves Staudenmaier" w:date="2020-03-18T11:30:00Z">
            <w:rPr/>
          </w:rPrChange>
        </w:rPr>
        <w:t>Grundgedanken</w:t>
      </w:r>
    </w:p>
    <w:p w:rsidR="00E7764D" w:rsidRPr="00E40D0A" w:rsidRDefault="00E7764D" w:rsidP="00E7764D">
      <w:pPr>
        <w:pStyle w:val="Listenabsatz"/>
        <w:numPr>
          <w:ilvl w:val="3"/>
          <w:numId w:val="3"/>
        </w:numPr>
        <w:rPr>
          <w:strike/>
          <w:rPrChange w:id="5" w:author="Yves Staudenmaier" w:date="2020-03-18T11:30:00Z">
            <w:rPr/>
          </w:rPrChange>
        </w:rPr>
      </w:pPr>
      <w:r w:rsidRPr="00E40D0A">
        <w:rPr>
          <w:strike/>
          <w:rPrChange w:id="6" w:author="Yves Staudenmaier" w:date="2020-03-18T11:30:00Z">
            <w:rPr/>
          </w:rPrChange>
        </w:rPr>
        <w:t>Architektur</w:t>
      </w:r>
    </w:p>
    <w:p w:rsidR="00E7764D" w:rsidRPr="00E40D0A" w:rsidRDefault="00E7764D" w:rsidP="00E7764D">
      <w:pPr>
        <w:pStyle w:val="Listenabsatz"/>
        <w:numPr>
          <w:ilvl w:val="3"/>
          <w:numId w:val="3"/>
        </w:numPr>
        <w:rPr>
          <w:strike/>
          <w:rPrChange w:id="7" w:author="Yves Staudenmaier" w:date="2020-03-18T11:30:00Z">
            <w:rPr/>
          </w:rPrChange>
        </w:rPr>
      </w:pPr>
      <w:r w:rsidRPr="00E40D0A">
        <w:rPr>
          <w:strike/>
          <w:rPrChange w:id="8" w:author="Yves Staudenmaier" w:date="2020-03-18T11:30:00Z">
            <w:rPr/>
          </w:rPrChange>
        </w:rPr>
        <w:t>Docker als Anbieter</w:t>
      </w:r>
    </w:p>
    <w:bookmarkEnd w:id="1"/>
    <w:p w:rsidR="00E7764D" w:rsidRPr="00012051" w:rsidRDefault="00E7764D" w:rsidP="00E7764D">
      <w:pPr>
        <w:pStyle w:val="Listenabsatz"/>
        <w:numPr>
          <w:ilvl w:val="2"/>
          <w:numId w:val="3"/>
        </w:numPr>
        <w:rPr>
          <w:strike/>
          <w:rPrChange w:id="9" w:author="Yves Staudenmaier" w:date="2020-03-18T11:30:00Z">
            <w:rPr/>
          </w:rPrChange>
        </w:rPr>
      </w:pPr>
      <w:proofErr w:type="spellStart"/>
      <w:r w:rsidRPr="00012051">
        <w:rPr>
          <w:strike/>
          <w:rPrChange w:id="10" w:author="Yves Staudenmaier" w:date="2020-03-18T11:30:00Z">
            <w:rPr/>
          </w:rPrChange>
        </w:rPr>
        <w:t>Deployment</w:t>
      </w:r>
      <w:proofErr w:type="spellEnd"/>
    </w:p>
    <w:p w:rsidR="00DB79C3" w:rsidRDefault="00AD2814" w:rsidP="00DB79C3">
      <w:pPr>
        <w:pStyle w:val="Listenabsatz"/>
        <w:numPr>
          <w:ilvl w:val="1"/>
          <w:numId w:val="3"/>
        </w:numPr>
      </w:pPr>
      <w:r>
        <w:t>Ist</w:t>
      </w:r>
      <w:r w:rsidR="00DB79C3">
        <w:t>-Analyse</w:t>
      </w:r>
      <w:r w:rsidR="00997E9D">
        <w:t xml:space="preserve"> des jetzigen </w:t>
      </w:r>
      <w:proofErr w:type="spellStart"/>
      <w:r w:rsidR="00997E9D">
        <w:t>Deploymentprozesses</w:t>
      </w:r>
      <w:proofErr w:type="spellEnd"/>
      <w:r w:rsidR="00997E9D">
        <w:t xml:space="preserve"> </w:t>
      </w:r>
    </w:p>
    <w:p w:rsidR="00093BFF" w:rsidRDefault="00892321" w:rsidP="00093BFF">
      <w:pPr>
        <w:pStyle w:val="Listenabsatz"/>
        <w:numPr>
          <w:ilvl w:val="2"/>
          <w:numId w:val="3"/>
        </w:numPr>
      </w:pPr>
      <w:r>
        <w:t xml:space="preserve">Prozessanalyse des aktuellen Prozesses </w:t>
      </w:r>
    </w:p>
    <w:p w:rsidR="005D01E5" w:rsidRDefault="005D01E5" w:rsidP="00997E9D">
      <w:pPr>
        <w:pStyle w:val="Listenabsatz"/>
        <w:numPr>
          <w:ilvl w:val="2"/>
          <w:numId w:val="3"/>
        </w:numPr>
      </w:pPr>
      <w:r>
        <w:t>Identifizierung der Techn</w:t>
      </w:r>
      <w:r w:rsidR="00A358F9">
        <w:t>ologie-Wertkette (?)</w:t>
      </w:r>
    </w:p>
    <w:p w:rsidR="00085069" w:rsidRDefault="00085069" w:rsidP="00997E9D">
      <w:pPr>
        <w:pStyle w:val="Listenabsatz"/>
        <w:numPr>
          <w:ilvl w:val="2"/>
          <w:numId w:val="3"/>
        </w:numPr>
      </w:pPr>
      <w:r>
        <w:t xml:space="preserve">Identifizierung der aktuellen Probleme im </w:t>
      </w:r>
      <w:proofErr w:type="spellStart"/>
      <w:r>
        <w:t>Deployment</w:t>
      </w:r>
      <w:proofErr w:type="spellEnd"/>
      <w:r>
        <w:t xml:space="preserve"> </w:t>
      </w:r>
      <w:r>
        <w:sym w:font="Wingdings" w:char="F0E0"/>
      </w:r>
      <w:r>
        <w:t xml:space="preserve"> Fragebogen?</w:t>
      </w:r>
    </w:p>
    <w:p w:rsidR="00234C19" w:rsidRDefault="00234C19" w:rsidP="00997E9D">
      <w:pPr>
        <w:pStyle w:val="Listenabsatz"/>
        <w:numPr>
          <w:ilvl w:val="2"/>
          <w:numId w:val="3"/>
        </w:numPr>
      </w:pPr>
      <w:r>
        <w:t xml:space="preserve">Anforderungen der Entwicklungsabteilungen an den </w:t>
      </w:r>
      <w:proofErr w:type="spellStart"/>
      <w:r>
        <w:t>Deploymentprozess</w:t>
      </w:r>
      <w:proofErr w:type="spellEnd"/>
    </w:p>
    <w:p w:rsidR="00DB79C3" w:rsidRDefault="00282124" w:rsidP="00DB79C3">
      <w:pPr>
        <w:pStyle w:val="Listenabsatz"/>
        <w:numPr>
          <w:ilvl w:val="1"/>
          <w:numId w:val="3"/>
        </w:numPr>
      </w:pPr>
      <w:r>
        <w:t>Konzeption eines container-basierten, automatisierte</w:t>
      </w:r>
      <w:r w:rsidR="001F420A">
        <w:t>n</w:t>
      </w:r>
      <w:r>
        <w:t xml:space="preserve"> </w:t>
      </w:r>
      <w:proofErr w:type="spellStart"/>
      <w:r>
        <w:t>Deployment</w:t>
      </w:r>
      <w:r w:rsidR="001F420A">
        <w:t>s</w:t>
      </w:r>
      <w:proofErr w:type="spellEnd"/>
    </w:p>
    <w:p w:rsidR="00FA0C10" w:rsidRDefault="00FA0C10" w:rsidP="00282124">
      <w:pPr>
        <w:pStyle w:val="Listenabsatz"/>
        <w:numPr>
          <w:ilvl w:val="2"/>
          <w:numId w:val="3"/>
        </w:numPr>
      </w:pPr>
      <w:r>
        <w:t>Methodologie (</w:t>
      </w:r>
      <w:r>
        <w:sym w:font="Wingdings" w:char="F0E0"/>
      </w:r>
      <w:r>
        <w:t xml:space="preserve"> Wie bin vorgegangen?)</w:t>
      </w:r>
    </w:p>
    <w:p w:rsidR="00282124" w:rsidRDefault="00282124" w:rsidP="00282124">
      <w:pPr>
        <w:pStyle w:val="Listenabsatz"/>
        <w:numPr>
          <w:ilvl w:val="2"/>
          <w:numId w:val="3"/>
        </w:numPr>
      </w:pPr>
      <w:r>
        <w:t>Prozessmodellierung</w:t>
      </w:r>
    </w:p>
    <w:p w:rsidR="00282124" w:rsidRDefault="00282124" w:rsidP="00282124">
      <w:pPr>
        <w:pStyle w:val="Listenabsatz"/>
        <w:numPr>
          <w:ilvl w:val="2"/>
          <w:numId w:val="3"/>
        </w:numPr>
      </w:pPr>
      <w:r>
        <w:t>Schnittstellenmodellierung</w:t>
      </w:r>
    </w:p>
    <w:p w:rsidR="00F00340" w:rsidRDefault="00FA0C10" w:rsidP="00F00340">
      <w:pPr>
        <w:pStyle w:val="Listenabsatz"/>
        <w:numPr>
          <w:ilvl w:val="2"/>
          <w:numId w:val="3"/>
        </w:numPr>
      </w:pPr>
      <w:r>
        <w:t>Container-Modellierung (</w:t>
      </w:r>
      <w:r>
        <w:sym w:font="Wingdings" w:char="F0E0"/>
      </w:r>
      <w:r>
        <w:t xml:space="preserve"> </w:t>
      </w:r>
      <w:proofErr w:type="spellStart"/>
      <w:r>
        <w:t>yaml</w:t>
      </w:r>
      <w:proofErr w:type="spellEnd"/>
      <w:r>
        <w:t>-file)</w:t>
      </w:r>
    </w:p>
    <w:p w:rsidR="00F00340" w:rsidRDefault="00F00340" w:rsidP="00F00340">
      <w:pPr>
        <w:pStyle w:val="Listenabsatz"/>
        <w:numPr>
          <w:ilvl w:val="1"/>
          <w:numId w:val="3"/>
        </w:numPr>
      </w:pPr>
      <w:r>
        <w:t xml:space="preserve">Ergebnis </w:t>
      </w:r>
    </w:p>
    <w:p w:rsidR="00477808" w:rsidRDefault="001F5B46" w:rsidP="00F00340">
      <w:pPr>
        <w:pStyle w:val="Listenabsatz"/>
        <w:numPr>
          <w:ilvl w:val="0"/>
          <w:numId w:val="3"/>
        </w:numPr>
      </w:pPr>
      <w:r>
        <w:t xml:space="preserve">Welche wirtschaftlichen Vorteile hat der Einsatz von Container auf den Prozess des automatisierten </w:t>
      </w:r>
      <w:proofErr w:type="spellStart"/>
      <w:r>
        <w:t>Deployment</w:t>
      </w:r>
      <w:r w:rsidR="001F420A">
        <w:t>s</w:t>
      </w:r>
      <w:proofErr w:type="spellEnd"/>
      <w:r>
        <w:t>?</w:t>
      </w:r>
    </w:p>
    <w:p w:rsidR="00E7764D" w:rsidRDefault="00E7764D" w:rsidP="00E7764D">
      <w:pPr>
        <w:pStyle w:val="Listenabsatz"/>
        <w:numPr>
          <w:ilvl w:val="1"/>
          <w:numId w:val="3"/>
        </w:numPr>
      </w:pPr>
      <w:r>
        <w:t>Grundlagen zur Forschungsfrage zwei</w:t>
      </w:r>
    </w:p>
    <w:p w:rsidR="00E7764D" w:rsidRDefault="00E7764D" w:rsidP="00E7764D">
      <w:pPr>
        <w:pStyle w:val="Listenabsatz"/>
        <w:numPr>
          <w:ilvl w:val="2"/>
          <w:numId w:val="3"/>
        </w:numPr>
      </w:pPr>
      <w:r>
        <w:t>Prozessanalyse (=&gt; definieren einer eigenen Methodik, angelehnt an Produktionsprozessanalysen)</w:t>
      </w:r>
    </w:p>
    <w:p w:rsidR="00F00340" w:rsidRDefault="00F00340" w:rsidP="00F00340">
      <w:pPr>
        <w:pStyle w:val="Listenabsatz"/>
        <w:numPr>
          <w:ilvl w:val="1"/>
          <w:numId w:val="3"/>
        </w:numPr>
      </w:pPr>
      <w:r>
        <w:t>Analyse</w:t>
      </w:r>
    </w:p>
    <w:p w:rsidR="00F00340" w:rsidRDefault="00F00340" w:rsidP="00F00340">
      <w:pPr>
        <w:pStyle w:val="Listenabsatz"/>
        <w:numPr>
          <w:ilvl w:val="2"/>
          <w:numId w:val="3"/>
        </w:numPr>
      </w:pPr>
      <w:r>
        <w:t>Erstellung eines Business-Case</w:t>
      </w:r>
    </w:p>
    <w:p w:rsidR="00BB7C8F" w:rsidRDefault="00A46BA2" w:rsidP="00F00340">
      <w:pPr>
        <w:pStyle w:val="Listenabsatz"/>
        <w:numPr>
          <w:ilvl w:val="2"/>
          <w:numId w:val="3"/>
        </w:numPr>
      </w:pPr>
      <w:r>
        <w:t>Wie passt dieses Thema zur Unternehmensstrategie</w:t>
      </w:r>
    </w:p>
    <w:p w:rsidR="00A46BA2" w:rsidRDefault="00A46BA2" w:rsidP="00A46BA2">
      <w:pPr>
        <w:pStyle w:val="Listenabsatz"/>
        <w:numPr>
          <w:ilvl w:val="2"/>
          <w:numId w:val="3"/>
        </w:numPr>
      </w:pPr>
      <w:r>
        <w:t>Welchen Beitrag leistet meine Zielerfüllung zur Zielerfüllung der Unternehmensziele</w:t>
      </w:r>
    </w:p>
    <w:p w:rsidR="00F00340" w:rsidRDefault="00F00340" w:rsidP="00A46BA2">
      <w:pPr>
        <w:pStyle w:val="Listenabsatz"/>
        <w:numPr>
          <w:ilvl w:val="2"/>
          <w:numId w:val="3"/>
        </w:numPr>
      </w:pPr>
      <w:r>
        <w:t xml:space="preserve">Identifizieren von möglichen Disharmonien </w:t>
      </w:r>
    </w:p>
    <w:p w:rsidR="00DB79C3" w:rsidRDefault="00F00340" w:rsidP="00DB79C3">
      <w:pPr>
        <w:pStyle w:val="Listenabsatz"/>
        <w:numPr>
          <w:ilvl w:val="1"/>
          <w:numId w:val="3"/>
        </w:numPr>
      </w:pPr>
      <w:r>
        <w:t>Konzeption</w:t>
      </w:r>
      <w:r w:rsidR="00477808">
        <w:t xml:space="preserve"> eines verbesserten Geschäftsszenario</w:t>
      </w:r>
    </w:p>
    <w:p w:rsidR="00F00340" w:rsidRDefault="00F00340" w:rsidP="00F00340">
      <w:pPr>
        <w:pStyle w:val="Listenabsatz"/>
        <w:numPr>
          <w:ilvl w:val="2"/>
          <w:numId w:val="3"/>
        </w:numPr>
      </w:pPr>
      <w:r>
        <w:t xml:space="preserve">Kosteneinsparpotentiale </w:t>
      </w:r>
    </w:p>
    <w:p w:rsidR="00F00340" w:rsidRDefault="00F00340" w:rsidP="00F00340">
      <w:pPr>
        <w:pStyle w:val="Listenabsatz"/>
        <w:numPr>
          <w:ilvl w:val="2"/>
          <w:numId w:val="3"/>
        </w:numPr>
      </w:pPr>
      <w:r>
        <w:t>Zielharmonisierung</w:t>
      </w:r>
    </w:p>
    <w:p w:rsidR="00F00340" w:rsidRDefault="00E7764D" w:rsidP="00F00340">
      <w:pPr>
        <w:pStyle w:val="Listenabsatz"/>
        <w:numPr>
          <w:ilvl w:val="1"/>
          <w:numId w:val="3"/>
        </w:numPr>
      </w:pPr>
      <w:r>
        <w:t>Ergebnis und Ausblick auf weitere Potentiale</w:t>
      </w:r>
    </w:p>
    <w:p w:rsidR="00AC0FA3" w:rsidRDefault="001F5B46" w:rsidP="00AC0FA3">
      <w:pPr>
        <w:pStyle w:val="Listenabsatz"/>
        <w:numPr>
          <w:ilvl w:val="0"/>
          <w:numId w:val="3"/>
        </w:numPr>
      </w:pPr>
      <w:r>
        <w:t>Welche besonderen sicherheitstechnischen Aspekte muss ein solcher Prozess im Bereich der Versicherung erfüllen?</w:t>
      </w:r>
    </w:p>
    <w:p w:rsidR="00AC0FA3" w:rsidRDefault="00AC0FA3" w:rsidP="00AC0FA3">
      <w:pPr>
        <w:pStyle w:val="Listenabsatz"/>
        <w:numPr>
          <w:ilvl w:val="1"/>
          <w:numId w:val="3"/>
        </w:numPr>
      </w:pPr>
      <w:r>
        <w:lastRenderedPageBreak/>
        <w:t>Warum ist Sicherheit wichtig? (</w:t>
      </w:r>
      <w:r>
        <w:sym w:font="Wingdings" w:char="F0E0"/>
      </w:r>
      <w:r>
        <w:t xml:space="preserve"> Kein eigenes Kapitel, sondern mehr als Einleitung dieser Forschungsfrage </w:t>
      </w:r>
      <w:r>
        <w:sym w:font="Wingdings" w:char="F0E0"/>
      </w:r>
      <w:r>
        <w:t xml:space="preserve"> siehe BSI IT-Grundschutz S.15</w:t>
      </w:r>
    </w:p>
    <w:p w:rsidR="00233676" w:rsidRDefault="00233676" w:rsidP="00233676">
      <w:pPr>
        <w:pStyle w:val="Listenabsatz"/>
        <w:numPr>
          <w:ilvl w:val="1"/>
          <w:numId w:val="3"/>
        </w:numPr>
      </w:pPr>
      <w:r>
        <w:t>Anforderungen an den Betrieb einer Anwendung</w:t>
      </w:r>
      <w:r w:rsidR="006C7D17">
        <w:t xml:space="preserve"> (</w:t>
      </w:r>
      <w:r w:rsidR="006C7D17">
        <w:sym w:font="Wingdings" w:char="F0E0"/>
      </w:r>
      <w:r w:rsidR="006C7D17">
        <w:t xml:space="preserve"> Anforderungskatalog)</w:t>
      </w:r>
    </w:p>
    <w:p w:rsidR="00BD6959" w:rsidRDefault="00BD6959" w:rsidP="00BD6959">
      <w:pPr>
        <w:pStyle w:val="Listenabsatz"/>
        <w:numPr>
          <w:ilvl w:val="2"/>
          <w:numId w:val="3"/>
        </w:numPr>
      </w:pPr>
      <w:r>
        <w:t>IT-Grundschutz BSI</w:t>
      </w:r>
    </w:p>
    <w:p w:rsidR="00EB4D36" w:rsidRDefault="00EB4D36" w:rsidP="00EB4D36">
      <w:pPr>
        <w:pStyle w:val="Listenabsatz"/>
        <w:numPr>
          <w:ilvl w:val="2"/>
          <w:numId w:val="3"/>
        </w:numPr>
      </w:pPr>
      <w:r>
        <w:t>Bafin</w:t>
      </w:r>
      <w:r w:rsidR="00E7764D">
        <w:t>: VAIT</w:t>
      </w:r>
    </w:p>
    <w:p w:rsidR="00EB4D36" w:rsidRDefault="00EB4D36" w:rsidP="00EB4D36">
      <w:pPr>
        <w:pStyle w:val="Listenabsatz"/>
        <w:numPr>
          <w:ilvl w:val="2"/>
          <w:numId w:val="3"/>
        </w:numPr>
      </w:pPr>
      <w:r>
        <w:t>IT-Sicherheit</w:t>
      </w:r>
      <w:r w:rsidR="00E7764D">
        <w:t>: Grundnorm ISO 27001</w:t>
      </w:r>
      <w:r w:rsidR="00112830">
        <w:t xml:space="preserve"> (</w:t>
      </w:r>
      <w:r w:rsidR="00112830">
        <w:sym w:font="Wingdings" w:char="F0E0"/>
      </w:r>
      <w:r w:rsidR="00112830">
        <w:t xml:space="preserve"> alles andere als die BaFin)</w:t>
      </w:r>
    </w:p>
    <w:p w:rsidR="00E7764D" w:rsidRDefault="00E7764D" w:rsidP="00E7764D">
      <w:pPr>
        <w:pStyle w:val="Listenabsatz"/>
        <w:numPr>
          <w:ilvl w:val="1"/>
          <w:numId w:val="3"/>
        </w:numPr>
      </w:pPr>
      <w:r>
        <w:t>Wie wird bei der Beschaffung von "open source"-/"</w:t>
      </w:r>
      <w:proofErr w:type="spellStart"/>
      <w:r>
        <w:t>closed</w:t>
      </w:r>
      <w:proofErr w:type="spellEnd"/>
      <w:r>
        <w:t xml:space="preserve"> source"-Software in der SV Informatik sichergestellt, dass </w:t>
      </w:r>
      <w:r w:rsidR="006C7D17">
        <w:t>dadurch keine Schwachstellen in der Anwendungslandschaft (AWL) entstehen?</w:t>
      </w:r>
    </w:p>
    <w:p w:rsidR="00B95D70" w:rsidRDefault="00EB4D36" w:rsidP="00B95D70">
      <w:pPr>
        <w:pStyle w:val="Listenabsatz"/>
        <w:numPr>
          <w:ilvl w:val="1"/>
          <w:numId w:val="3"/>
        </w:numPr>
      </w:pPr>
      <w:r>
        <w:t>Mögliches Konzept zur Implementierung der Sicherheitsanforderungen</w:t>
      </w:r>
    </w:p>
    <w:p w:rsidR="00E7764D" w:rsidRDefault="006C7D17" w:rsidP="00E7764D">
      <w:pPr>
        <w:pStyle w:val="Listenabsatz"/>
        <w:numPr>
          <w:ilvl w:val="2"/>
          <w:numId w:val="3"/>
        </w:numPr>
      </w:pPr>
      <w:r>
        <w:t xml:space="preserve">Rückschlüsse auf die </w:t>
      </w:r>
      <w:proofErr w:type="spellStart"/>
      <w:r>
        <w:t>OpenShift</w:t>
      </w:r>
      <w:proofErr w:type="spellEnd"/>
      <w:r>
        <w:t>-Umgebung bzw. auf die Container-Anwendungen</w:t>
      </w:r>
    </w:p>
    <w:p w:rsidR="00B95D70" w:rsidRDefault="00B95D70" w:rsidP="00B95D70">
      <w:pPr>
        <w:pStyle w:val="Listenabsatz"/>
        <w:numPr>
          <w:ilvl w:val="1"/>
          <w:numId w:val="3"/>
        </w:numPr>
      </w:pPr>
      <w:r>
        <w:t>Ergebnis</w:t>
      </w:r>
    </w:p>
    <w:p w:rsidR="00B95D70" w:rsidRDefault="00B95D70" w:rsidP="00B95D70">
      <w:pPr>
        <w:pStyle w:val="Listenabsatz"/>
        <w:numPr>
          <w:ilvl w:val="2"/>
          <w:numId w:val="3"/>
        </w:numPr>
      </w:pPr>
      <w:r>
        <w:t>Zusammenfassung der Anforderungen</w:t>
      </w:r>
    </w:p>
    <w:p w:rsidR="00B95D70" w:rsidRDefault="00E515CE" w:rsidP="00B95D70">
      <w:pPr>
        <w:pStyle w:val="Listenabsatz"/>
        <w:numPr>
          <w:ilvl w:val="2"/>
          <w:numId w:val="3"/>
        </w:numPr>
      </w:pPr>
      <w:r>
        <w:t xml:space="preserve">Betrachtung des </w:t>
      </w:r>
      <w:proofErr w:type="spellStart"/>
      <w:r>
        <w:t>Deployment</w:t>
      </w:r>
      <w:proofErr w:type="spellEnd"/>
      <w:r>
        <w:t>-Prozesses unter Berücksichtigung der Sicherheitsanforderungen</w:t>
      </w:r>
    </w:p>
    <w:p w:rsidR="00DB79C3" w:rsidRDefault="00E65551" w:rsidP="00DB79C3">
      <w:pPr>
        <w:pStyle w:val="Listenabsatz"/>
        <w:numPr>
          <w:ilvl w:val="0"/>
          <w:numId w:val="3"/>
        </w:numPr>
      </w:pPr>
      <w:r>
        <w:t>kritische Betrachtung</w:t>
      </w:r>
    </w:p>
    <w:p w:rsidR="00E65551" w:rsidRDefault="00E65551" w:rsidP="00E65551">
      <w:pPr>
        <w:pStyle w:val="Listenabsatz"/>
        <w:numPr>
          <w:ilvl w:val="1"/>
          <w:numId w:val="3"/>
        </w:numPr>
      </w:pPr>
      <w:r>
        <w:t>Zusammenfassung</w:t>
      </w:r>
      <w:r w:rsidR="00892321">
        <w:t>: Ergebnisse der Forschungsfragen</w:t>
      </w:r>
    </w:p>
    <w:p w:rsidR="00E65551" w:rsidRDefault="00E65551" w:rsidP="00E65551">
      <w:pPr>
        <w:pStyle w:val="Listenabsatz"/>
        <w:numPr>
          <w:ilvl w:val="1"/>
          <w:numId w:val="3"/>
        </w:numPr>
      </w:pPr>
      <w:r>
        <w:t>Fazit</w:t>
      </w:r>
    </w:p>
    <w:p w:rsidR="00E65551" w:rsidRDefault="00E65551" w:rsidP="00E65551">
      <w:pPr>
        <w:pStyle w:val="Listenabsatz"/>
        <w:numPr>
          <w:ilvl w:val="1"/>
          <w:numId w:val="3"/>
        </w:numPr>
      </w:pPr>
      <w:r>
        <w:t>Ausblick</w:t>
      </w:r>
    </w:p>
    <w:p w:rsidR="00E65551" w:rsidRDefault="00E65551" w:rsidP="00E65551">
      <w:pPr>
        <w:pStyle w:val="Listenabsatz"/>
        <w:numPr>
          <w:ilvl w:val="0"/>
          <w:numId w:val="3"/>
        </w:numPr>
      </w:pPr>
      <w:r>
        <w:t xml:space="preserve">Literaturverzeichnis </w:t>
      </w:r>
    </w:p>
    <w:p w:rsidR="00E65551" w:rsidRDefault="00E65551" w:rsidP="00E65551">
      <w:pPr>
        <w:pStyle w:val="Listenabsatz"/>
        <w:numPr>
          <w:ilvl w:val="0"/>
          <w:numId w:val="3"/>
        </w:numPr>
      </w:pPr>
      <w:r>
        <w:t>Anhang</w:t>
      </w:r>
    </w:p>
    <w:p w:rsidR="00557E97" w:rsidRDefault="00557E97" w:rsidP="00557E97">
      <w:pPr>
        <w:pStyle w:val="Listenabsatz"/>
        <w:numPr>
          <w:ilvl w:val="1"/>
          <w:numId w:val="3"/>
        </w:numPr>
      </w:pPr>
      <w:r>
        <w:t>Anforderungskatalog als Tabelle</w:t>
      </w:r>
    </w:p>
    <w:p w:rsidR="00E65551" w:rsidRDefault="004E5454" w:rsidP="0082187D">
      <w:r>
        <w:br w:type="page"/>
      </w:r>
    </w:p>
    <w:p w:rsidR="0082187D" w:rsidRDefault="005D7D94" w:rsidP="0082187D">
      <w:r>
        <w:lastRenderedPageBreak/>
        <w:t xml:space="preserve">Die Forschungsidee meiner Bachelorarbeit ist gleichzeitig der Titel dieser: „Effekte einer Container-Umgebung auf den Prozess des automatisierten </w:t>
      </w:r>
      <w:proofErr w:type="spellStart"/>
      <w:r>
        <w:t>Deployments</w:t>
      </w:r>
      <w:proofErr w:type="spellEnd"/>
      <w:r>
        <w:t>“. In dieser Arbeit soll eine mehrstufige Forschungsfrage bearbeitet werden, die sich mit den wirtschaftlichen Vorteilen, dem Nutzen und mit den besonderen, sicherheitsrelevanten Aspekten in Bezug auf die rechtlichen Bestimmungen, die von der Bundesanstalt für Finanzdienstleistungsaufsicht bestimmt werden, beschäftigt.</w:t>
      </w:r>
      <w:r w:rsidR="00333D6E">
        <w:t xml:space="preserve"> Die Forschungsfragen sind: </w:t>
      </w:r>
    </w:p>
    <w:p w:rsidR="00333D6E" w:rsidRDefault="00333D6E" w:rsidP="00333D6E">
      <w:pPr>
        <w:pStyle w:val="Listenabsatz"/>
        <w:numPr>
          <w:ilvl w:val="0"/>
          <w:numId w:val="4"/>
        </w:numPr>
      </w:pPr>
      <w:r>
        <w:t xml:space="preserve">Wie können Container-Anwendungen den Prozess des automatisierten </w:t>
      </w:r>
      <w:proofErr w:type="spellStart"/>
      <w:r>
        <w:t>Deployments</w:t>
      </w:r>
      <w:proofErr w:type="spellEnd"/>
      <w:r>
        <w:t xml:space="preserve"> unterstützen?</w:t>
      </w:r>
    </w:p>
    <w:p w:rsidR="00333D6E" w:rsidRDefault="00333D6E" w:rsidP="00333D6E">
      <w:pPr>
        <w:pStyle w:val="Listenabsatz"/>
        <w:numPr>
          <w:ilvl w:val="0"/>
          <w:numId w:val="4"/>
        </w:numPr>
      </w:pPr>
      <w:r>
        <w:t xml:space="preserve">Welche wirtschaftlichen Vorteile hat der Einsatz von Container auf den Prozess des automatisierten </w:t>
      </w:r>
      <w:proofErr w:type="spellStart"/>
      <w:r>
        <w:t>Deployments</w:t>
      </w:r>
      <w:proofErr w:type="spellEnd"/>
      <w:r>
        <w:t>?</w:t>
      </w:r>
    </w:p>
    <w:p w:rsidR="00333D6E" w:rsidRDefault="00333D6E" w:rsidP="00333D6E">
      <w:pPr>
        <w:pStyle w:val="Listenabsatz"/>
        <w:numPr>
          <w:ilvl w:val="0"/>
          <w:numId w:val="4"/>
        </w:numPr>
      </w:pPr>
      <w:r>
        <w:t>Welche besonderen sicherheitstechnischen Aspekte muss ein solcher Prozess im Bereich der Versicherung erfüllen?</w:t>
      </w:r>
    </w:p>
    <w:p w:rsidR="00333D6E" w:rsidRDefault="00333D6E" w:rsidP="0082187D"/>
    <w:p w:rsidR="00B20B6A" w:rsidRPr="00B20B6A" w:rsidRDefault="00B20B6A" w:rsidP="00B20B6A">
      <w:pPr>
        <w:rPr>
          <w:lang w:val="en-US"/>
        </w:rPr>
      </w:pPr>
      <w:proofErr w:type="spellStart"/>
      <w:r w:rsidRPr="00B20B6A">
        <w:rPr>
          <w:lang w:val="en-US"/>
        </w:rPr>
        <w:t>Kharb</w:t>
      </w:r>
      <w:proofErr w:type="spellEnd"/>
      <w:r w:rsidRPr="00B20B6A">
        <w:rPr>
          <w:lang w:val="en-US"/>
        </w:rPr>
        <w:t xml:space="preserve">, Dr </w:t>
      </w:r>
      <w:proofErr w:type="spellStart"/>
      <w:r w:rsidRPr="00B20B6A">
        <w:rPr>
          <w:lang w:val="en-US"/>
        </w:rPr>
        <w:t>Latika</w:t>
      </w:r>
      <w:proofErr w:type="spellEnd"/>
      <w:r w:rsidRPr="00B20B6A">
        <w:rPr>
          <w:lang w:val="en-US"/>
        </w:rPr>
        <w:t xml:space="preserve">. „Automated Deployment of Software Containers Using </w:t>
      </w:r>
      <w:proofErr w:type="gramStart"/>
      <w:r w:rsidRPr="00B20B6A">
        <w:rPr>
          <w:lang w:val="en-US"/>
        </w:rPr>
        <w:t>Dockers“ 4</w:t>
      </w:r>
      <w:proofErr w:type="gramEnd"/>
      <w:r w:rsidRPr="00B20B6A">
        <w:rPr>
          <w:lang w:val="en-US"/>
        </w:rPr>
        <w:t>, Nr. 10 (2016): 3.</w:t>
      </w:r>
    </w:p>
    <w:p w:rsidR="00B20B6A" w:rsidRPr="00B20B6A" w:rsidRDefault="00B20B6A" w:rsidP="00B20B6A">
      <w:pPr>
        <w:rPr>
          <w:lang w:val="en-US"/>
        </w:rPr>
      </w:pPr>
      <w:r w:rsidRPr="00B20B6A">
        <w:rPr>
          <w:lang w:val="en-US"/>
        </w:rPr>
        <w:t xml:space="preserve">Bernstein, David. „Containers and Cloud: From LXC to Docker to </w:t>
      </w:r>
      <w:proofErr w:type="gramStart"/>
      <w:r w:rsidRPr="00B20B6A">
        <w:rPr>
          <w:lang w:val="en-US"/>
        </w:rPr>
        <w:t>Kubernetes“</w:t>
      </w:r>
      <w:proofErr w:type="gramEnd"/>
      <w:r w:rsidRPr="00B20B6A">
        <w:rPr>
          <w:lang w:val="en-US"/>
        </w:rPr>
        <w:t xml:space="preserve">. </w:t>
      </w:r>
      <w:r w:rsidRPr="00B20B6A">
        <w:rPr>
          <w:i/>
          <w:iCs/>
          <w:lang w:val="en-US"/>
        </w:rPr>
        <w:t>IEEE Cloud Computing</w:t>
      </w:r>
      <w:r w:rsidRPr="00B20B6A">
        <w:rPr>
          <w:lang w:val="en-US"/>
        </w:rPr>
        <w:t xml:space="preserve"> 1, Nr. 3 (September 2014): 81–84. </w:t>
      </w:r>
      <w:hyperlink r:id="rId7" w:history="1">
        <w:r w:rsidRPr="00B20B6A">
          <w:rPr>
            <w:rStyle w:val="Hyperlink"/>
            <w:lang w:val="en-US"/>
          </w:rPr>
          <w:t>https://doi.org/10.1109/MCC.2014.51</w:t>
        </w:r>
      </w:hyperlink>
      <w:r w:rsidRPr="00B20B6A">
        <w:rPr>
          <w:lang w:val="en-US"/>
        </w:rPr>
        <w:t>.</w:t>
      </w:r>
    </w:p>
    <w:p w:rsidR="00B20B6A" w:rsidRPr="00B20B6A" w:rsidRDefault="00B20B6A" w:rsidP="00B20B6A">
      <w:pPr>
        <w:rPr>
          <w:lang w:val="en-US"/>
        </w:rPr>
      </w:pPr>
      <w:proofErr w:type="spellStart"/>
      <w:r w:rsidRPr="00B20B6A">
        <w:rPr>
          <w:lang w:val="en-US"/>
        </w:rPr>
        <w:t>Combe</w:t>
      </w:r>
      <w:proofErr w:type="spellEnd"/>
      <w:r w:rsidRPr="00B20B6A">
        <w:rPr>
          <w:lang w:val="en-US"/>
        </w:rPr>
        <w:t xml:space="preserve">, Theo, Antony Martin, und Roberto Di Pietro. „To Docker or Not to Docker: A Security Perspective“. </w:t>
      </w:r>
      <w:r w:rsidRPr="00B20B6A">
        <w:rPr>
          <w:i/>
          <w:iCs/>
          <w:lang w:val="en-US"/>
        </w:rPr>
        <w:t>IEEE Cloud Computing</w:t>
      </w:r>
      <w:r w:rsidRPr="00B20B6A">
        <w:rPr>
          <w:lang w:val="en-US"/>
        </w:rPr>
        <w:t xml:space="preserve"> 3, Nr. 5 (September 2016): 54–62. </w:t>
      </w:r>
      <w:hyperlink r:id="rId8" w:history="1">
        <w:r w:rsidRPr="00B20B6A">
          <w:rPr>
            <w:rStyle w:val="Hyperlink"/>
            <w:lang w:val="en-US"/>
          </w:rPr>
          <w:t>https://doi.org/10.1109/MCC.2016.100</w:t>
        </w:r>
      </w:hyperlink>
      <w:r w:rsidRPr="00B20B6A">
        <w:rPr>
          <w:lang w:val="en-US"/>
        </w:rPr>
        <w:t>.</w:t>
      </w:r>
    </w:p>
    <w:p w:rsidR="00B20B6A" w:rsidRPr="00B20B6A" w:rsidRDefault="00B20B6A" w:rsidP="00B20B6A">
      <w:r w:rsidRPr="00B20B6A">
        <w:rPr>
          <w:lang w:val="en-US"/>
        </w:rPr>
        <w:t xml:space="preserve">Soni, Mitesh. „End to End Automation on Cloud with Build Pipeline: The Case for DevOps in Insurance Industry, Continuous Integration, Continuous Testing, and Continuous Delivery“. In </w:t>
      </w:r>
      <w:r w:rsidRPr="00B20B6A">
        <w:rPr>
          <w:i/>
          <w:iCs/>
          <w:lang w:val="en-US"/>
        </w:rPr>
        <w:t>2015 IEEE International Conference on Cloud Computing in Emerging Markets (CCEM)</w:t>
      </w:r>
      <w:r w:rsidRPr="00B20B6A">
        <w:rPr>
          <w:lang w:val="en-US"/>
        </w:rPr>
        <w:t xml:space="preserve">, 85–89, 2015. </w:t>
      </w:r>
      <w:hyperlink r:id="rId9" w:history="1">
        <w:r w:rsidRPr="00B20B6A">
          <w:rPr>
            <w:rStyle w:val="Hyperlink"/>
          </w:rPr>
          <w:t>https://doi.org/10.1109/CCEM.2015.29</w:t>
        </w:r>
      </w:hyperlink>
      <w:r w:rsidRPr="00B20B6A">
        <w:t>.</w:t>
      </w:r>
    </w:p>
    <w:p w:rsidR="004B36D4" w:rsidRPr="00B20B6A" w:rsidRDefault="004B36D4" w:rsidP="0082187D">
      <w:pPr>
        <w:rPr>
          <w:lang w:val="en-US"/>
        </w:rPr>
      </w:pPr>
    </w:p>
    <w:sectPr w:rsidR="004B36D4" w:rsidRPr="00B20B6A" w:rsidSect="004E5454">
      <w:pgSz w:w="11900" w:h="16840"/>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BDC" w:rsidRDefault="00DB2BDC" w:rsidP="008C42A2">
      <w:r>
        <w:separator/>
      </w:r>
    </w:p>
  </w:endnote>
  <w:endnote w:type="continuationSeparator" w:id="0">
    <w:p w:rsidR="00DB2BDC" w:rsidRDefault="00DB2BDC" w:rsidP="008C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BDC" w:rsidRDefault="00DB2BDC" w:rsidP="008C42A2">
      <w:r>
        <w:separator/>
      </w:r>
    </w:p>
  </w:footnote>
  <w:footnote w:type="continuationSeparator" w:id="0">
    <w:p w:rsidR="00DB2BDC" w:rsidRDefault="00DB2BDC" w:rsidP="008C4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F10"/>
    <w:multiLevelType w:val="hybridMultilevel"/>
    <w:tmpl w:val="713A5DE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130C7E"/>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3856C82"/>
    <w:multiLevelType w:val="hybridMultilevel"/>
    <w:tmpl w:val="D5B891D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B738C2"/>
    <w:multiLevelType w:val="hybridMultilevel"/>
    <w:tmpl w:val="79622F5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Staudenmaier">
    <w15:presenceInfo w15:providerId="AD" w15:userId="S::Yves.Staudenmaier@bwedu.de::e31ec8d8-a178-4185-8ce8-91571e83b0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0"/>
    <w:rsid w:val="00011EC0"/>
    <w:rsid w:val="00012051"/>
    <w:rsid w:val="00085069"/>
    <w:rsid w:val="00093BFF"/>
    <w:rsid w:val="00112830"/>
    <w:rsid w:val="0011425F"/>
    <w:rsid w:val="00166A8F"/>
    <w:rsid w:val="00187002"/>
    <w:rsid w:val="00193D60"/>
    <w:rsid w:val="001F420A"/>
    <w:rsid w:val="001F5B46"/>
    <w:rsid w:val="002252F5"/>
    <w:rsid w:val="00233676"/>
    <w:rsid w:val="00234C19"/>
    <w:rsid w:val="00251507"/>
    <w:rsid w:val="00271D36"/>
    <w:rsid w:val="00282124"/>
    <w:rsid w:val="002B1047"/>
    <w:rsid w:val="002F15FD"/>
    <w:rsid w:val="003242C6"/>
    <w:rsid w:val="00333D6E"/>
    <w:rsid w:val="003F414F"/>
    <w:rsid w:val="00471F7E"/>
    <w:rsid w:val="00477808"/>
    <w:rsid w:val="004B36D4"/>
    <w:rsid w:val="004E5454"/>
    <w:rsid w:val="00530310"/>
    <w:rsid w:val="00557E97"/>
    <w:rsid w:val="005772E8"/>
    <w:rsid w:val="005A01A3"/>
    <w:rsid w:val="005D01E5"/>
    <w:rsid w:val="005D7D94"/>
    <w:rsid w:val="006013DE"/>
    <w:rsid w:val="00685006"/>
    <w:rsid w:val="006C7D17"/>
    <w:rsid w:val="006D1A91"/>
    <w:rsid w:val="006E62A4"/>
    <w:rsid w:val="0082187D"/>
    <w:rsid w:val="00892321"/>
    <w:rsid w:val="008C42A2"/>
    <w:rsid w:val="008D098F"/>
    <w:rsid w:val="008D7D24"/>
    <w:rsid w:val="00991285"/>
    <w:rsid w:val="00997E9D"/>
    <w:rsid w:val="00A00836"/>
    <w:rsid w:val="00A332E2"/>
    <w:rsid w:val="00A358F9"/>
    <w:rsid w:val="00A46BA2"/>
    <w:rsid w:val="00AC0FA3"/>
    <w:rsid w:val="00AD2814"/>
    <w:rsid w:val="00AD5E6B"/>
    <w:rsid w:val="00B05860"/>
    <w:rsid w:val="00B20B6A"/>
    <w:rsid w:val="00B77C34"/>
    <w:rsid w:val="00B95D70"/>
    <w:rsid w:val="00BB7C8F"/>
    <w:rsid w:val="00BD6959"/>
    <w:rsid w:val="00BE722A"/>
    <w:rsid w:val="00BE72A6"/>
    <w:rsid w:val="00C55320"/>
    <w:rsid w:val="00C76EF5"/>
    <w:rsid w:val="00DB2BDC"/>
    <w:rsid w:val="00DB79C3"/>
    <w:rsid w:val="00E30BBE"/>
    <w:rsid w:val="00E40D0A"/>
    <w:rsid w:val="00E42FEA"/>
    <w:rsid w:val="00E515CE"/>
    <w:rsid w:val="00E65551"/>
    <w:rsid w:val="00E7764D"/>
    <w:rsid w:val="00EB4D36"/>
    <w:rsid w:val="00EE65C0"/>
    <w:rsid w:val="00F00340"/>
    <w:rsid w:val="00F9450B"/>
    <w:rsid w:val="00FA0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913DF-A25C-2540-BD54-C5DC174F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03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30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3031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30310"/>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31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C42A2"/>
    <w:pPr>
      <w:tabs>
        <w:tab w:val="center" w:pos="4536"/>
        <w:tab w:val="right" w:pos="9072"/>
      </w:tabs>
    </w:pPr>
  </w:style>
  <w:style w:type="character" w:customStyle="1" w:styleId="KopfzeileZchn">
    <w:name w:val="Kopfzeile Zchn"/>
    <w:basedOn w:val="Absatz-Standardschriftart"/>
    <w:link w:val="Kopfzeile"/>
    <w:uiPriority w:val="99"/>
    <w:rsid w:val="008C42A2"/>
  </w:style>
  <w:style w:type="paragraph" w:styleId="Fuzeile">
    <w:name w:val="footer"/>
    <w:basedOn w:val="Standard"/>
    <w:link w:val="FuzeileZchn"/>
    <w:uiPriority w:val="99"/>
    <w:unhideWhenUsed/>
    <w:rsid w:val="008C42A2"/>
    <w:pPr>
      <w:tabs>
        <w:tab w:val="center" w:pos="4536"/>
        <w:tab w:val="right" w:pos="9072"/>
      </w:tabs>
    </w:pPr>
  </w:style>
  <w:style w:type="character" w:customStyle="1" w:styleId="FuzeileZchn">
    <w:name w:val="Fußzeile Zchn"/>
    <w:basedOn w:val="Absatz-Standardschriftart"/>
    <w:link w:val="Fuzeile"/>
    <w:uiPriority w:val="99"/>
    <w:rsid w:val="008C42A2"/>
  </w:style>
  <w:style w:type="paragraph" w:styleId="Listenabsatz">
    <w:name w:val="List Paragraph"/>
    <w:basedOn w:val="Standard"/>
    <w:uiPriority w:val="34"/>
    <w:qFormat/>
    <w:rsid w:val="00AD5E6B"/>
    <w:pPr>
      <w:ind w:left="720"/>
      <w:contextualSpacing/>
    </w:pPr>
  </w:style>
  <w:style w:type="paragraph" w:styleId="Funotentext">
    <w:name w:val="footnote text"/>
    <w:basedOn w:val="Standard"/>
    <w:link w:val="FunotentextZchn"/>
    <w:uiPriority w:val="99"/>
    <w:semiHidden/>
    <w:unhideWhenUsed/>
    <w:rsid w:val="00B20B6A"/>
    <w:rPr>
      <w:sz w:val="20"/>
      <w:szCs w:val="20"/>
    </w:rPr>
  </w:style>
  <w:style w:type="character" w:customStyle="1" w:styleId="FunotentextZchn">
    <w:name w:val="Fußnotentext Zchn"/>
    <w:basedOn w:val="Absatz-Standardschriftart"/>
    <w:link w:val="Funotentext"/>
    <w:uiPriority w:val="99"/>
    <w:semiHidden/>
    <w:rsid w:val="00B20B6A"/>
    <w:rPr>
      <w:sz w:val="20"/>
      <w:szCs w:val="20"/>
    </w:rPr>
  </w:style>
  <w:style w:type="character" w:styleId="Funotenzeichen">
    <w:name w:val="footnote reference"/>
    <w:basedOn w:val="Absatz-Standardschriftart"/>
    <w:uiPriority w:val="99"/>
    <w:semiHidden/>
    <w:unhideWhenUsed/>
    <w:rsid w:val="00B20B6A"/>
    <w:rPr>
      <w:vertAlign w:val="superscript"/>
    </w:rPr>
  </w:style>
  <w:style w:type="character" w:styleId="Hyperlink">
    <w:name w:val="Hyperlink"/>
    <w:basedOn w:val="Absatz-Standardschriftart"/>
    <w:uiPriority w:val="99"/>
    <w:unhideWhenUsed/>
    <w:rsid w:val="00B20B6A"/>
    <w:rPr>
      <w:color w:val="0563C1" w:themeColor="hyperlink"/>
      <w:u w:val="single"/>
    </w:rPr>
  </w:style>
  <w:style w:type="character" w:styleId="NichtaufgelsteErwhnung">
    <w:name w:val="Unresolved Mention"/>
    <w:basedOn w:val="Absatz-Standardschriftart"/>
    <w:uiPriority w:val="99"/>
    <w:semiHidden/>
    <w:unhideWhenUsed/>
    <w:rsid w:val="00B20B6A"/>
    <w:rPr>
      <w:color w:val="605E5C"/>
      <w:shd w:val="clear" w:color="auto" w:fill="E1DFDD"/>
    </w:rPr>
  </w:style>
  <w:style w:type="character" w:styleId="BesuchterLink">
    <w:name w:val="FollowedHyperlink"/>
    <w:basedOn w:val="Absatz-Standardschriftart"/>
    <w:uiPriority w:val="99"/>
    <w:semiHidden/>
    <w:unhideWhenUsed/>
    <w:rsid w:val="004E5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9358">
      <w:bodyDiv w:val="1"/>
      <w:marLeft w:val="0"/>
      <w:marRight w:val="0"/>
      <w:marTop w:val="0"/>
      <w:marBottom w:val="0"/>
      <w:divBdr>
        <w:top w:val="none" w:sz="0" w:space="0" w:color="auto"/>
        <w:left w:val="none" w:sz="0" w:space="0" w:color="auto"/>
        <w:bottom w:val="none" w:sz="0" w:space="0" w:color="auto"/>
        <w:right w:val="none" w:sz="0" w:space="0" w:color="auto"/>
      </w:divBdr>
      <w:divsChild>
        <w:div w:id="255863568">
          <w:marLeft w:val="0"/>
          <w:marRight w:val="0"/>
          <w:marTop w:val="0"/>
          <w:marBottom w:val="0"/>
          <w:divBdr>
            <w:top w:val="none" w:sz="0" w:space="0" w:color="auto"/>
            <w:left w:val="none" w:sz="0" w:space="0" w:color="auto"/>
            <w:bottom w:val="none" w:sz="0" w:space="0" w:color="auto"/>
            <w:right w:val="none" w:sz="0" w:space="0" w:color="auto"/>
          </w:divBdr>
          <w:divsChild>
            <w:div w:id="175073461">
              <w:marLeft w:val="0"/>
              <w:marRight w:val="0"/>
              <w:marTop w:val="0"/>
              <w:marBottom w:val="0"/>
              <w:divBdr>
                <w:top w:val="none" w:sz="0" w:space="0" w:color="auto"/>
                <w:left w:val="none" w:sz="0" w:space="0" w:color="auto"/>
                <w:bottom w:val="none" w:sz="0" w:space="0" w:color="auto"/>
                <w:right w:val="none" w:sz="0" w:space="0" w:color="auto"/>
              </w:divBdr>
              <w:divsChild>
                <w:div w:id="1318728404">
                  <w:marLeft w:val="0"/>
                  <w:marRight w:val="0"/>
                  <w:marTop w:val="0"/>
                  <w:marBottom w:val="0"/>
                  <w:divBdr>
                    <w:top w:val="none" w:sz="0" w:space="0" w:color="auto"/>
                    <w:left w:val="none" w:sz="0" w:space="0" w:color="auto"/>
                    <w:bottom w:val="none" w:sz="0" w:space="0" w:color="auto"/>
                    <w:right w:val="none" w:sz="0" w:space="0" w:color="auto"/>
                  </w:divBdr>
                  <w:divsChild>
                    <w:div w:id="16886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4437">
      <w:bodyDiv w:val="1"/>
      <w:marLeft w:val="0"/>
      <w:marRight w:val="0"/>
      <w:marTop w:val="0"/>
      <w:marBottom w:val="0"/>
      <w:divBdr>
        <w:top w:val="none" w:sz="0" w:space="0" w:color="auto"/>
        <w:left w:val="none" w:sz="0" w:space="0" w:color="auto"/>
        <w:bottom w:val="none" w:sz="0" w:space="0" w:color="auto"/>
        <w:right w:val="none" w:sz="0" w:space="0" w:color="auto"/>
      </w:divBdr>
      <w:divsChild>
        <w:div w:id="448621319">
          <w:marLeft w:val="0"/>
          <w:marRight w:val="0"/>
          <w:marTop w:val="0"/>
          <w:marBottom w:val="0"/>
          <w:divBdr>
            <w:top w:val="none" w:sz="0" w:space="0" w:color="auto"/>
            <w:left w:val="none" w:sz="0" w:space="0" w:color="auto"/>
            <w:bottom w:val="none" w:sz="0" w:space="0" w:color="auto"/>
            <w:right w:val="none" w:sz="0" w:space="0" w:color="auto"/>
          </w:divBdr>
          <w:divsChild>
            <w:div w:id="1781295342">
              <w:marLeft w:val="0"/>
              <w:marRight w:val="0"/>
              <w:marTop w:val="0"/>
              <w:marBottom w:val="0"/>
              <w:divBdr>
                <w:top w:val="none" w:sz="0" w:space="0" w:color="auto"/>
                <w:left w:val="none" w:sz="0" w:space="0" w:color="auto"/>
                <w:bottom w:val="none" w:sz="0" w:space="0" w:color="auto"/>
                <w:right w:val="none" w:sz="0" w:space="0" w:color="auto"/>
              </w:divBdr>
              <w:divsChild>
                <w:div w:id="14868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345">
      <w:bodyDiv w:val="1"/>
      <w:marLeft w:val="0"/>
      <w:marRight w:val="0"/>
      <w:marTop w:val="0"/>
      <w:marBottom w:val="0"/>
      <w:divBdr>
        <w:top w:val="none" w:sz="0" w:space="0" w:color="auto"/>
        <w:left w:val="none" w:sz="0" w:space="0" w:color="auto"/>
        <w:bottom w:val="none" w:sz="0" w:space="0" w:color="auto"/>
        <w:right w:val="none" w:sz="0" w:space="0" w:color="auto"/>
      </w:divBdr>
      <w:divsChild>
        <w:div w:id="141653358">
          <w:marLeft w:val="480"/>
          <w:marRight w:val="0"/>
          <w:marTop w:val="0"/>
          <w:marBottom w:val="0"/>
          <w:divBdr>
            <w:top w:val="none" w:sz="0" w:space="0" w:color="auto"/>
            <w:left w:val="none" w:sz="0" w:space="0" w:color="auto"/>
            <w:bottom w:val="none" w:sz="0" w:space="0" w:color="auto"/>
            <w:right w:val="none" w:sz="0" w:space="0" w:color="auto"/>
          </w:divBdr>
          <w:divsChild>
            <w:div w:id="9150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4281">
      <w:bodyDiv w:val="1"/>
      <w:marLeft w:val="0"/>
      <w:marRight w:val="0"/>
      <w:marTop w:val="0"/>
      <w:marBottom w:val="0"/>
      <w:divBdr>
        <w:top w:val="none" w:sz="0" w:space="0" w:color="auto"/>
        <w:left w:val="none" w:sz="0" w:space="0" w:color="auto"/>
        <w:bottom w:val="none" w:sz="0" w:space="0" w:color="auto"/>
        <w:right w:val="none" w:sz="0" w:space="0" w:color="auto"/>
      </w:divBdr>
      <w:divsChild>
        <w:div w:id="1597786271">
          <w:marLeft w:val="480"/>
          <w:marRight w:val="0"/>
          <w:marTop w:val="0"/>
          <w:marBottom w:val="0"/>
          <w:divBdr>
            <w:top w:val="none" w:sz="0" w:space="0" w:color="auto"/>
            <w:left w:val="none" w:sz="0" w:space="0" w:color="auto"/>
            <w:bottom w:val="none" w:sz="0" w:space="0" w:color="auto"/>
            <w:right w:val="none" w:sz="0" w:space="0" w:color="auto"/>
          </w:divBdr>
          <w:divsChild>
            <w:div w:id="386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728">
      <w:bodyDiv w:val="1"/>
      <w:marLeft w:val="0"/>
      <w:marRight w:val="0"/>
      <w:marTop w:val="0"/>
      <w:marBottom w:val="0"/>
      <w:divBdr>
        <w:top w:val="none" w:sz="0" w:space="0" w:color="auto"/>
        <w:left w:val="none" w:sz="0" w:space="0" w:color="auto"/>
        <w:bottom w:val="none" w:sz="0" w:space="0" w:color="auto"/>
        <w:right w:val="none" w:sz="0" w:space="0" w:color="auto"/>
      </w:divBdr>
      <w:divsChild>
        <w:div w:id="77214537">
          <w:marLeft w:val="0"/>
          <w:marRight w:val="0"/>
          <w:marTop w:val="0"/>
          <w:marBottom w:val="0"/>
          <w:divBdr>
            <w:top w:val="none" w:sz="0" w:space="0" w:color="auto"/>
            <w:left w:val="none" w:sz="0" w:space="0" w:color="auto"/>
            <w:bottom w:val="none" w:sz="0" w:space="0" w:color="auto"/>
            <w:right w:val="none" w:sz="0" w:space="0" w:color="auto"/>
          </w:divBdr>
          <w:divsChild>
            <w:div w:id="1806312350">
              <w:marLeft w:val="0"/>
              <w:marRight w:val="0"/>
              <w:marTop w:val="0"/>
              <w:marBottom w:val="0"/>
              <w:divBdr>
                <w:top w:val="none" w:sz="0" w:space="0" w:color="auto"/>
                <w:left w:val="none" w:sz="0" w:space="0" w:color="auto"/>
                <w:bottom w:val="none" w:sz="0" w:space="0" w:color="auto"/>
                <w:right w:val="none" w:sz="0" w:space="0" w:color="auto"/>
              </w:divBdr>
              <w:divsChild>
                <w:div w:id="435096479">
                  <w:marLeft w:val="0"/>
                  <w:marRight w:val="0"/>
                  <w:marTop w:val="0"/>
                  <w:marBottom w:val="0"/>
                  <w:divBdr>
                    <w:top w:val="none" w:sz="0" w:space="0" w:color="auto"/>
                    <w:left w:val="none" w:sz="0" w:space="0" w:color="auto"/>
                    <w:bottom w:val="none" w:sz="0" w:space="0" w:color="auto"/>
                    <w:right w:val="none" w:sz="0" w:space="0" w:color="auto"/>
                  </w:divBdr>
                  <w:divsChild>
                    <w:div w:id="1736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98225">
      <w:bodyDiv w:val="1"/>
      <w:marLeft w:val="0"/>
      <w:marRight w:val="0"/>
      <w:marTop w:val="0"/>
      <w:marBottom w:val="0"/>
      <w:divBdr>
        <w:top w:val="none" w:sz="0" w:space="0" w:color="auto"/>
        <w:left w:val="none" w:sz="0" w:space="0" w:color="auto"/>
        <w:bottom w:val="none" w:sz="0" w:space="0" w:color="auto"/>
        <w:right w:val="none" w:sz="0" w:space="0" w:color="auto"/>
      </w:divBdr>
      <w:divsChild>
        <w:div w:id="1605654495">
          <w:marLeft w:val="0"/>
          <w:marRight w:val="0"/>
          <w:marTop w:val="0"/>
          <w:marBottom w:val="0"/>
          <w:divBdr>
            <w:top w:val="none" w:sz="0" w:space="0" w:color="auto"/>
            <w:left w:val="none" w:sz="0" w:space="0" w:color="auto"/>
            <w:bottom w:val="none" w:sz="0" w:space="0" w:color="auto"/>
            <w:right w:val="none" w:sz="0" w:space="0" w:color="auto"/>
          </w:divBdr>
          <w:divsChild>
            <w:div w:id="2052343972">
              <w:marLeft w:val="0"/>
              <w:marRight w:val="0"/>
              <w:marTop w:val="0"/>
              <w:marBottom w:val="0"/>
              <w:divBdr>
                <w:top w:val="none" w:sz="0" w:space="0" w:color="auto"/>
                <w:left w:val="none" w:sz="0" w:space="0" w:color="auto"/>
                <w:bottom w:val="none" w:sz="0" w:space="0" w:color="auto"/>
                <w:right w:val="none" w:sz="0" w:space="0" w:color="auto"/>
              </w:divBdr>
              <w:divsChild>
                <w:div w:id="1258833791">
                  <w:marLeft w:val="0"/>
                  <w:marRight w:val="0"/>
                  <w:marTop w:val="0"/>
                  <w:marBottom w:val="0"/>
                  <w:divBdr>
                    <w:top w:val="none" w:sz="0" w:space="0" w:color="auto"/>
                    <w:left w:val="none" w:sz="0" w:space="0" w:color="auto"/>
                    <w:bottom w:val="none" w:sz="0" w:space="0" w:color="auto"/>
                    <w:right w:val="none" w:sz="0" w:space="0" w:color="auto"/>
                  </w:divBdr>
                  <w:divsChild>
                    <w:div w:id="10759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025149">
      <w:bodyDiv w:val="1"/>
      <w:marLeft w:val="0"/>
      <w:marRight w:val="0"/>
      <w:marTop w:val="0"/>
      <w:marBottom w:val="0"/>
      <w:divBdr>
        <w:top w:val="none" w:sz="0" w:space="0" w:color="auto"/>
        <w:left w:val="none" w:sz="0" w:space="0" w:color="auto"/>
        <w:bottom w:val="none" w:sz="0" w:space="0" w:color="auto"/>
        <w:right w:val="none" w:sz="0" w:space="0" w:color="auto"/>
      </w:divBdr>
      <w:divsChild>
        <w:div w:id="1576937643">
          <w:marLeft w:val="480"/>
          <w:marRight w:val="0"/>
          <w:marTop w:val="0"/>
          <w:marBottom w:val="0"/>
          <w:divBdr>
            <w:top w:val="none" w:sz="0" w:space="0" w:color="auto"/>
            <w:left w:val="none" w:sz="0" w:space="0" w:color="auto"/>
            <w:bottom w:val="none" w:sz="0" w:space="0" w:color="auto"/>
            <w:right w:val="none" w:sz="0" w:space="0" w:color="auto"/>
          </w:divBdr>
          <w:divsChild>
            <w:div w:id="9425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21">
      <w:bodyDiv w:val="1"/>
      <w:marLeft w:val="0"/>
      <w:marRight w:val="0"/>
      <w:marTop w:val="0"/>
      <w:marBottom w:val="0"/>
      <w:divBdr>
        <w:top w:val="none" w:sz="0" w:space="0" w:color="auto"/>
        <w:left w:val="none" w:sz="0" w:space="0" w:color="auto"/>
        <w:bottom w:val="none" w:sz="0" w:space="0" w:color="auto"/>
        <w:right w:val="none" w:sz="0" w:space="0" w:color="auto"/>
      </w:divBdr>
      <w:divsChild>
        <w:div w:id="1606383002">
          <w:marLeft w:val="480"/>
          <w:marRight w:val="0"/>
          <w:marTop w:val="0"/>
          <w:marBottom w:val="0"/>
          <w:divBdr>
            <w:top w:val="none" w:sz="0" w:space="0" w:color="auto"/>
            <w:left w:val="none" w:sz="0" w:space="0" w:color="auto"/>
            <w:bottom w:val="none" w:sz="0" w:space="0" w:color="auto"/>
            <w:right w:val="none" w:sz="0" w:space="0" w:color="auto"/>
          </w:divBdr>
          <w:divsChild>
            <w:div w:id="19070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540">
      <w:bodyDiv w:val="1"/>
      <w:marLeft w:val="0"/>
      <w:marRight w:val="0"/>
      <w:marTop w:val="0"/>
      <w:marBottom w:val="0"/>
      <w:divBdr>
        <w:top w:val="none" w:sz="0" w:space="0" w:color="auto"/>
        <w:left w:val="none" w:sz="0" w:space="0" w:color="auto"/>
        <w:bottom w:val="none" w:sz="0" w:space="0" w:color="auto"/>
        <w:right w:val="none" w:sz="0" w:space="0" w:color="auto"/>
      </w:divBdr>
      <w:divsChild>
        <w:div w:id="1362515155">
          <w:marLeft w:val="0"/>
          <w:marRight w:val="0"/>
          <w:marTop w:val="0"/>
          <w:marBottom w:val="0"/>
          <w:divBdr>
            <w:top w:val="none" w:sz="0" w:space="0" w:color="auto"/>
            <w:left w:val="none" w:sz="0" w:space="0" w:color="auto"/>
            <w:bottom w:val="none" w:sz="0" w:space="0" w:color="auto"/>
            <w:right w:val="none" w:sz="0" w:space="0" w:color="auto"/>
          </w:divBdr>
          <w:divsChild>
            <w:div w:id="2145658378">
              <w:marLeft w:val="0"/>
              <w:marRight w:val="0"/>
              <w:marTop w:val="0"/>
              <w:marBottom w:val="0"/>
              <w:divBdr>
                <w:top w:val="none" w:sz="0" w:space="0" w:color="auto"/>
                <w:left w:val="none" w:sz="0" w:space="0" w:color="auto"/>
                <w:bottom w:val="none" w:sz="0" w:space="0" w:color="auto"/>
                <w:right w:val="none" w:sz="0" w:space="0" w:color="auto"/>
              </w:divBdr>
              <w:divsChild>
                <w:div w:id="1821261782">
                  <w:marLeft w:val="0"/>
                  <w:marRight w:val="0"/>
                  <w:marTop w:val="0"/>
                  <w:marBottom w:val="0"/>
                  <w:divBdr>
                    <w:top w:val="none" w:sz="0" w:space="0" w:color="auto"/>
                    <w:left w:val="none" w:sz="0" w:space="0" w:color="auto"/>
                    <w:bottom w:val="none" w:sz="0" w:space="0" w:color="auto"/>
                    <w:right w:val="none" w:sz="0" w:space="0" w:color="auto"/>
                  </w:divBdr>
                  <w:divsChild>
                    <w:div w:id="14890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88780">
      <w:bodyDiv w:val="1"/>
      <w:marLeft w:val="0"/>
      <w:marRight w:val="0"/>
      <w:marTop w:val="0"/>
      <w:marBottom w:val="0"/>
      <w:divBdr>
        <w:top w:val="none" w:sz="0" w:space="0" w:color="auto"/>
        <w:left w:val="none" w:sz="0" w:space="0" w:color="auto"/>
        <w:bottom w:val="none" w:sz="0" w:space="0" w:color="auto"/>
        <w:right w:val="none" w:sz="0" w:space="0" w:color="auto"/>
      </w:divBdr>
      <w:divsChild>
        <w:div w:id="165903424">
          <w:marLeft w:val="480"/>
          <w:marRight w:val="0"/>
          <w:marTop w:val="0"/>
          <w:marBottom w:val="0"/>
          <w:divBdr>
            <w:top w:val="none" w:sz="0" w:space="0" w:color="auto"/>
            <w:left w:val="none" w:sz="0" w:space="0" w:color="auto"/>
            <w:bottom w:val="none" w:sz="0" w:space="0" w:color="auto"/>
            <w:right w:val="none" w:sz="0" w:space="0" w:color="auto"/>
          </w:divBdr>
          <w:divsChild>
            <w:div w:id="11296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2311">
      <w:bodyDiv w:val="1"/>
      <w:marLeft w:val="0"/>
      <w:marRight w:val="0"/>
      <w:marTop w:val="0"/>
      <w:marBottom w:val="0"/>
      <w:divBdr>
        <w:top w:val="none" w:sz="0" w:space="0" w:color="auto"/>
        <w:left w:val="none" w:sz="0" w:space="0" w:color="auto"/>
        <w:bottom w:val="none" w:sz="0" w:space="0" w:color="auto"/>
        <w:right w:val="none" w:sz="0" w:space="0" w:color="auto"/>
      </w:divBdr>
      <w:divsChild>
        <w:div w:id="913706027">
          <w:marLeft w:val="480"/>
          <w:marRight w:val="0"/>
          <w:marTop w:val="0"/>
          <w:marBottom w:val="0"/>
          <w:divBdr>
            <w:top w:val="none" w:sz="0" w:space="0" w:color="auto"/>
            <w:left w:val="none" w:sz="0" w:space="0" w:color="auto"/>
            <w:bottom w:val="none" w:sz="0" w:space="0" w:color="auto"/>
            <w:right w:val="none" w:sz="0" w:space="0" w:color="auto"/>
          </w:divBdr>
          <w:divsChild>
            <w:div w:id="131348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3628">
      <w:bodyDiv w:val="1"/>
      <w:marLeft w:val="0"/>
      <w:marRight w:val="0"/>
      <w:marTop w:val="0"/>
      <w:marBottom w:val="0"/>
      <w:divBdr>
        <w:top w:val="none" w:sz="0" w:space="0" w:color="auto"/>
        <w:left w:val="none" w:sz="0" w:space="0" w:color="auto"/>
        <w:bottom w:val="none" w:sz="0" w:space="0" w:color="auto"/>
        <w:right w:val="none" w:sz="0" w:space="0" w:color="auto"/>
      </w:divBdr>
      <w:divsChild>
        <w:div w:id="1423642401">
          <w:marLeft w:val="480"/>
          <w:marRight w:val="0"/>
          <w:marTop w:val="0"/>
          <w:marBottom w:val="0"/>
          <w:divBdr>
            <w:top w:val="none" w:sz="0" w:space="0" w:color="auto"/>
            <w:left w:val="none" w:sz="0" w:space="0" w:color="auto"/>
            <w:bottom w:val="none" w:sz="0" w:space="0" w:color="auto"/>
            <w:right w:val="none" w:sz="0" w:space="0" w:color="auto"/>
          </w:divBdr>
          <w:divsChild>
            <w:div w:id="18840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2097">
      <w:bodyDiv w:val="1"/>
      <w:marLeft w:val="0"/>
      <w:marRight w:val="0"/>
      <w:marTop w:val="0"/>
      <w:marBottom w:val="0"/>
      <w:divBdr>
        <w:top w:val="none" w:sz="0" w:space="0" w:color="auto"/>
        <w:left w:val="none" w:sz="0" w:space="0" w:color="auto"/>
        <w:bottom w:val="none" w:sz="0" w:space="0" w:color="auto"/>
        <w:right w:val="none" w:sz="0" w:space="0" w:color="auto"/>
      </w:divBdr>
      <w:divsChild>
        <w:div w:id="1832016768">
          <w:marLeft w:val="480"/>
          <w:marRight w:val="0"/>
          <w:marTop w:val="0"/>
          <w:marBottom w:val="0"/>
          <w:divBdr>
            <w:top w:val="none" w:sz="0" w:space="0" w:color="auto"/>
            <w:left w:val="none" w:sz="0" w:space="0" w:color="auto"/>
            <w:bottom w:val="none" w:sz="0" w:space="0" w:color="auto"/>
            <w:right w:val="none" w:sz="0" w:space="0" w:color="auto"/>
          </w:divBdr>
          <w:divsChild>
            <w:div w:id="15102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2102">
      <w:bodyDiv w:val="1"/>
      <w:marLeft w:val="0"/>
      <w:marRight w:val="0"/>
      <w:marTop w:val="0"/>
      <w:marBottom w:val="0"/>
      <w:divBdr>
        <w:top w:val="none" w:sz="0" w:space="0" w:color="auto"/>
        <w:left w:val="none" w:sz="0" w:space="0" w:color="auto"/>
        <w:bottom w:val="none" w:sz="0" w:space="0" w:color="auto"/>
        <w:right w:val="none" w:sz="0" w:space="0" w:color="auto"/>
      </w:divBdr>
    </w:div>
    <w:div w:id="2017337810">
      <w:bodyDiv w:val="1"/>
      <w:marLeft w:val="0"/>
      <w:marRight w:val="0"/>
      <w:marTop w:val="0"/>
      <w:marBottom w:val="0"/>
      <w:divBdr>
        <w:top w:val="none" w:sz="0" w:space="0" w:color="auto"/>
        <w:left w:val="none" w:sz="0" w:space="0" w:color="auto"/>
        <w:bottom w:val="none" w:sz="0" w:space="0" w:color="auto"/>
        <w:right w:val="none" w:sz="0" w:space="0" w:color="auto"/>
      </w:divBdr>
      <w:divsChild>
        <w:div w:id="1602688909">
          <w:marLeft w:val="0"/>
          <w:marRight w:val="0"/>
          <w:marTop w:val="0"/>
          <w:marBottom w:val="0"/>
          <w:divBdr>
            <w:top w:val="none" w:sz="0" w:space="0" w:color="auto"/>
            <w:left w:val="none" w:sz="0" w:space="0" w:color="auto"/>
            <w:bottom w:val="none" w:sz="0" w:space="0" w:color="auto"/>
            <w:right w:val="none" w:sz="0" w:space="0" w:color="auto"/>
          </w:divBdr>
          <w:divsChild>
            <w:div w:id="634719922">
              <w:marLeft w:val="0"/>
              <w:marRight w:val="0"/>
              <w:marTop w:val="0"/>
              <w:marBottom w:val="0"/>
              <w:divBdr>
                <w:top w:val="none" w:sz="0" w:space="0" w:color="auto"/>
                <w:left w:val="none" w:sz="0" w:space="0" w:color="auto"/>
                <w:bottom w:val="none" w:sz="0" w:space="0" w:color="auto"/>
                <w:right w:val="none" w:sz="0" w:space="0" w:color="auto"/>
              </w:divBdr>
              <w:divsChild>
                <w:div w:id="1450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CC.2016.100" TargetMode="External"/><Relationship Id="rId3" Type="http://schemas.openxmlformats.org/officeDocument/2006/relationships/settings" Target="settings.xml"/><Relationship Id="rId7" Type="http://schemas.openxmlformats.org/officeDocument/2006/relationships/hyperlink" Target="https://doi.org/10.1109/MCC.2014.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9/CCEM.2015.2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735</Words>
  <Characters>4636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Staudenmaier</dc:creator>
  <cp:keywords/>
  <dc:description/>
  <cp:lastModifiedBy>Yves Staudenmaier</cp:lastModifiedBy>
  <cp:revision>56</cp:revision>
  <dcterms:created xsi:type="dcterms:W3CDTF">2020-01-08T13:42:00Z</dcterms:created>
  <dcterms:modified xsi:type="dcterms:W3CDTF">2020-03-18T10:30:00Z</dcterms:modified>
</cp:coreProperties>
</file>